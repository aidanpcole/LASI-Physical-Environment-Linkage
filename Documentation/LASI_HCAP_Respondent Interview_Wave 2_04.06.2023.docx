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FB70" w14:textId="77777777" w:rsidR="005B213B" w:rsidRDefault="005B213B" w:rsidP="00A92D7B"/>
    <w:p w14:paraId="6A21A877" w14:textId="77777777" w:rsidR="00356FB9" w:rsidRDefault="00356FB9" w:rsidP="00356FB9">
      <w:pPr>
        <w:pBdr>
          <w:bottom w:val="single" w:sz="6" w:space="7" w:color="7F7F7F" w:themeColor="text1" w:themeTint="80"/>
        </w:pBdr>
        <w:spacing w:after="0"/>
        <w:rPr>
          <w:rFonts w:ascii="Calibri Light" w:eastAsiaTheme="majorEastAsia" w:hAnsi="Calibri Light" w:cstheme="majorBidi"/>
          <w:color w:val="595959" w:themeColor="text1" w:themeTint="A6"/>
          <w:sz w:val="108"/>
          <w:szCs w:val="108"/>
        </w:rPr>
      </w:pPr>
      <w:r>
        <w:rPr>
          <w:rFonts w:ascii="Calibri Light" w:eastAsiaTheme="majorEastAsia" w:hAnsi="Calibri Light" w:cstheme="majorBidi"/>
          <w:color w:val="595959" w:themeColor="text1" w:themeTint="A6"/>
          <w:sz w:val="108"/>
          <w:szCs w:val="108"/>
        </w:rPr>
        <w:t>Diagnostic</w:t>
      </w:r>
    </w:p>
    <w:p w14:paraId="2848C096" w14:textId="77777777" w:rsidR="00356FB9" w:rsidRDefault="00356FB9" w:rsidP="00356FB9">
      <w:pPr>
        <w:pBdr>
          <w:bottom w:val="single" w:sz="6" w:space="7" w:color="7F7F7F" w:themeColor="text1" w:themeTint="80"/>
        </w:pBdr>
        <w:spacing w:after="0"/>
        <w:rPr>
          <w:rFonts w:ascii="Calibri Light" w:eastAsiaTheme="majorEastAsia" w:hAnsi="Calibri Light" w:cstheme="majorBidi"/>
          <w:color w:val="595959" w:themeColor="text1" w:themeTint="A6"/>
          <w:sz w:val="108"/>
          <w:szCs w:val="108"/>
        </w:rPr>
      </w:pPr>
      <w:r>
        <w:rPr>
          <w:rFonts w:ascii="Calibri Light" w:eastAsiaTheme="majorEastAsia" w:hAnsi="Calibri Light" w:cstheme="majorBidi"/>
          <w:color w:val="595959" w:themeColor="text1" w:themeTint="A6"/>
          <w:sz w:val="108"/>
          <w:szCs w:val="108"/>
        </w:rPr>
        <w:t>Assessment Of</w:t>
      </w:r>
    </w:p>
    <w:p w14:paraId="0A110ECA" w14:textId="77777777" w:rsidR="00356FB9" w:rsidRPr="00DD49EE" w:rsidRDefault="00356FB9" w:rsidP="00356FB9">
      <w:pPr>
        <w:pBdr>
          <w:bottom w:val="single" w:sz="6" w:space="7" w:color="7F7F7F" w:themeColor="text1" w:themeTint="80"/>
        </w:pBdr>
        <w:spacing w:after="0"/>
        <w:rPr>
          <w:rFonts w:ascii="Calibri Light" w:eastAsiaTheme="majorEastAsia" w:hAnsi="Calibri Light" w:cstheme="majorBidi"/>
          <w:color w:val="595959" w:themeColor="text1" w:themeTint="A6"/>
          <w:sz w:val="108"/>
          <w:szCs w:val="108"/>
        </w:rPr>
      </w:pPr>
      <w:r>
        <w:rPr>
          <w:rFonts w:ascii="Calibri Light" w:eastAsiaTheme="majorEastAsia" w:hAnsi="Calibri Light" w:cstheme="majorBidi"/>
          <w:color w:val="595959" w:themeColor="text1" w:themeTint="A6"/>
          <w:sz w:val="108"/>
          <w:szCs w:val="108"/>
        </w:rPr>
        <w:t>Dementia for LASI</w:t>
      </w:r>
    </w:p>
    <w:p w14:paraId="4B711C1F" w14:textId="3F4E8888" w:rsidR="00356FB9" w:rsidRPr="00DD49EE" w:rsidRDefault="00F57367" w:rsidP="00356FB9">
      <w:pPr>
        <w:spacing w:before="240" w:after="0"/>
        <w:ind w:right="450"/>
        <w:jc w:val="both"/>
        <w:rPr>
          <w:caps/>
          <w:color w:val="1F497D" w:themeColor="text2"/>
          <w:sz w:val="36"/>
          <w:szCs w:val="36"/>
        </w:rPr>
      </w:pPr>
      <w:r>
        <w:rPr>
          <w:caps/>
          <w:color w:val="1F497D" w:themeColor="text2"/>
          <w:sz w:val="36"/>
          <w:szCs w:val="36"/>
        </w:rPr>
        <w:t xml:space="preserve">Wave 2. </w:t>
      </w:r>
      <w:r w:rsidR="00E63C69">
        <w:rPr>
          <w:caps/>
          <w:color w:val="1F497D" w:themeColor="text2"/>
          <w:sz w:val="36"/>
          <w:szCs w:val="36"/>
        </w:rPr>
        <w:t xml:space="preserve">PRIMARY </w:t>
      </w:r>
      <w:r w:rsidR="00356FB9">
        <w:rPr>
          <w:caps/>
          <w:color w:val="1F497D" w:themeColor="text2"/>
          <w:sz w:val="36"/>
          <w:szCs w:val="36"/>
        </w:rPr>
        <w:t>Respondent</w:t>
      </w:r>
      <w:r w:rsidR="00E63C69">
        <w:rPr>
          <w:caps/>
          <w:color w:val="1F497D" w:themeColor="text2"/>
          <w:sz w:val="36"/>
          <w:szCs w:val="36"/>
        </w:rPr>
        <w:t xml:space="preserve"> INTERVIEW</w:t>
      </w:r>
    </w:p>
    <w:p w14:paraId="4D50A8B4" w14:textId="77777777" w:rsidR="00356FB9" w:rsidRPr="00096A4A" w:rsidRDefault="00356FB9" w:rsidP="00356FB9">
      <w:pPr>
        <w:pStyle w:val="Footer"/>
        <w:spacing w:line="276" w:lineRule="auto"/>
        <w:jc w:val="center"/>
        <w:rPr>
          <w:rFonts w:cstheme="minorHAnsi"/>
          <w:b/>
          <w:bCs/>
          <w:szCs w:val="24"/>
        </w:rPr>
      </w:pPr>
    </w:p>
    <w:sdt>
      <w:sdtPr>
        <w:rPr>
          <w:sz w:val="22"/>
        </w:rPr>
        <w:id w:val="1995374624"/>
        <w:docPartObj>
          <w:docPartGallery w:val="Cover Pages"/>
          <w:docPartUnique/>
        </w:docPartObj>
      </w:sdtPr>
      <w:sdtEndPr>
        <w:rPr>
          <w:rFonts w:cs="Times New Roman"/>
          <w:b/>
          <w:bCs/>
          <w:u w:val="single"/>
        </w:rPr>
      </w:sdtEndPr>
      <w:sdtContent>
        <w:p w14:paraId="2A64DA42" w14:textId="77777777" w:rsidR="00356FB9" w:rsidRPr="007860B1" w:rsidRDefault="00356FB9" w:rsidP="00356FB9">
          <w:pPr>
            <w:jc w:val="both"/>
            <w:rPr>
              <w:rFonts w:cs="Times New Roman"/>
              <w:b/>
              <w:bCs/>
              <w:sz w:val="22"/>
              <w:u w:val="single"/>
            </w:rPr>
          </w:pPr>
        </w:p>
        <w:p w14:paraId="7A15D9C9" w14:textId="77777777" w:rsidR="00356FB9" w:rsidRPr="007860B1" w:rsidRDefault="00356FB9" w:rsidP="00356FB9">
          <w:pPr>
            <w:pStyle w:val="Footer"/>
            <w:spacing w:line="276" w:lineRule="auto"/>
            <w:jc w:val="both"/>
            <w:rPr>
              <w:rFonts w:cstheme="minorHAnsi"/>
              <w:b/>
              <w:bCs/>
              <w:sz w:val="22"/>
            </w:rPr>
          </w:pPr>
        </w:p>
        <w:p w14:paraId="3350DC9F" w14:textId="77777777" w:rsidR="00356FB9" w:rsidRPr="007860B1" w:rsidRDefault="00356FB9" w:rsidP="00356FB9">
          <w:pPr>
            <w:pStyle w:val="Footer"/>
            <w:spacing w:line="276" w:lineRule="auto"/>
            <w:jc w:val="both"/>
            <w:rPr>
              <w:rFonts w:cstheme="minorHAnsi"/>
              <w:b/>
              <w:bCs/>
              <w:sz w:val="22"/>
            </w:rPr>
          </w:pPr>
        </w:p>
        <w:p w14:paraId="402C891E" w14:textId="77777777" w:rsidR="00356FB9" w:rsidRPr="007860B1" w:rsidRDefault="00356FB9" w:rsidP="00356FB9">
          <w:pPr>
            <w:pStyle w:val="Footer"/>
            <w:spacing w:line="276" w:lineRule="auto"/>
            <w:jc w:val="both"/>
            <w:rPr>
              <w:rFonts w:cstheme="minorHAnsi"/>
              <w:b/>
              <w:bCs/>
              <w:sz w:val="22"/>
            </w:rPr>
          </w:pPr>
        </w:p>
        <w:p w14:paraId="07951713" w14:textId="77777777" w:rsidR="00356FB9" w:rsidRPr="007860B1" w:rsidRDefault="00356FB9" w:rsidP="00356FB9">
          <w:pPr>
            <w:pStyle w:val="Footer"/>
            <w:spacing w:line="276" w:lineRule="auto"/>
            <w:jc w:val="both"/>
            <w:rPr>
              <w:rFonts w:cstheme="minorHAnsi"/>
              <w:b/>
              <w:bCs/>
              <w:sz w:val="22"/>
            </w:rPr>
          </w:pPr>
        </w:p>
        <w:p w14:paraId="7DA2D8D7" w14:textId="77777777" w:rsidR="00356FB9" w:rsidRPr="007860B1" w:rsidRDefault="00356FB9" w:rsidP="00356FB9">
          <w:pPr>
            <w:pStyle w:val="Footer"/>
            <w:spacing w:line="276" w:lineRule="auto"/>
            <w:jc w:val="both"/>
            <w:rPr>
              <w:rFonts w:cstheme="minorHAnsi"/>
              <w:b/>
              <w:bCs/>
              <w:sz w:val="22"/>
            </w:rPr>
          </w:pPr>
        </w:p>
        <w:p w14:paraId="6B659EFF" w14:textId="4F1D8850" w:rsidR="00356FB9" w:rsidRPr="006A0337" w:rsidRDefault="00356FB9" w:rsidP="00356FB9">
          <w:pPr>
            <w:pStyle w:val="Footer"/>
            <w:spacing w:line="276" w:lineRule="auto"/>
            <w:jc w:val="both"/>
            <w:rPr>
              <w:rFonts w:cstheme="minorHAnsi"/>
              <w:bCs/>
              <w:sz w:val="22"/>
            </w:rPr>
          </w:pPr>
          <w:r>
            <w:rPr>
              <w:rFonts w:cstheme="minorHAnsi"/>
              <w:bCs/>
              <w:sz w:val="22"/>
            </w:rPr>
            <w:t xml:space="preserve">This project is funded by the National Institute on Aging [R01 AG051125]. </w:t>
          </w:r>
        </w:p>
        <w:p w14:paraId="3491963F" w14:textId="77777777" w:rsidR="00356FB9" w:rsidRPr="007860B1" w:rsidRDefault="00356FB9" w:rsidP="00356FB9">
          <w:pPr>
            <w:pStyle w:val="Footer"/>
            <w:spacing w:line="276" w:lineRule="auto"/>
            <w:jc w:val="both"/>
            <w:rPr>
              <w:rFonts w:cstheme="minorHAnsi"/>
              <w:b/>
              <w:bCs/>
              <w:sz w:val="22"/>
            </w:rPr>
          </w:pPr>
        </w:p>
        <w:p w14:paraId="503DC13B" w14:textId="77777777" w:rsidR="00356FB9" w:rsidRPr="007860B1" w:rsidRDefault="00356FB9" w:rsidP="00356FB9">
          <w:pPr>
            <w:pStyle w:val="Footer"/>
            <w:spacing w:line="276" w:lineRule="auto"/>
            <w:jc w:val="both"/>
            <w:rPr>
              <w:rFonts w:cstheme="minorHAnsi"/>
              <w:b/>
              <w:bCs/>
              <w:sz w:val="22"/>
            </w:rPr>
          </w:pPr>
        </w:p>
        <w:p w14:paraId="6C2AE62C" w14:textId="77777777" w:rsidR="00356FB9" w:rsidRPr="007860B1" w:rsidRDefault="00356FB9" w:rsidP="00356FB9">
          <w:pPr>
            <w:pStyle w:val="Footer"/>
            <w:spacing w:line="276" w:lineRule="auto"/>
            <w:jc w:val="both"/>
            <w:rPr>
              <w:rFonts w:cstheme="minorHAnsi"/>
              <w:b/>
              <w:bCs/>
              <w:sz w:val="22"/>
            </w:rPr>
          </w:pPr>
        </w:p>
        <w:p w14:paraId="44CD1BD9" w14:textId="4034928E" w:rsidR="00356FB9" w:rsidRPr="007860B1" w:rsidRDefault="00107E9E" w:rsidP="00356FB9">
          <w:pPr>
            <w:pStyle w:val="Footer"/>
            <w:spacing w:line="276" w:lineRule="auto"/>
            <w:jc w:val="both"/>
            <w:rPr>
              <w:rFonts w:cstheme="minorHAnsi"/>
              <w:b/>
              <w:bCs/>
              <w:sz w:val="22"/>
            </w:rPr>
          </w:pPr>
          <w:r>
            <w:rPr>
              <w:noProof/>
              <w:sz w:val="22"/>
            </w:rPr>
            <mc:AlternateContent>
              <mc:Choice Requires="wps">
                <w:drawing>
                  <wp:anchor distT="0" distB="0" distL="114300" distR="114300" simplePos="0" relativeHeight="251661312" behindDoc="0" locked="0" layoutInCell="1" allowOverlap="1" wp14:anchorId="28D75AF8" wp14:editId="2C0468C8">
                    <wp:simplePos x="0" y="0"/>
                    <wp:positionH relativeFrom="margin">
                      <wp:posOffset>15875</wp:posOffset>
                    </wp:positionH>
                    <wp:positionV relativeFrom="paragraph">
                      <wp:posOffset>20320</wp:posOffset>
                    </wp:positionV>
                    <wp:extent cx="6169660" cy="250190"/>
                    <wp:effectExtent l="0" t="0" r="254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9660" cy="250190"/>
                            </a:xfrm>
                            <a:prstGeom prst="rect">
                              <a:avLst/>
                            </a:prstGeom>
                            <a:solidFill>
                              <a:srgbClr val="4A66A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mo="http://schemas.microsoft.com/office/mac/office/2008/main" xmlns:mv="urn:schemas-microsoft-com:mac:vml">
                <w:pict>
                  <v:rect w14:anchorId="103B7FC2" id="Rectangle 1" o:spid="_x0000_s1026" style="position:absolute;margin-left:1.25pt;margin-top:1.6pt;width:485.8pt;height:19.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" fillcolor="#4a66ac" stroked="f" strokeweight="1pt">
                    <v:path arrowok="t"/>
                    <w10:wrap anchorx="margin"/>
                  </v:rect>
                </w:pict>
              </mc:Fallback>
            </mc:AlternateContent>
          </w:r>
          <w:r>
            <w:rPr>
              <w:noProof/>
              <w:sz w:val="22"/>
            </w:rPr>
            <mc:AlternateContent>
              <mc:Choice Requires="wps">
                <w:drawing>
                  <wp:anchor distT="0" distB="0" distL="114300" distR="114300" simplePos="0" relativeHeight="251662336" behindDoc="0" locked="0" layoutInCell="1" allowOverlap="1" wp14:anchorId="68C9AF90" wp14:editId="2DD15CAA">
                    <wp:simplePos x="0" y="0"/>
                    <wp:positionH relativeFrom="margin">
                      <wp:posOffset>17780</wp:posOffset>
                    </wp:positionH>
                    <wp:positionV relativeFrom="paragraph">
                      <wp:posOffset>132715</wp:posOffset>
                    </wp:positionV>
                    <wp:extent cx="6172200" cy="16319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631950"/>
                            </a:xfrm>
                            <a:prstGeom prst="rect">
                              <a:avLst/>
                            </a:prstGeom>
                            <a:solidFill>
                              <a:srgbClr val="629DD1"/>
                            </a:solidFill>
                            <a:ln w="12700" cap="flat" cmpd="sng" algn="ctr">
                              <a:noFill/>
                              <a:prstDash val="solid"/>
                              <a:miter lim="800000"/>
                            </a:ln>
                            <a:effectLst/>
                          </wps:spPr>
                          <wps:txbx>
                            <w:txbxContent>
                              <w:p w14:paraId="5AFFB996" w14:textId="63A8EE7F" w:rsidR="003D57C1" w:rsidRDefault="003D57C1" w:rsidP="00356FB9">
                                <w:pPr>
                                  <w:pStyle w:val="NoSpacing"/>
                                  <w:rPr>
                                    <w:color w:val="FFFFFF" w:themeColor="background1"/>
                                    <w:sz w:val="32"/>
                                    <w:szCs w:val="32"/>
                                  </w:rPr>
                                </w:pPr>
                                <w:r>
                                  <w:rPr>
                                    <w:color w:val="FFFFFF" w:themeColor="background1"/>
                                    <w:sz w:val="32"/>
                                    <w:szCs w:val="32"/>
                                  </w:rPr>
                                  <w:t>Jinkook Lee, Pranali Khobragade, Judith Saxton, Mathew Varghese, Sarah Petrosyan, Joyita Banerjee, A.B. Dey</w:t>
                                </w:r>
                              </w:p>
                              <w:p w14:paraId="2CD1928C" w14:textId="77777777" w:rsidR="003D57C1" w:rsidRDefault="003D57C1" w:rsidP="00356FB9">
                                <w:pPr>
                                  <w:pStyle w:val="NoSpacing"/>
                                  <w:rPr>
                                    <w:color w:val="FFFFFF" w:themeColor="background1"/>
                                    <w:sz w:val="32"/>
                                    <w:szCs w:val="32"/>
                                  </w:rPr>
                                </w:pPr>
                              </w:p>
                              <w:p w14:paraId="1F7FA43C" w14:textId="12CAB2A2" w:rsidR="003D57C1" w:rsidRPr="00A631DC" w:rsidRDefault="00000000" w:rsidP="00A631DC">
                                <w:pPr>
                                  <w:pStyle w:val="NoSpacing"/>
                                  <w:rPr>
                                    <w:color w:val="FFFFFF" w:themeColor="background1"/>
                                    <w:sz w:val="21"/>
                                    <w:szCs w:val="21"/>
                                  </w:rPr>
                                </w:pPr>
                                <w:sdt>
                                  <w:sdtPr>
                                    <w:rPr>
                                      <w:caps/>
                                      <w:color w:val="FFFFFF" w:themeColor="background1"/>
                                      <w:sz w:val="21"/>
                                      <w:szCs w:val="21"/>
                                    </w:rPr>
                                    <w:alias w:val="Company"/>
                                    <w:tag w:val=""/>
                                    <w:id w:val="363492013"/>
                                    <w:dataBinding w:prefixMappings="xmlns:ns0='http://schemas.openxmlformats.org/officeDocument/2006/extended-properties' " w:xpath="/ns0:Properties[1]/ns0:Company[1]" w:storeItemID="{6668398D-A668-4E3E-A5EB-62B293D839F1}"/>
                                    <w:text/>
                                  </w:sdtPr>
                                  <w:sdtContent>
                                    <w:r w:rsidR="003D57C1">
                                      <w:rPr>
                                        <w:caps/>
                                        <w:color w:val="FFFFFF" w:themeColor="background1"/>
                                        <w:sz w:val="21"/>
                                        <w:szCs w:val="21"/>
                                      </w:rPr>
                                      <w:t>University of southern california</w:t>
                                    </w:r>
                                  </w:sdtContent>
                                </w:sdt>
                              </w:p>
                            </w:txbxContent>
                          </wps:txbx>
                          <wps:bodyPr rot="0" spcFirstLastPara="0" vertOverflow="overflow" horzOverflow="overflow" vert="horz" wrap="square" lIns="457200" tIns="18288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9AF90" id="Rectangle 2" o:spid="_x0000_s1026" style="position:absolute;left:0;text-align:left;margin-left:1.4pt;margin-top:10.45pt;width:486pt;height:1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" fillcolor="#629dd1" stroked="f" strokeweight="1pt">
                    <v:textbox inset="36pt,14.4pt,36pt,36pt">
                      <w:txbxContent>
                        <w:p w14:paraId="5AFFB996" w14:textId="63A8EE7F" w:rsidR="003D57C1" w:rsidRDefault="003D57C1" w:rsidP="00356FB9">
                          <w:pPr>
                            <w:pStyle w:val="NoSpacing"/>
                            <w:rPr>
                              <w:color w:val="FFFFFF" w:themeColor="background1"/>
                              <w:sz w:val="32"/>
                              <w:szCs w:val="32"/>
                            </w:rPr>
                          </w:pPr>
                          <w:r>
                            <w:rPr>
                              <w:color w:val="FFFFFF" w:themeColor="background1"/>
                              <w:sz w:val="32"/>
                              <w:szCs w:val="32"/>
                            </w:rPr>
                            <w:t>Jinkook Lee, Pranali Khobragade, Judith Saxton, Mathew Varghese, Sarah Petrosyan, Joyita Banerjee, A.B. Dey</w:t>
                          </w:r>
                        </w:p>
                        <w:p w14:paraId="2CD1928C" w14:textId="77777777" w:rsidR="003D57C1" w:rsidRDefault="003D57C1" w:rsidP="00356FB9">
                          <w:pPr>
                            <w:pStyle w:val="NoSpacing"/>
                            <w:rPr>
                              <w:color w:val="FFFFFF" w:themeColor="background1"/>
                              <w:sz w:val="32"/>
                              <w:szCs w:val="32"/>
                            </w:rPr>
                          </w:pPr>
                        </w:p>
                        <w:p w14:paraId="1F7FA43C" w14:textId="12CAB2A2" w:rsidR="003D57C1" w:rsidRPr="00A631DC" w:rsidRDefault="00000000" w:rsidP="00A631DC">
                          <w:pPr>
                            <w:pStyle w:val="NoSpacing"/>
                            <w:rPr>
                              <w:color w:val="FFFFFF" w:themeColor="background1"/>
                              <w:sz w:val="21"/>
                              <w:szCs w:val="21"/>
                            </w:rPr>
                          </w:pPr>
                          <w:sdt>
                            <w:sdtPr>
                              <w:rPr>
                                <w:caps/>
                                <w:color w:val="FFFFFF" w:themeColor="background1"/>
                                <w:sz w:val="21"/>
                                <w:szCs w:val="21"/>
                              </w:rPr>
                              <w:alias w:val="Company"/>
                              <w:tag w:val=""/>
                              <w:id w:val="363492013"/>
                              <w:dataBinding w:prefixMappings="xmlns:ns0='http://schemas.openxmlformats.org/officeDocument/2006/extended-properties' " w:xpath="/ns0:Properties[1]/ns0:Company[1]" w:storeItemID="{6668398D-A668-4E3E-A5EB-62B293D839F1}"/>
                              <w:text/>
                            </w:sdtPr>
                            <w:sdtContent>
                              <w:r w:rsidR="003D57C1">
                                <w:rPr>
                                  <w:caps/>
                                  <w:color w:val="FFFFFF" w:themeColor="background1"/>
                                  <w:sz w:val="21"/>
                                  <w:szCs w:val="21"/>
                                </w:rPr>
                                <w:t>University of southern california</w:t>
                              </w:r>
                            </w:sdtContent>
                          </w:sdt>
                        </w:p>
                      </w:txbxContent>
                    </v:textbox>
                    <w10:wrap anchorx="margin"/>
                  </v:rect>
                </w:pict>
              </mc:Fallback>
            </mc:AlternateContent>
          </w:r>
        </w:p>
        <w:p w14:paraId="0BB22309" w14:textId="77777777" w:rsidR="00356FB9" w:rsidRPr="007860B1" w:rsidRDefault="00356FB9" w:rsidP="00356FB9">
          <w:pPr>
            <w:pStyle w:val="Footer"/>
            <w:spacing w:line="276" w:lineRule="auto"/>
            <w:jc w:val="both"/>
            <w:rPr>
              <w:rFonts w:cstheme="minorHAnsi"/>
              <w:b/>
              <w:bCs/>
              <w:sz w:val="22"/>
            </w:rPr>
          </w:pPr>
        </w:p>
        <w:p w14:paraId="4BF6C385" w14:textId="77777777" w:rsidR="00356FB9" w:rsidRPr="007860B1" w:rsidRDefault="00356FB9" w:rsidP="00356FB9">
          <w:pPr>
            <w:pStyle w:val="Footer"/>
            <w:spacing w:line="276" w:lineRule="auto"/>
            <w:jc w:val="both"/>
            <w:rPr>
              <w:rFonts w:cstheme="minorHAnsi"/>
              <w:b/>
              <w:bCs/>
              <w:sz w:val="22"/>
            </w:rPr>
          </w:pPr>
        </w:p>
        <w:p w14:paraId="54B7A872" w14:textId="77777777" w:rsidR="00356FB9" w:rsidRDefault="00000000" w:rsidP="00356FB9"/>
      </w:sdtContent>
    </w:sdt>
    <w:p w14:paraId="24C6032B" w14:textId="77777777" w:rsidR="00356FB9" w:rsidRDefault="00356FB9" w:rsidP="00A92D7B"/>
    <w:p w14:paraId="5B7455B9" w14:textId="77777777" w:rsidR="00356FB9" w:rsidRDefault="00356FB9" w:rsidP="00A92D7B"/>
    <w:p w14:paraId="19097087" w14:textId="77777777" w:rsidR="00356FB9" w:rsidRDefault="00356FB9" w:rsidP="00A92D7B"/>
    <w:p w14:paraId="1A2EA81D" w14:textId="77777777" w:rsidR="00542D5A" w:rsidRDefault="00542D5A" w:rsidP="00A92D7B"/>
    <w:p w14:paraId="0AF41570" w14:textId="77777777" w:rsidR="00542D5A" w:rsidRDefault="00542D5A" w:rsidP="00A92D7B"/>
    <w:sdt>
      <w:sdtPr>
        <w:rPr>
          <w:rFonts w:asciiTheme="minorHAnsi" w:eastAsiaTheme="minorHAnsi" w:hAnsiTheme="minorHAnsi" w:cstheme="minorBidi"/>
          <w:b w:val="0"/>
          <w:bCs w:val="0"/>
          <w:color w:val="auto"/>
          <w:sz w:val="24"/>
          <w:szCs w:val="22"/>
        </w:rPr>
        <w:id w:val="-1063633008"/>
        <w:docPartObj>
          <w:docPartGallery w:val="Table of Contents"/>
          <w:docPartUnique/>
        </w:docPartObj>
      </w:sdtPr>
      <w:sdtEndPr>
        <w:rPr>
          <w:noProof/>
        </w:rPr>
      </w:sdtEndPr>
      <w:sdtContent>
        <w:p w14:paraId="50E7264E" w14:textId="77777777" w:rsidR="00202BE3" w:rsidRDefault="00202BE3">
          <w:pPr>
            <w:pStyle w:val="TOCHeading"/>
          </w:pPr>
          <w:r>
            <w:t>Table of Contents</w:t>
          </w:r>
        </w:p>
        <w:p w14:paraId="4D711B2E" w14:textId="2B24FC63" w:rsidR="00CB1570" w:rsidRDefault="001C299E" w:rsidP="00E775B6">
          <w:pPr>
            <w:pStyle w:val="TOC1"/>
            <w:rPr>
              <w:rFonts w:eastAsiaTheme="minorEastAsia"/>
              <w:noProof/>
              <w:sz w:val="22"/>
              <w:szCs w:val="22"/>
            </w:rPr>
          </w:pPr>
          <w:r>
            <w:fldChar w:fldCharType="begin"/>
          </w:r>
          <w:r w:rsidR="00202BE3">
            <w:instrText xml:space="preserve"> TOC \o "1-3" \h \z \u </w:instrText>
          </w:r>
          <w:r>
            <w:fldChar w:fldCharType="separate"/>
          </w:r>
          <w:hyperlink w:anchor="_Toc131080082" w:history="1">
            <w:r w:rsidR="00CB1570" w:rsidRPr="00D0677B">
              <w:rPr>
                <w:rStyle w:val="Hyperlink"/>
                <w:noProof/>
              </w:rPr>
              <w:t>SECTION INTRO–Introducing Respondent Interview</w:t>
            </w:r>
            <w:r w:rsidR="00CB1570">
              <w:rPr>
                <w:noProof/>
                <w:webHidden/>
              </w:rPr>
              <w:tab/>
            </w:r>
            <w:r w:rsidR="00CB1570">
              <w:rPr>
                <w:noProof/>
                <w:webHidden/>
              </w:rPr>
              <w:fldChar w:fldCharType="begin"/>
            </w:r>
            <w:r w:rsidR="00CB1570">
              <w:rPr>
                <w:noProof/>
                <w:webHidden/>
              </w:rPr>
              <w:instrText xml:space="preserve"> PAGEREF _Toc131080082 \h </w:instrText>
            </w:r>
            <w:r w:rsidR="00CB1570">
              <w:rPr>
                <w:noProof/>
                <w:webHidden/>
              </w:rPr>
            </w:r>
            <w:r w:rsidR="00CB1570">
              <w:rPr>
                <w:noProof/>
                <w:webHidden/>
              </w:rPr>
              <w:fldChar w:fldCharType="separate"/>
            </w:r>
            <w:r w:rsidR="00CB1570">
              <w:rPr>
                <w:noProof/>
                <w:webHidden/>
              </w:rPr>
              <w:t>2</w:t>
            </w:r>
            <w:r w:rsidR="00CB1570">
              <w:rPr>
                <w:noProof/>
                <w:webHidden/>
              </w:rPr>
              <w:fldChar w:fldCharType="end"/>
            </w:r>
          </w:hyperlink>
        </w:p>
        <w:p w14:paraId="072C9BA4" w14:textId="081B50BE" w:rsidR="00CB1570" w:rsidRDefault="00000000" w:rsidP="00E775B6">
          <w:pPr>
            <w:pStyle w:val="TOC1"/>
            <w:rPr>
              <w:rFonts w:eastAsiaTheme="minorEastAsia"/>
              <w:noProof/>
              <w:sz w:val="22"/>
              <w:szCs w:val="22"/>
            </w:rPr>
          </w:pPr>
          <w:hyperlink w:anchor="_Toc131080083" w:history="1">
            <w:r w:rsidR="00CB1570" w:rsidRPr="00D0677B">
              <w:rPr>
                <w:rStyle w:val="Hyperlink"/>
                <w:noProof/>
              </w:rPr>
              <w:t>SECTION DM–Demographics</w:t>
            </w:r>
            <w:r w:rsidR="00CB1570">
              <w:rPr>
                <w:noProof/>
                <w:webHidden/>
              </w:rPr>
              <w:tab/>
            </w:r>
            <w:r w:rsidR="00CB1570">
              <w:rPr>
                <w:noProof/>
                <w:webHidden/>
              </w:rPr>
              <w:fldChar w:fldCharType="begin"/>
            </w:r>
            <w:r w:rsidR="00CB1570">
              <w:rPr>
                <w:noProof/>
                <w:webHidden/>
              </w:rPr>
              <w:instrText xml:space="preserve"> PAGEREF _Toc131080083 \h </w:instrText>
            </w:r>
            <w:r w:rsidR="00CB1570">
              <w:rPr>
                <w:noProof/>
                <w:webHidden/>
              </w:rPr>
            </w:r>
            <w:r w:rsidR="00CB1570">
              <w:rPr>
                <w:noProof/>
                <w:webHidden/>
              </w:rPr>
              <w:fldChar w:fldCharType="separate"/>
            </w:r>
            <w:r w:rsidR="00CB1570">
              <w:rPr>
                <w:noProof/>
                <w:webHidden/>
              </w:rPr>
              <w:t>4</w:t>
            </w:r>
            <w:r w:rsidR="00CB1570">
              <w:rPr>
                <w:noProof/>
                <w:webHidden/>
              </w:rPr>
              <w:fldChar w:fldCharType="end"/>
            </w:r>
          </w:hyperlink>
        </w:p>
        <w:p w14:paraId="555B9395" w14:textId="624EF60A" w:rsidR="00CB1570" w:rsidRDefault="00000000" w:rsidP="00E775B6">
          <w:pPr>
            <w:pStyle w:val="TOC1"/>
            <w:rPr>
              <w:rFonts w:eastAsiaTheme="minorEastAsia"/>
              <w:noProof/>
              <w:sz w:val="22"/>
              <w:szCs w:val="22"/>
            </w:rPr>
          </w:pPr>
          <w:hyperlink w:anchor="_Toc131080084" w:history="1">
            <w:r w:rsidR="00CB1570" w:rsidRPr="00D0677B">
              <w:rPr>
                <w:rStyle w:val="Hyperlink"/>
                <w:noProof/>
              </w:rPr>
              <w:t>SECTION LT–Literacy Test</w:t>
            </w:r>
            <w:r w:rsidR="00CB1570">
              <w:rPr>
                <w:noProof/>
                <w:webHidden/>
              </w:rPr>
              <w:tab/>
            </w:r>
            <w:r w:rsidR="00CB1570">
              <w:rPr>
                <w:noProof/>
                <w:webHidden/>
              </w:rPr>
              <w:fldChar w:fldCharType="begin"/>
            </w:r>
            <w:r w:rsidR="00CB1570">
              <w:rPr>
                <w:noProof/>
                <w:webHidden/>
              </w:rPr>
              <w:instrText xml:space="preserve"> PAGEREF _Toc131080084 \h </w:instrText>
            </w:r>
            <w:r w:rsidR="00CB1570">
              <w:rPr>
                <w:noProof/>
                <w:webHidden/>
              </w:rPr>
            </w:r>
            <w:r w:rsidR="00CB1570">
              <w:rPr>
                <w:noProof/>
                <w:webHidden/>
              </w:rPr>
              <w:fldChar w:fldCharType="separate"/>
            </w:r>
            <w:r w:rsidR="00CB1570">
              <w:rPr>
                <w:noProof/>
                <w:webHidden/>
              </w:rPr>
              <w:t>6</w:t>
            </w:r>
            <w:r w:rsidR="00CB1570">
              <w:rPr>
                <w:noProof/>
                <w:webHidden/>
              </w:rPr>
              <w:fldChar w:fldCharType="end"/>
            </w:r>
          </w:hyperlink>
        </w:p>
        <w:p w14:paraId="35398D07" w14:textId="3DB04E1E" w:rsidR="00CB1570" w:rsidRDefault="00000000" w:rsidP="00E775B6">
          <w:pPr>
            <w:pStyle w:val="TOC1"/>
            <w:rPr>
              <w:rFonts w:eastAsiaTheme="minorEastAsia"/>
              <w:noProof/>
              <w:sz w:val="22"/>
              <w:szCs w:val="22"/>
            </w:rPr>
          </w:pPr>
          <w:hyperlink w:anchor="_Toc131080085" w:history="1">
            <w:r w:rsidR="00CB1570" w:rsidRPr="00D0677B">
              <w:rPr>
                <w:rStyle w:val="Hyperlink"/>
                <w:noProof/>
              </w:rPr>
              <w:t>SECTION HMSE–Hindi Mental State Exam</w:t>
            </w:r>
            <w:r w:rsidR="00CB1570">
              <w:rPr>
                <w:noProof/>
                <w:webHidden/>
              </w:rPr>
              <w:tab/>
            </w:r>
            <w:r w:rsidR="00CB1570">
              <w:rPr>
                <w:noProof/>
                <w:webHidden/>
              </w:rPr>
              <w:fldChar w:fldCharType="begin"/>
            </w:r>
            <w:r w:rsidR="00CB1570">
              <w:rPr>
                <w:noProof/>
                <w:webHidden/>
              </w:rPr>
              <w:instrText xml:space="preserve"> PAGEREF _Toc131080085 \h </w:instrText>
            </w:r>
            <w:r w:rsidR="00CB1570">
              <w:rPr>
                <w:noProof/>
                <w:webHidden/>
              </w:rPr>
            </w:r>
            <w:r w:rsidR="00CB1570">
              <w:rPr>
                <w:noProof/>
                <w:webHidden/>
              </w:rPr>
              <w:fldChar w:fldCharType="separate"/>
            </w:r>
            <w:r w:rsidR="00CB1570">
              <w:rPr>
                <w:noProof/>
                <w:webHidden/>
              </w:rPr>
              <w:t>8</w:t>
            </w:r>
            <w:r w:rsidR="00CB1570">
              <w:rPr>
                <w:noProof/>
                <w:webHidden/>
              </w:rPr>
              <w:fldChar w:fldCharType="end"/>
            </w:r>
          </w:hyperlink>
        </w:p>
        <w:p w14:paraId="7BE40D79" w14:textId="208A3A62" w:rsidR="00CB1570" w:rsidRDefault="00000000" w:rsidP="00E775B6">
          <w:pPr>
            <w:pStyle w:val="TOC1"/>
            <w:rPr>
              <w:rFonts w:eastAsiaTheme="minorEastAsia"/>
              <w:noProof/>
              <w:sz w:val="22"/>
              <w:szCs w:val="22"/>
            </w:rPr>
          </w:pPr>
          <w:hyperlink w:anchor="_Toc131080086" w:history="1">
            <w:r w:rsidR="00CB1570" w:rsidRPr="00D0677B">
              <w:rPr>
                <w:rStyle w:val="Hyperlink"/>
                <w:noProof/>
              </w:rPr>
              <w:t>SECTION HT–HRS TICS</w:t>
            </w:r>
            <w:r w:rsidR="00CB1570">
              <w:rPr>
                <w:noProof/>
                <w:webHidden/>
              </w:rPr>
              <w:tab/>
            </w:r>
            <w:r w:rsidR="00CB1570">
              <w:rPr>
                <w:noProof/>
                <w:webHidden/>
              </w:rPr>
              <w:fldChar w:fldCharType="begin"/>
            </w:r>
            <w:r w:rsidR="00CB1570">
              <w:rPr>
                <w:noProof/>
                <w:webHidden/>
              </w:rPr>
              <w:instrText xml:space="preserve"> PAGEREF _Toc131080086 \h </w:instrText>
            </w:r>
            <w:r w:rsidR="00CB1570">
              <w:rPr>
                <w:noProof/>
                <w:webHidden/>
              </w:rPr>
            </w:r>
            <w:r w:rsidR="00CB1570">
              <w:rPr>
                <w:noProof/>
                <w:webHidden/>
              </w:rPr>
              <w:fldChar w:fldCharType="separate"/>
            </w:r>
            <w:r w:rsidR="00CB1570">
              <w:rPr>
                <w:noProof/>
                <w:webHidden/>
              </w:rPr>
              <w:t>15</w:t>
            </w:r>
            <w:r w:rsidR="00CB1570">
              <w:rPr>
                <w:noProof/>
                <w:webHidden/>
              </w:rPr>
              <w:fldChar w:fldCharType="end"/>
            </w:r>
          </w:hyperlink>
        </w:p>
        <w:p w14:paraId="76E5C32E" w14:textId="0601FB3F" w:rsidR="00CB1570" w:rsidRDefault="00000000" w:rsidP="00E775B6">
          <w:pPr>
            <w:pStyle w:val="TOC1"/>
            <w:rPr>
              <w:rFonts w:eastAsiaTheme="minorEastAsia"/>
              <w:noProof/>
              <w:sz w:val="22"/>
              <w:szCs w:val="22"/>
            </w:rPr>
          </w:pPr>
          <w:hyperlink w:anchor="_Toc131080087" w:history="1">
            <w:r w:rsidR="00CB1570" w:rsidRPr="00D0677B">
              <w:rPr>
                <w:rStyle w:val="Hyperlink"/>
                <w:noProof/>
              </w:rPr>
              <w:t>SECTION WR–Word Recall</w:t>
            </w:r>
            <w:r w:rsidR="00CB1570">
              <w:rPr>
                <w:noProof/>
                <w:webHidden/>
              </w:rPr>
              <w:tab/>
            </w:r>
            <w:r w:rsidR="00CB1570">
              <w:rPr>
                <w:noProof/>
                <w:webHidden/>
              </w:rPr>
              <w:fldChar w:fldCharType="begin"/>
            </w:r>
            <w:r w:rsidR="00CB1570">
              <w:rPr>
                <w:noProof/>
                <w:webHidden/>
              </w:rPr>
              <w:instrText xml:space="preserve"> PAGEREF _Toc131080087 \h </w:instrText>
            </w:r>
            <w:r w:rsidR="00CB1570">
              <w:rPr>
                <w:noProof/>
                <w:webHidden/>
              </w:rPr>
            </w:r>
            <w:r w:rsidR="00CB1570">
              <w:rPr>
                <w:noProof/>
                <w:webHidden/>
              </w:rPr>
              <w:fldChar w:fldCharType="separate"/>
            </w:r>
            <w:r w:rsidR="00CB1570">
              <w:rPr>
                <w:noProof/>
                <w:webHidden/>
              </w:rPr>
              <w:t>16</w:t>
            </w:r>
            <w:r w:rsidR="00CB1570">
              <w:rPr>
                <w:noProof/>
                <w:webHidden/>
              </w:rPr>
              <w:fldChar w:fldCharType="end"/>
            </w:r>
          </w:hyperlink>
        </w:p>
        <w:p w14:paraId="677DAF06" w14:textId="4D026091" w:rsidR="00CB1570" w:rsidRDefault="00000000" w:rsidP="00E775B6">
          <w:pPr>
            <w:pStyle w:val="TOC1"/>
            <w:rPr>
              <w:rFonts w:eastAsiaTheme="minorEastAsia"/>
              <w:noProof/>
              <w:sz w:val="22"/>
              <w:szCs w:val="22"/>
            </w:rPr>
          </w:pPr>
          <w:hyperlink w:anchor="_Toc131080088" w:history="1">
            <w:r w:rsidR="00CB1570" w:rsidRPr="00D0677B">
              <w:rPr>
                <w:rStyle w:val="Hyperlink"/>
                <w:noProof/>
              </w:rPr>
              <w:t>SECTION Digit Span Forward and Backward</w:t>
            </w:r>
            <w:r w:rsidR="00CB1570">
              <w:rPr>
                <w:noProof/>
                <w:webHidden/>
              </w:rPr>
              <w:tab/>
            </w:r>
            <w:r w:rsidR="00CB1570">
              <w:rPr>
                <w:noProof/>
                <w:webHidden/>
              </w:rPr>
              <w:fldChar w:fldCharType="begin"/>
            </w:r>
            <w:r w:rsidR="00CB1570">
              <w:rPr>
                <w:noProof/>
                <w:webHidden/>
              </w:rPr>
              <w:instrText xml:space="preserve"> PAGEREF _Toc131080088 \h </w:instrText>
            </w:r>
            <w:r w:rsidR="00CB1570">
              <w:rPr>
                <w:noProof/>
                <w:webHidden/>
              </w:rPr>
            </w:r>
            <w:r w:rsidR="00CB1570">
              <w:rPr>
                <w:noProof/>
                <w:webHidden/>
              </w:rPr>
              <w:fldChar w:fldCharType="separate"/>
            </w:r>
            <w:r w:rsidR="00CB1570">
              <w:rPr>
                <w:noProof/>
                <w:webHidden/>
              </w:rPr>
              <w:t>18</w:t>
            </w:r>
            <w:r w:rsidR="00CB1570">
              <w:rPr>
                <w:noProof/>
                <w:webHidden/>
              </w:rPr>
              <w:fldChar w:fldCharType="end"/>
            </w:r>
          </w:hyperlink>
        </w:p>
        <w:p w14:paraId="5BB067FF" w14:textId="13AAF0FD" w:rsidR="00CB1570" w:rsidRDefault="00000000" w:rsidP="00E775B6">
          <w:pPr>
            <w:pStyle w:val="TOC1"/>
            <w:rPr>
              <w:rFonts w:eastAsiaTheme="minorEastAsia"/>
              <w:noProof/>
              <w:sz w:val="22"/>
              <w:szCs w:val="22"/>
            </w:rPr>
          </w:pPr>
          <w:hyperlink w:anchor="_Toc131080089" w:history="1">
            <w:r w:rsidR="00CB1570" w:rsidRPr="00D0677B">
              <w:rPr>
                <w:rStyle w:val="Hyperlink"/>
                <w:noProof/>
              </w:rPr>
              <w:t>SECTION SC –Symbol Cancellation</w:t>
            </w:r>
            <w:r w:rsidR="00CB1570">
              <w:rPr>
                <w:noProof/>
                <w:webHidden/>
              </w:rPr>
              <w:tab/>
            </w:r>
            <w:r w:rsidR="00CB1570">
              <w:rPr>
                <w:noProof/>
                <w:webHidden/>
              </w:rPr>
              <w:fldChar w:fldCharType="begin"/>
            </w:r>
            <w:r w:rsidR="00CB1570">
              <w:rPr>
                <w:noProof/>
                <w:webHidden/>
              </w:rPr>
              <w:instrText xml:space="preserve"> PAGEREF _Toc131080089 \h </w:instrText>
            </w:r>
            <w:r w:rsidR="00CB1570">
              <w:rPr>
                <w:noProof/>
                <w:webHidden/>
              </w:rPr>
            </w:r>
            <w:r w:rsidR="00CB1570">
              <w:rPr>
                <w:noProof/>
                <w:webHidden/>
              </w:rPr>
              <w:fldChar w:fldCharType="separate"/>
            </w:r>
            <w:r w:rsidR="00CB1570">
              <w:rPr>
                <w:noProof/>
                <w:webHidden/>
              </w:rPr>
              <w:t>19</w:t>
            </w:r>
            <w:r w:rsidR="00CB1570">
              <w:rPr>
                <w:noProof/>
                <w:webHidden/>
              </w:rPr>
              <w:fldChar w:fldCharType="end"/>
            </w:r>
          </w:hyperlink>
        </w:p>
        <w:p w14:paraId="19929448" w14:textId="0729D8AB" w:rsidR="00CB1570" w:rsidRDefault="00000000" w:rsidP="00E775B6">
          <w:pPr>
            <w:pStyle w:val="TOC1"/>
            <w:rPr>
              <w:rFonts w:eastAsiaTheme="minorEastAsia"/>
              <w:noProof/>
              <w:sz w:val="22"/>
              <w:szCs w:val="22"/>
            </w:rPr>
          </w:pPr>
          <w:hyperlink w:anchor="_Toc131080090" w:history="1">
            <w:r w:rsidR="00CB1570" w:rsidRPr="00D0677B">
              <w:rPr>
                <w:rStyle w:val="Hyperlink"/>
                <w:noProof/>
              </w:rPr>
              <w:t>SECTION DR–Delayed Recall</w:t>
            </w:r>
            <w:r w:rsidR="00CB1570">
              <w:rPr>
                <w:noProof/>
                <w:webHidden/>
              </w:rPr>
              <w:tab/>
            </w:r>
            <w:r w:rsidR="00CB1570">
              <w:rPr>
                <w:noProof/>
                <w:webHidden/>
              </w:rPr>
              <w:fldChar w:fldCharType="begin"/>
            </w:r>
            <w:r w:rsidR="00CB1570">
              <w:rPr>
                <w:noProof/>
                <w:webHidden/>
              </w:rPr>
              <w:instrText xml:space="preserve"> PAGEREF _Toc131080090 \h </w:instrText>
            </w:r>
            <w:r w:rsidR="00CB1570">
              <w:rPr>
                <w:noProof/>
                <w:webHidden/>
              </w:rPr>
            </w:r>
            <w:r w:rsidR="00CB1570">
              <w:rPr>
                <w:noProof/>
                <w:webHidden/>
              </w:rPr>
              <w:fldChar w:fldCharType="separate"/>
            </w:r>
            <w:r w:rsidR="00CB1570">
              <w:rPr>
                <w:noProof/>
                <w:webHidden/>
              </w:rPr>
              <w:t>19</w:t>
            </w:r>
            <w:r w:rsidR="00CB1570">
              <w:rPr>
                <w:noProof/>
                <w:webHidden/>
              </w:rPr>
              <w:fldChar w:fldCharType="end"/>
            </w:r>
          </w:hyperlink>
        </w:p>
        <w:p w14:paraId="274F3E30" w14:textId="4D07C257" w:rsidR="00CB1570" w:rsidRDefault="00000000" w:rsidP="00E775B6">
          <w:pPr>
            <w:pStyle w:val="TOC1"/>
            <w:rPr>
              <w:rFonts w:eastAsiaTheme="minorEastAsia"/>
              <w:noProof/>
              <w:sz w:val="22"/>
              <w:szCs w:val="22"/>
            </w:rPr>
          </w:pPr>
          <w:hyperlink w:anchor="_Toc131080091" w:history="1">
            <w:r w:rsidR="00CB1570" w:rsidRPr="00D0677B">
              <w:rPr>
                <w:rStyle w:val="Hyperlink"/>
                <w:noProof/>
              </w:rPr>
              <w:t>SECTION WRE – Word List Recognition</w:t>
            </w:r>
            <w:r w:rsidR="00CB1570">
              <w:rPr>
                <w:noProof/>
                <w:webHidden/>
              </w:rPr>
              <w:tab/>
            </w:r>
            <w:r w:rsidR="00CB1570">
              <w:rPr>
                <w:noProof/>
                <w:webHidden/>
              </w:rPr>
              <w:fldChar w:fldCharType="begin"/>
            </w:r>
            <w:r w:rsidR="00CB1570">
              <w:rPr>
                <w:noProof/>
                <w:webHidden/>
              </w:rPr>
              <w:instrText xml:space="preserve"> PAGEREF _Toc131080091 \h </w:instrText>
            </w:r>
            <w:r w:rsidR="00CB1570">
              <w:rPr>
                <w:noProof/>
                <w:webHidden/>
              </w:rPr>
            </w:r>
            <w:r w:rsidR="00CB1570">
              <w:rPr>
                <w:noProof/>
                <w:webHidden/>
              </w:rPr>
              <w:fldChar w:fldCharType="separate"/>
            </w:r>
            <w:r w:rsidR="00CB1570">
              <w:rPr>
                <w:noProof/>
                <w:webHidden/>
              </w:rPr>
              <w:t>20</w:t>
            </w:r>
            <w:r w:rsidR="00CB1570">
              <w:rPr>
                <w:noProof/>
                <w:webHidden/>
              </w:rPr>
              <w:fldChar w:fldCharType="end"/>
            </w:r>
          </w:hyperlink>
        </w:p>
        <w:p w14:paraId="26117B79" w14:textId="1CF7327E" w:rsidR="00CB1570" w:rsidRDefault="00000000" w:rsidP="00E775B6">
          <w:pPr>
            <w:pStyle w:val="TOC1"/>
            <w:rPr>
              <w:rFonts w:eastAsiaTheme="minorEastAsia"/>
              <w:noProof/>
              <w:sz w:val="22"/>
              <w:szCs w:val="22"/>
            </w:rPr>
          </w:pPr>
          <w:hyperlink w:anchor="_Toc131080092" w:history="1">
            <w:r w:rsidR="00CB1570" w:rsidRPr="00D0677B">
              <w:rPr>
                <w:rStyle w:val="Hyperlink"/>
                <w:noProof/>
              </w:rPr>
              <w:t>SECTION LM1 – Logical Memory 1</w:t>
            </w:r>
            <w:r w:rsidR="00CB1570">
              <w:rPr>
                <w:noProof/>
                <w:webHidden/>
              </w:rPr>
              <w:tab/>
            </w:r>
            <w:r w:rsidR="00CB1570">
              <w:rPr>
                <w:noProof/>
                <w:webHidden/>
              </w:rPr>
              <w:fldChar w:fldCharType="begin"/>
            </w:r>
            <w:r w:rsidR="00CB1570">
              <w:rPr>
                <w:noProof/>
                <w:webHidden/>
              </w:rPr>
              <w:instrText xml:space="preserve"> PAGEREF _Toc131080092 \h </w:instrText>
            </w:r>
            <w:r w:rsidR="00CB1570">
              <w:rPr>
                <w:noProof/>
                <w:webHidden/>
              </w:rPr>
            </w:r>
            <w:r w:rsidR="00CB1570">
              <w:rPr>
                <w:noProof/>
                <w:webHidden/>
              </w:rPr>
              <w:fldChar w:fldCharType="separate"/>
            </w:r>
            <w:r w:rsidR="00CB1570">
              <w:rPr>
                <w:noProof/>
                <w:webHidden/>
              </w:rPr>
              <w:t>22</w:t>
            </w:r>
            <w:r w:rsidR="00CB1570">
              <w:rPr>
                <w:noProof/>
                <w:webHidden/>
              </w:rPr>
              <w:fldChar w:fldCharType="end"/>
            </w:r>
          </w:hyperlink>
        </w:p>
        <w:p w14:paraId="07BAA81A" w14:textId="3C4232A0" w:rsidR="00CB1570" w:rsidRDefault="00000000" w:rsidP="00E775B6">
          <w:pPr>
            <w:pStyle w:val="TOC1"/>
            <w:rPr>
              <w:rFonts w:eastAsiaTheme="minorEastAsia"/>
              <w:noProof/>
              <w:sz w:val="22"/>
              <w:szCs w:val="22"/>
            </w:rPr>
          </w:pPr>
          <w:hyperlink w:anchor="_Toc131080093" w:history="1">
            <w:r w:rsidR="00CB1570" w:rsidRPr="00D0677B">
              <w:rPr>
                <w:rStyle w:val="Hyperlink"/>
                <w:noProof/>
              </w:rPr>
              <w:t>SECTION CP – Constructional Praxis</w:t>
            </w:r>
            <w:r w:rsidR="00CB1570">
              <w:rPr>
                <w:noProof/>
                <w:webHidden/>
              </w:rPr>
              <w:tab/>
            </w:r>
            <w:r w:rsidR="00CB1570">
              <w:rPr>
                <w:noProof/>
                <w:webHidden/>
              </w:rPr>
              <w:fldChar w:fldCharType="begin"/>
            </w:r>
            <w:r w:rsidR="00CB1570">
              <w:rPr>
                <w:noProof/>
                <w:webHidden/>
              </w:rPr>
              <w:instrText xml:space="preserve"> PAGEREF _Toc131080093 \h </w:instrText>
            </w:r>
            <w:r w:rsidR="00CB1570">
              <w:rPr>
                <w:noProof/>
                <w:webHidden/>
              </w:rPr>
            </w:r>
            <w:r w:rsidR="00CB1570">
              <w:rPr>
                <w:noProof/>
                <w:webHidden/>
              </w:rPr>
              <w:fldChar w:fldCharType="separate"/>
            </w:r>
            <w:r w:rsidR="00CB1570">
              <w:rPr>
                <w:noProof/>
                <w:webHidden/>
              </w:rPr>
              <w:t>25</w:t>
            </w:r>
            <w:r w:rsidR="00CB1570">
              <w:rPr>
                <w:noProof/>
                <w:webHidden/>
              </w:rPr>
              <w:fldChar w:fldCharType="end"/>
            </w:r>
          </w:hyperlink>
        </w:p>
        <w:p w14:paraId="1ECFAA70" w14:textId="10406044" w:rsidR="00CB1570" w:rsidRDefault="00000000" w:rsidP="00E775B6">
          <w:pPr>
            <w:pStyle w:val="TOC1"/>
            <w:rPr>
              <w:rFonts w:eastAsiaTheme="minorEastAsia"/>
              <w:noProof/>
              <w:sz w:val="22"/>
              <w:szCs w:val="22"/>
            </w:rPr>
          </w:pPr>
          <w:hyperlink w:anchor="_Toc131080094" w:history="1">
            <w:r w:rsidR="00CB1570" w:rsidRPr="00D0677B">
              <w:rPr>
                <w:rStyle w:val="Hyperlink"/>
                <w:noProof/>
              </w:rPr>
              <w:t>SECTION LMD– Logical Memory Delayed</w:t>
            </w:r>
            <w:r w:rsidR="00CB1570">
              <w:rPr>
                <w:noProof/>
                <w:webHidden/>
              </w:rPr>
              <w:tab/>
            </w:r>
            <w:r w:rsidR="00CB1570">
              <w:rPr>
                <w:noProof/>
                <w:webHidden/>
              </w:rPr>
              <w:fldChar w:fldCharType="begin"/>
            </w:r>
            <w:r w:rsidR="00CB1570">
              <w:rPr>
                <w:noProof/>
                <w:webHidden/>
              </w:rPr>
              <w:instrText xml:space="preserve"> PAGEREF _Toc131080094 \h </w:instrText>
            </w:r>
            <w:r w:rsidR="00CB1570">
              <w:rPr>
                <w:noProof/>
                <w:webHidden/>
              </w:rPr>
            </w:r>
            <w:r w:rsidR="00CB1570">
              <w:rPr>
                <w:noProof/>
                <w:webHidden/>
              </w:rPr>
              <w:fldChar w:fldCharType="separate"/>
            </w:r>
            <w:r w:rsidR="00CB1570">
              <w:rPr>
                <w:noProof/>
                <w:webHidden/>
              </w:rPr>
              <w:t>26</w:t>
            </w:r>
            <w:r w:rsidR="00CB1570">
              <w:rPr>
                <w:noProof/>
                <w:webHidden/>
              </w:rPr>
              <w:fldChar w:fldCharType="end"/>
            </w:r>
          </w:hyperlink>
        </w:p>
        <w:p w14:paraId="1FCA5EFC" w14:textId="3EA298FD" w:rsidR="00CB1570" w:rsidRDefault="00000000" w:rsidP="00E775B6">
          <w:pPr>
            <w:pStyle w:val="TOC1"/>
            <w:rPr>
              <w:rFonts w:eastAsiaTheme="minorEastAsia"/>
              <w:noProof/>
              <w:sz w:val="22"/>
              <w:szCs w:val="22"/>
            </w:rPr>
          </w:pPr>
          <w:hyperlink w:anchor="_Toc131080095" w:history="1">
            <w:r w:rsidR="00CB1570" w:rsidRPr="00D0677B">
              <w:rPr>
                <w:rStyle w:val="Hyperlink"/>
                <w:noProof/>
              </w:rPr>
              <w:t>SECTION RF–Retrieval Fluency</w:t>
            </w:r>
            <w:r w:rsidR="00CB1570">
              <w:rPr>
                <w:noProof/>
                <w:webHidden/>
              </w:rPr>
              <w:tab/>
            </w:r>
            <w:r w:rsidR="00CB1570">
              <w:rPr>
                <w:noProof/>
                <w:webHidden/>
              </w:rPr>
              <w:fldChar w:fldCharType="begin"/>
            </w:r>
            <w:r w:rsidR="00CB1570">
              <w:rPr>
                <w:noProof/>
                <w:webHidden/>
              </w:rPr>
              <w:instrText xml:space="preserve"> PAGEREF _Toc131080095 \h </w:instrText>
            </w:r>
            <w:r w:rsidR="00CB1570">
              <w:rPr>
                <w:noProof/>
                <w:webHidden/>
              </w:rPr>
            </w:r>
            <w:r w:rsidR="00CB1570">
              <w:rPr>
                <w:noProof/>
                <w:webHidden/>
              </w:rPr>
              <w:fldChar w:fldCharType="separate"/>
            </w:r>
            <w:r w:rsidR="00CB1570">
              <w:rPr>
                <w:noProof/>
                <w:webHidden/>
              </w:rPr>
              <w:t>31</w:t>
            </w:r>
            <w:r w:rsidR="00CB1570">
              <w:rPr>
                <w:noProof/>
                <w:webHidden/>
              </w:rPr>
              <w:fldChar w:fldCharType="end"/>
            </w:r>
          </w:hyperlink>
        </w:p>
        <w:p w14:paraId="31AAAA49" w14:textId="178AE7A5" w:rsidR="00CB1570" w:rsidRDefault="00000000" w:rsidP="00E775B6">
          <w:pPr>
            <w:pStyle w:val="TOC1"/>
            <w:rPr>
              <w:rFonts w:eastAsiaTheme="minorEastAsia"/>
              <w:noProof/>
              <w:sz w:val="22"/>
              <w:szCs w:val="22"/>
            </w:rPr>
          </w:pPr>
          <w:hyperlink w:anchor="_Toc131080096" w:history="1">
            <w:r w:rsidR="00CB1570" w:rsidRPr="00D0677B">
              <w:rPr>
                <w:rStyle w:val="Hyperlink"/>
                <w:noProof/>
              </w:rPr>
              <w:t>SECTION CPR– Constructional Praxis Recall</w:t>
            </w:r>
            <w:r w:rsidR="00CB1570">
              <w:rPr>
                <w:noProof/>
                <w:webHidden/>
              </w:rPr>
              <w:tab/>
            </w:r>
            <w:r w:rsidR="00CB1570">
              <w:rPr>
                <w:noProof/>
                <w:webHidden/>
              </w:rPr>
              <w:fldChar w:fldCharType="begin"/>
            </w:r>
            <w:r w:rsidR="00CB1570">
              <w:rPr>
                <w:noProof/>
                <w:webHidden/>
              </w:rPr>
              <w:instrText xml:space="preserve"> PAGEREF _Toc131080096 \h </w:instrText>
            </w:r>
            <w:r w:rsidR="00CB1570">
              <w:rPr>
                <w:noProof/>
                <w:webHidden/>
              </w:rPr>
            </w:r>
            <w:r w:rsidR="00CB1570">
              <w:rPr>
                <w:noProof/>
                <w:webHidden/>
              </w:rPr>
              <w:fldChar w:fldCharType="separate"/>
            </w:r>
            <w:r w:rsidR="00CB1570">
              <w:rPr>
                <w:noProof/>
                <w:webHidden/>
              </w:rPr>
              <w:t>33</w:t>
            </w:r>
            <w:r w:rsidR="00CB1570">
              <w:rPr>
                <w:noProof/>
                <w:webHidden/>
              </w:rPr>
              <w:fldChar w:fldCharType="end"/>
            </w:r>
          </w:hyperlink>
        </w:p>
        <w:p w14:paraId="7B5389F5" w14:textId="4B3D5F6F" w:rsidR="00CB1570" w:rsidRDefault="00000000" w:rsidP="00E775B6">
          <w:pPr>
            <w:pStyle w:val="TOC1"/>
            <w:rPr>
              <w:rFonts w:eastAsiaTheme="minorEastAsia"/>
              <w:noProof/>
              <w:sz w:val="22"/>
              <w:szCs w:val="22"/>
            </w:rPr>
          </w:pPr>
          <w:hyperlink w:anchor="_Toc131080097" w:history="1">
            <w:r w:rsidR="00CB1570" w:rsidRPr="00D0677B">
              <w:rPr>
                <w:rStyle w:val="Hyperlink"/>
                <w:noProof/>
              </w:rPr>
              <w:t>SECTION RV - RAVEN’s</w:t>
            </w:r>
            <w:r w:rsidR="00CB1570">
              <w:rPr>
                <w:noProof/>
                <w:webHidden/>
              </w:rPr>
              <w:tab/>
            </w:r>
            <w:r w:rsidR="00CB1570">
              <w:rPr>
                <w:noProof/>
                <w:webHidden/>
              </w:rPr>
              <w:fldChar w:fldCharType="begin"/>
            </w:r>
            <w:r w:rsidR="00CB1570">
              <w:rPr>
                <w:noProof/>
                <w:webHidden/>
              </w:rPr>
              <w:instrText xml:space="preserve"> PAGEREF _Toc131080097 \h </w:instrText>
            </w:r>
            <w:r w:rsidR="00CB1570">
              <w:rPr>
                <w:noProof/>
                <w:webHidden/>
              </w:rPr>
            </w:r>
            <w:r w:rsidR="00CB1570">
              <w:rPr>
                <w:noProof/>
                <w:webHidden/>
              </w:rPr>
              <w:fldChar w:fldCharType="separate"/>
            </w:r>
            <w:r w:rsidR="00CB1570">
              <w:rPr>
                <w:noProof/>
                <w:webHidden/>
              </w:rPr>
              <w:t>34</w:t>
            </w:r>
            <w:r w:rsidR="00CB1570">
              <w:rPr>
                <w:noProof/>
                <w:webHidden/>
              </w:rPr>
              <w:fldChar w:fldCharType="end"/>
            </w:r>
          </w:hyperlink>
        </w:p>
        <w:p w14:paraId="4EE07B3B" w14:textId="5FE8CF8B" w:rsidR="00CB1570" w:rsidRDefault="00000000" w:rsidP="00E775B6">
          <w:pPr>
            <w:pStyle w:val="TOC1"/>
            <w:rPr>
              <w:rFonts w:eastAsiaTheme="minorEastAsia"/>
              <w:noProof/>
              <w:sz w:val="22"/>
              <w:szCs w:val="22"/>
            </w:rPr>
          </w:pPr>
          <w:hyperlink w:anchor="_Toc131080098" w:history="1">
            <w:r w:rsidR="00CB1570" w:rsidRPr="00D0677B">
              <w:rPr>
                <w:rStyle w:val="Hyperlink"/>
                <w:noProof/>
              </w:rPr>
              <w:t>SECTION CSI-D</w:t>
            </w:r>
            <w:r w:rsidR="00CB1570">
              <w:rPr>
                <w:noProof/>
                <w:webHidden/>
              </w:rPr>
              <w:tab/>
            </w:r>
            <w:r w:rsidR="00CB1570">
              <w:rPr>
                <w:noProof/>
                <w:webHidden/>
              </w:rPr>
              <w:fldChar w:fldCharType="begin"/>
            </w:r>
            <w:r w:rsidR="00CB1570">
              <w:rPr>
                <w:noProof/>
                <w:webHidden/>
              </w:rPr>
              <w:instrText xml:space="preserve"> PAGEREF _Toc131080098 \h </w:instrText>
            </w:r>
            <w:r w:rsidR="00CB1570">
              <w:rPr>
                <w:noProof/>
                <w:webHidden/>
              </w:rPr>
            </w:r>
            <w:r w:rsidR="00CB1570">
              <w:rPr>
                <w:noProof/>
                <w:webHidden/>
              </w:rPr>
              <w:fldChar w:fldCharType="separate"/>
            </w:r>
            <w:r w:rsidR="00CB1570">
              <w:rPr>
                <w:noProof/>
                <w:webHidden/>
              </w:rPr>
              <w:t>34</w:t>
            </w:r>
            <w:r w:rsidR="00CB1570">
              <w:rPr>
                <w:noProof/>
                <w:webHidden/>
              </w:rPr>
              <w:fldChar w:fldCharType="end"/>
            </w:r>
          </w:hyperlink>
        </w:p>
        <w:p w14:paraId="14E470C3" w14:textId="567D9DCA" w:rsidR="00CB1570" w:rsidRDefault="00000000" w:rsidP="00E775B6">
          <w:pPr>
            <w:pStyle w:val="TOC1"/>
            <w:rPr>
              <w:rFonts w:eastAsiaTheme="minorEastAsia"/>
              <w:noProof/>
              <w:sz w:val="22"/>
              <w:szCs w:val="22"/>
            </w:rPr>
          </w:pPr>
          <w:hyperlink w:anchor="_Toc131080099" w:history="1">
            <w:r w:rsidR="00CB1570" w:rsidRPr="00D0677B">
              <w:rPr>
                <w:rStyle w:val="Hyperlink"/>
                <w:noProof/>
              </w:rPr>
              <w:t>SECTION GN- Go-NoGo Task</w:t>
            </w:r>
            <w:r w:rsidR="00CB1570">
              <w:rPr>
                <w:noProof/>
                <w:webHidden/>
              </w:rPr>
              <w:tab/>
            </w:r>
            <w:r w:rsidR="00CB1570">
              <w:rPr>
                <w:noProof/>
                <w:webHidden/>
              </w:rPr>
              <w:fldChar w:fldCharType="begin"/>
            </w:r>
            <w:r w:rsidR="00CB1570">
              <w:rPr>
                <w:noProof/>
                <w:webHidden/>
              </w:rPr>
              <w:instrText xml:space="preserve"> PAGEREF _Toc131080099 \h </w:instrText>
            </w:r>
            <w:r w:rsidR="00CB1570">
              <w:rPr>
                <w:noProof/>
                <w:webHidden/>
              </w:rPr>
            </w:r>
            <w:r w:rsidR="00CB1570">
              <w:rPr>
                <w:noProof/>
                <w:webHidden/>
              </w:rPr>
              <w:fldChar w:fldCharType="separate"/>
            </w:r>
            <w:r w:rsidR="00CB1570">
              <w:rPr>
                <w:noProof/>
                <w:webHidden/>
              </w:rPr>
              <w:t>36</w:t>
            </w:r>
            <w:r w:rsidR="00CB1570">
              <w:rPr>
                <w:noProof/>
                <w:webHidden/>
              </w:rPr>
              <w:fldChar w:fldCharType="end"/>
            </w:r>
          </w:hyperlink>
        </w:p>
        <w:p w14:paraId="1AC692A7" w14:textId="115A47B1" w:rsidR="00CB1570" w:rsidRDefault="00000000" w:rsidP="00E775B6">
          <w:pPr>
            <w:pStyle w:val="TOC1"/>
            <w:rPr>
              <w:rFonts w:eastAsiaTheme="minorEastAsia"/>
              <w:noProof/>
              <w:sz w:val="22"/>
              <w:szCs w:val="22"/>
            </w:rPr>
          </w:pPr>
          <w:hyperlink w:anchor="_Toc131080100" w:history="1">
            <w:r w:rsidR="00CB1570" w:rsidRPr="00D0677B">
              <w:rPr>
                <w:rStyle w:val="Hyperlink"/>
                <w:noProof/>
              </w:rPr>
              <w:t>SECTION TS- Trail Making</w:t>
            </w:r>
            <w:r w:rsidR="00CB1570">
              <w:rPr>
                <w:noProof/>
                <w:webHidden/>
              </w:rPr>
              <w:tab/>
            </w:r>
            <w:r w:rsidR="00CB1570">
              <w:rPr>
                <w:noProof/>
                <w:webHidden/>
              </w:rPr>
              <w:fldChar w:fldCharType="begin"/>
            </w:r>
            <w:r w:rsidR="00CB1570">
              <w:rPr>
                <w:noProof/>
                <w:webHidden/>
              </w:rPr>
              <w:instrText xml:space="preserve"> PAGEREF _Toc131080100 \h </w:instrText>
            </w:r>
            <w:r w:rsidR="00CB1570">
              <w:rPr>
                <w:noProof/>
                <w:webHidden/>
              </w:rPr>
            </w:r>
            <w:r w:rsidR="00CB1570">
              <w:rPr>
                <w:noProof/>
                <w:webHidden/>
              </w:rPr>
              <w:fldChar w:fldCharType="separate"/>
            </w:r>
            <w:r w:rsidR="00CB1570">
              <w:rPr>
                <w:noProof/>
                <w:webHidden/>
              </w:rPr>
              <w:t>40</w:t>
            </w:r>
            <w:r w:rsidR="00CB1570">
              <w:rPr>
                <w:noProof/>
                <w:webHidden/>
              </w:rPr>
              <w:fldChar w:fldCharType="end"/>
            </w:r>
          </w:hyperlink>
        </w:p>
        <w:p w14:paraId="4EF4D1C8" w14:textId="346834AA" w:rsidR="00CB1570" w:rsidRDefault="00000000" w:rsidP="00E775B6">
          <w:pPr>
            <w:pStyle w:val="TOC1"/>
            <w:rPr>
              <w:rFonts w:eastAsiaTheme="minorEastAsia"/>
              <w:noProof/>
              <w:sz w:val="22"/>
              <w:szCs w:val="22"/>
            </w:rPr>
          </w:pPr>
          <w:hyperlink w:anchor="_Toc131080101" w:history="1">
            <w:r w:rsidR="00CB1570" w:rsidRPr="00D0677B">
              <w:rPr>
                <w:rStyle w:val="Hyperlink"/>
                <w:noProof/>
              </w:rPr>
              <w:t>SECTION JP- Judgement &amp; Problem Solving</w:t>
            </w:r>
            <w:r w:rsidR="00CB1570">
              <w:rPr>
                <w:noProof/>
                <w:webHidden/>
              </w:rPr>
              <w:tab/>
            </w:r>
            <w:r w:rsidR="00CB1570">
              <w:rPr>
                <w:noProof/>
                <w:webHidden/>
              </w:rPr>
              <w:fldChar w:fldCharType="begin"/>
            </w:r>
            <w:r w:rsidR="00CB1570">
              <w:rPr>
                <w:noProof/>
                <w:webHidden/>
              </w:rPr>
              <w:instrText xml:space="preserve"> PAGEREF _Toc131080101 \h </w:instrText>
            </w:r>
            <w:r w:rsidR="00CB1570">
              <w:rPr>
                <w:noProof/>
                <w:webHidden/>
              </w:rPr>
            </w:r>
            <w:r w:rsidR="00CB1570">
              <w:rPr>
                <w:noProof/>
                <w:webHidden/>
              </w:rPr>
              <w:fldChar w:fldCharType="separate"/>
            </w:r>
            <w:r w:rsidR="00CB1570">
              <w:rPr>
                <w:noProof/>
                <w:webHidden/>
              </w:rPr>
              <w:t>41</w:t>
            </w:r>
            <w:r w:rsidR="00CB1570">
              <w:rPr>
                <w:noProof/>
                <w:webHidden/>
              </w:rPr>
              <w:fldChar w:fldCharType="end"/>
            </w:r>
          </w:hyperlink>
        </w:p>
        <w:p w14:paraId="2120B994" w14:textId="6CBCC2AD" w:rsidR="00CB1570" w:rsidRDefault="00000000" w:rsidP="00E775B6">
          <w:pPr>
            <w:pStyle w:val="TOC1"/>
            <w:rPr>
              <w:rFonts w:eastAsiaTheme="minorEastAsia"/>
              <w:noProof/>
              <w:sz w:val="22"/>
              <w:szCs w:val="22"/>
            </w:rPr>
          </w:pPr>
          <w:hyperlink w:anchor="_Toc131080102" w:history="1">
            <w:r w:rsidR="00CB1570" w:rsidRPr="00D0677B">
              <w:rPr>
                <w:rStyle w:val="Hyperlink"/>
                <w:noProof/>
              </w:rPr>
              <w:t>SECTION SS–Serial 7s</w:t>
            </w:r>
            <w:r w:rsidR="00CB1570">
              <w:rPr>
                <w:noProof/>
                <w:webHidden/>
              </w:rPr>
              <w:tab/>
            </w:r>
            <w:r w:rsidR="00CB1570">
              <w:rPr>
                <w:noProof/>
                <w:webHidden/>
              </w:rPr>
              <w:fldChar w:fldCharType="begin"/>
            </w:r>
            <w:r w:rsidR="00CB1570">
              <w:rPr>
                <w:noProof/>
                <w:webHidden/>
              </w:rPr>
              <w:instrText xml:space="preserve"> PAGEREF _Toc131080102 \h </w:instrText>
            </w:r>
            <w:r w:rsidR="00CB1570">
              <w:rPr>
                <w:noProof/>
                <w:webHidden/>
              </w:rPr>
            </w:r>
            <w:r w:rsidR="00CB1570">
              <w:rPr>
                <w:noProof/>
                <w:webHidden/>
              </w:rPr>
              <w:fldChar w:fldCharType="separate"/>
            </w:r>
            <w:r w:rsidR="00CB1570">
              <w:rPr>
                <w:noProof/>
                <w:webHidden/>
              </w:rPr>
              <w:t>44</w:t>
            </w:r>
            <w:r w:rsidR="00CB1570">
              <w:rPr>
                <w:noProof/>
                <w:webHidden/>
              </w:rPr>
              <w:fldChar w:fldCharType="end"/>
            </w:r>
          </w:hyperlink>
        </w:p>
        <w:p w14:paraId="7F7C2706" w14:textId="019E4A78" w:rsidR="00CB1570" w:rsidRDefault="00000000" w:rsidP="00E775B6">
          <w:pPr>
            <w:pStyle w:val="TOC1"/>
            <w:rPr>
              <w:rFonts w:eastAsiaTheme="minorEastAsia"/>
              <w:noProof/>
              <w:sz w:val="22"/>
              <w:szCs w:val="22"/>
            </w:rPr>
          </w:pPr>
          <w:hyperlink w:anchor="_Toc131080103" w:history="1">
            <w:r w:rsidR="00CB1570" w:rsidRPr="00D0677B">
              <w:rPr>
                <w:rStyle w:val="Hyperlink"/>
                <w:noProof/>
              </w:rPr>
              <w:t>SECTION EF: Executive Function</w:t>
            </w:r>
            <w:r w:rsidR="00CB1570">
              <w:rPr>
                <w:noProof/>
                <w:webHidden/>
              </w:rPr>
              <w:tab/>
            </w:r>
            <w:r w:rsidR="00CB1570">
              <w:rPr>
                <w:noProof/>
                <w:webHidden/>
              </w:rPr>
              <w:fldChar w:fldCharType="begin"/>
            </w:r>
            <w:r w:rsidR="00CB1570">
              <w:rPr>
                <w:noProof/>
                <w:webHidden/>
              </w:rPr>
              <w:instrText xml:space="preserve"> PAGEREF _Toc131080103 \h </w:instrText>
            </w:r>
            <w:r w:rsidR="00CB1570">
              <w:rPr>
                <w:noProof/>
                <w:webHidden/>
              </w:rPr>
            </w:r>
            <w:r w:rsidR="00CB1570">
              <w:rPr>
                <w:noProof/>
                <w:webHidden/>
              </w:rPr>
              <w:fldChar w:fldCharType="separate"/>
            </w:r>
            <w:r w:rsidR="00CB1570">
              <w:rPr>
                <w:noProof/>
                <w:webHidden/>
              </w:rPr>
              <w:t>45</w:t>
            </w:r>
            <w:r w:rsidR="00CB1570">
              <w:rPr>
                <w:noProof/>
                <w:webHidden/>
              </w:rPr>
              <w:fldChar w:fldCharType="end"/>
            </w:r>
          </w:hyperlink>
        </w:p>
        <w:p w14:paraId="58F1FD3A" w14:textId="50DC656B" w:rsidR="00CB1570" w:rsidRDefault="00000000" w:rsidP="00E775B6">
          <w:pPr>
            <w:pStyle w:val="TOC1"/>
            <w:rPr>
              <w:rFonts w:eastAsiaTheme="minorEastAsia"/>
              <w:noProof/>
              <w:sz w:val="22"/>
              <w:szCs w:val="22"/>
            </w:rPr>
          </w:pPr>
          <w:hyperlink w:anchor="_Toc131080104" w:history="1">
            <w:r w:rsidR="00CB1570" w:rsidRPr="00D0677B">
              <w:rPr>
                <w:rStyle w:val="Hyperlink"/>
                <w:noProof/>
              </w:rPr>
              <w:t>SECTION LG–Language Module</w:t>
            </w:r>
            <w:r w:rsidR="00CB1570">
              <w:rPr>
                <w:noProof/>
                <w:webHidden/>
              </w:rPr>
              <w:tab/>
            </w:r>
            <w:r w:rsidR="00CB1570">
              <w:rPr>
                <w:noProof/>
                <w:webHidden/>
              </w:rPr>
              <w:fldChar w:fldCharType="begin"/>
            </w:r>
            <w:r w:rsidR="00CB1570">
              <w:rPr>
                <w:noProof/>
                <w:webHidden/>
              </w:rPr>
              <w:instrText xml:space="preserve"> PAGEREF _Toc131080104 \h </w:instrText>
            </w:r>
            <w:r w:rsidR="00CB1570">
              <w:rPr>
                <w:noProof/>
                <w:webHidden/>
              </w:rPr>
            </w:r>
            <w:r w:rsidR="00CB1570">
              <w:rPr>
                <w:noProof/>
                <w:webHidden/>
              </w:rPr>
              <w:fldChar w:fldCharType="separate"/>
            </w:r>
            <w:r w:rsidR="00CB1570">
              <w:rPr>
                <w:noProof/>
                <w:webHidden/>
              </w:rPr>
              <w:t>47</w:t>
            </w:r>
            <w:r w:rsidR="00CB1570">
              <w:rPr>
                <w:noProof/>
                <w:webHidden/>
              </w:rPr>
              <w:fldChar w:fldCharType="end"/>
            </w:r>
          </w:hyperlink>
        </w:p>
        <w:p w14:paraId="568C7136" w14:textId="271B1DD1" w:rsidR="00CB1570" w:rsidRDefault="00000000" w:rsidP="00E775B6">
          <w:pPr>
            <w:pStyle w:val="TOC1"/>
            <w:rPr>
              <w:rFonts w:eastAsiaTheme="minorEastAsia"/>
              <w:noProof/>
              <w:sz w:val="22"/>
              <w:szCs w:val="22"/>
            </w:rPr>
          </w:pPr>
          <w:hyperlink w:anchor="_Toc131080105" w:history="1">
            <w:r w:rsidR="00CB1570" w:rsidRPr="00D0677B">
              <w:rPr>
                <w:rStyle w:val="Hyperlink"/>
                <w:noProof/>
              </w:rPr>
              <w:t>INTERVIEWER OBSERVATION</w:t>
            </w:r>
            <w:r w:rsidR="00CB1570">
              <w:rPr>
                <w:noProof/>
                <w:webHidden/>
              </w:rPr>
              <w:tab/>
            </w:r>
            <w:r w:rsidR="00CB1570">
              <w:rPr>
                <w:noProof/>
                <w:webHidden/>
              </w:rPr>
              <w:fldChar w:fldCharType="begin"/>
            </w:r>
            <w:r w:rsidR="00CB1570">
              <w:rPr>
                <w:noProof/>
                <w:webHidden/>
              </w:rPr>
              <w:instrText xml:space="preserve"> PAGEREF _Toc131080105 \h </w:instrText>
            </w:r>
            <w:r w:rsidR="00CB1570">
              <w:rPr>
                <w:noProof/>
                <w:webHidden/>
              </w:rPr>
            </w:r>
            <w:r w:rsidR="00CB1570">
              <w:rPr>
                <w:noProof/>
                <w:webHidden/>
              </w:rPr>
              <w:fldChar w:fldCharType="separate"/>
            </w:r>
            <w:r w:rsidR="00CB1570">
              <w:rPr>
                <w:noProof/>
                <w:webHidden/>
              </w:rPr>
              <w:t>51</w:t>
            </w:r>
            <w:r w:rsidR="00CB1570">
              <w:rPr>
                <w:noProof/>
                <w:webHidden/>
              </w:rPr>
              <w:fldChar w:fldCharType="end"/>
            </w:r>
          </w:hyperlink>
        </w:p>
        <w:p w14:paraId="64E007F8" w14:textId="5B88F6F2" w:rsidR="00CB1570" w:rsidRDefault="00000000" w:rsidP="00E775B6">
          <w:pPr>
            <w:pStyle w:val="TOC1"/>
            <w:rPr>
              <w:rFonts w:eastAsiaTheme="minorEastAsia"/>
              <w:noProof/>
              <w:sz w:val="22"/>
              <w:szCs w:val="22"/>
            </w:rPr>
          </w:pPr>
          <w:hyperlink w:anchor="_Toc131080106" w:history="1">
            <w:r w:rsidR="00CB1570" w:rsidRPr="00D0677B">
              <w:rPr>
                <w:rStyle w:val="Hyperlink"/>
                <w:noProof/>
              </w:rPr>
              <w:t>MAIN INTERVIEW END</w:t>
            </w:r>
            <w:r w:rsidR="00CB1570">
              <w:rPr>
                <w:noProof/>
                <w:webHidden/>
              </w:rPr>
              <w:tab/>
            </w:r>
            <w:r w:rsidR="00CB1570">
              <w:rPr>
                <w:noProof/>
                <w:webHidden/>
              </w:rPr>
              <w:fldChar w:fldCharType="begin"/>
            </w:r>
            <w:r w:rsidR="00CB1570">
              <w:rPr>
                <w:noProof/>
                <w:webHidden/>
              </w:rPr>
              <w:instrText xml:space="preserve"> PAGEREF _Toc131080106 \h </w:instrText>
            </w:r>
            <w:r w:rsidR="00CB1570">
              <w:rPr>
                <w:noProof/>
                <w:webHidden/>
              </w:rPr>
            </w:r>
            <w:r w:rsidR="00CB1570">
              <w:rPr>
                <w:noProof/>
                <w:webHidden/>
              </w:rPr>
              <w:fldChar w:fldCharType="separate"/>
            </w:r>
            <w:r w:rsidR="00CB1570">
              <w:rPr>
                <w:noProof/>
                <w:webHidden/>
              </w:rPr>
              <w:t>51</w:t>
            </w:r>
            <w:r w:rsidR="00CB1570">
              <w:rPr>
                <w:noProof/>
                <w:webHidden/>
              </w:rPr>
              <w:fldChar w:fldCharType="end"/>
            </w:r>
          </w:hyperlink>
        </w:p>
        <w:p w14:paraId="13A9BA0D" w14:textId="019EAFC1" w:rsidR="00443AD7" w:rsidRPr="007A0F0C" w:rsidRDefault="001C299E" w:rsidP="007A0F0C">
          <w:r>
            <w:rPr>
              <w:b/>
              <w:bCs/>
              <w:noProof/>
            </w:rPr>
            <w:fldChar w:fldCharType="end"/>
          </w:r>
        </w:p>
      </w:sdtContent>
    </w:sdt>
    <w:p w14:paraId="2D11C913" w14:textId="77777777" w:rsidR="007A0F0C" w:rsidRPr="007A0F0C" w:rsidRDefault="007A0F0C" w:rsidP="00C05F29">
      <w:pPr>
        <w:spacing w:line="276" w:lineRule="auto"/>
      </w:pPr>
      <w:bookmarkStart w:id="0" w:name="_Hlk97720262"/>
    </w:p>
    <w:p w14:paraId="71534A1B" w14:textId="57E08706" w:rsidR="00BF5A04" w:rsidRPr="00234DAF" w:rsidRDefault="00234DAF" w:rsidP="00C05F29">
      <w:pPr>
        <w:spacing w:line="276" w:lineRule="auto"/>
        <w:rPr>
          <w:rFonts w:asciiTheme="majorHAnsi" w:eastAsiaTheme="majorEastAsia" w:hAnsiTheme="majorHAnsi" w:cstheme="majorBidi"/>
          <w:b/>
          <w:bCs/>
          <w:color w:val="365F91" w:themeColor="accent1" w:themeShade="BF"/>
          <w:sz w:val="28"/>
          <w:szCs w:val="28"/>
        </w:rPr>
      </w:pPr>
      <w:r w:rsidRPr="00A64614">
        <w:rPr>
          <w:b/>
          <w:color w:val="0070C0"/>
        </w:rPr>
        <w:t>[Changes or additions for Wave 2 indicated in blue font]</w:t>
      </w:r>
      <w:bookmarkEnd w:id="0"/>
      <w:r w:rsidR="00BF5A04" w:rsidRPr="00234DAF">
        <w:rPr>
          <w:b/>
        </w:rPr>
        <w:br w:type="page"/>
      </w:r>
    </w:p>
    <w:p w14:paraId="234ECF4B" w14:textId="57E9F95E" w:rsidR="00F6705D" w:rsidRDefault="00380436" w:rsidP="00C2273D">
      <w:pPr>
        <w:pStyle w:val="Heading1"/>
        <w:tabs>
          <w:tab w:val="right" w:pos="10080"/>
        </w:tabs>
      </w:pPr>
      <w:bookmarkStart w:id="1" w:name="_Toc131080082"/>
      <w:r w:rsidRPr="006B24AA">
        <w:lastRenderedPageBreak/>
        <w:t xml:space="preserve">SECTION </w:t>
      </w:r>
      <w:r>
        <w:t>INTRO–Introducing Respondent Interview</w:t>
      </w:r>
      <w:bookmarkEnd w:id="1"/>
      <w:r w:rsidR="00C2273D">
        <w:tab/>
      </w:r>
    </w:p>
    <w:p w14:paraId="21732FDD" w14:textId="77777777" w:rsidR="00A215AF" w:rsidRPr="00A215AF" w:rsidRDefault="00A215AF" w:rsidP="00A92D7B"/>
    <w:p w14:paraId="5AFFECED" w14:textId="77777777" w:rsidR="00F6705D" w:rsidRPr="00092511" w:rsidRDefault="00F6705D" w:rsidP="00A92D7B">
      <w:pPr>
        <w:rPr>
          <w:rFonts w:cstheme="minorHAnsi"/>
          <w:szCs w:val="24"/>
        </w:rPr>
      </w:pPr>
      <w:r w:rsidRPr="00092511">
        <w:rPr>
          <w:rFonts w:cstheme="minorHAnsi"/>
          <w:szCs w:val="24"/>
        </w:rPr>
        <w:t>VOL_STMT</w:t>
      </w:r>
    </w:p>
    <w:p w14:paraId="2731306B" w14:textId="77777777" w:rsidR="00FB6AA3" w:rsidRDefault="00F6705D" w:rsidP="00A92D7B">
      <w:r w:rsidRPr="00092511">
        <w:t>Before we begin, I want you to know that this interview is completely voluntary. If we should come to any question that you don't want to answer, just let me know and I will go on to the next question. Your identity as a participant and any personally identifying information you provide will be kept confidential.</w:t>
      </w:r>
    </w:p>
    <w:p w14:paraId="251B3710" w14:textId="010B5637" w:rsidR="00FB6AA3" w:rsidRPr="00330C85" w:rsidRDefault="00FB6AA3" w:rsidP="00A92D7B">
      <w:pPr>
        <w:rPr>
          <w:rFonts w:cstheme="minorHAnsi"/>
          <w:szCs w:val="24"/>
        </w:rPr>
      </w:pPr>
      <w:r w:rsidRPr="00330C85">
        <w:rPr>
          <w:rFonts w:cstheme="minorHAnsi"/>
          <w:szCs w:val="24"/>
        </w:rPr>
        <w:t>We may report to state or local officials</w:t>
      </w:r>
      <w:r w:rsidR="007A0ED4">
        <w:rPr>
          <w:rFonts w:cstheme="minorHAnsi"/>
          <w:szCs w:val="24"/>
        </w:rPr>
        <w:t>,</w:t>
      </w:r>
      <w:r w:rsidRPr="00330C85">
        <w:rPr>
          <w:rFonts w:cstheme="minorHAnsi"/>
          <w:szCs w:val="24"/>
        </w:rPr>
        <w:t xml:space="preserve"> evidence of harm or abuse to any vulnerable person, but we will not ask you any questions about such topics.</w:t>
      </w:r>
    </w:p>
    <w:p w14:paraId="201C3183" w14:textId="37AA4BF0" w:rsidR="00FB6AA3" w:rsidRPr="00330C85" w:rsidRDefault="007374B9" w:rsidP="00A92D7B">
      <w:pPr>
        <w:rPr>
          <w:rFonts w:cstheme="minorHAnsi"/>
          <w:szCs w:val="24"/>
        </w:rPr>
      </w:pPr>
      <w:r w:rsidRPr="001E4A0F">
        <w:rPr>
          <w:rFonts w:cstheme="minorHAnsi"/>
          <w:szCs w:val="24"/>
        </w:rPr>
        <w:t>An Indian Council of Medical Research Approval</w:t>
      </w:r>
      <w:r w:rsidR="00E922E3">
        <w:rPr>
          <w:rFonts w:cstheme="minorHAnsi"/>
          <w:szCs w:val="24"/>
        </w:rPr>
        <w:t xml:space="preserve"> </w:t>
      </w:r>
      <w:r w:rsidR="00FB6AA3" w:rsidRPr="00330C85">
        <w:rPr>
          <w:rFonts w:cstheme="minorHAnsi"/>
          <w:szCs w:val="24"/>
        </w:rPr>
        <w:t xml:space="preserve">covers this research </w:t>
      </w:r>
      <w:r w:rsidR="00594D79" w:rsidRPr="00330C85">
        <w:rPr>
          <w:rFonts w:cstheme="minorHAnsi"/>
          <w:szCs w:val="24"/>
        </w:rPr>
        <w:t>to</w:t>
      </w:r>
      <w:r w:rsidR="00FB6AA3" w:rsidRPr="00330C85">
        <w:rPr>
          <w:rFonts w:cstheme="minorHAnsi"/>
          <w:szCs w:val="24"/>
        </w:rPr>
        <w:t xml:space="preserve"> help ensure your privacy. This certificate can help protect the investigators from being forced to release any research information that identifies you.</w:t>
      </w:r>
    </w:p>
    <w:p w14:paraId="74A43A1D" w14:textId="77777777" w:rsidR="00FB6AA3" w:rsidRPr="00330C85" w:rsidRDefault="00FB6AA3" w:rsidP="00A92D7B">
      <w:pPr>
        <w:rPr>
          <w:rFonts w:cstheme="minorHAnsi"/>
          <w:szCs w:val="24"/>
        </w:rPr>
      </w:pPr>
    </w:p>
    <w:p w14:paraId="5B566E55" w14:textId="77777777" w:rsidR="00FB6AA3" w:rsidRPr="00330C85" w:rsidRDefault="00FB6AA3" w:rsidP="00A92D7B">
      <w:pPr>
        <w:rPr>
          <w:rFonts w:cstheme="minorHAnsi"/>
          <w:szCs w:val="24"/>
        </w:rPr>
      </w:pPr>
      <w:proofErr w:type="spellStart"/>
      <w:r w:rsidRPr="00330C85">
        <w:rPr>
          <w:rFonts w:cstheme="minorHAnsi"/>
          <w:szCs w:val="24"/>
        </w:rPr>
        <w:t>RecordedIW_Consent</w:t>
      </w:r>
      <w:proofErr w:type="spellEnd"/>
    </w:p>
    <w:p w14:paraId="1DD3A034" w14:textId="77777777" w:rsidR="00FB6AA3" w:rsidRPr="00330C85" w:rsidRDefault="00FB6AA3" w:rsidP="00A92D7B">
      <w:pPr>
        <w:rPr>
          <w:rFonts w:cstheme="minorHAnsi"/>
          <w:szCs w:val="24"/>
        </w:rPr>
      </w:pPr>
      <w:r w:rsidRPr="00330C85">
        <w:rPr>
          <w:rFonts w:cstheme="minorHAnsi"/>
          <w:szCs w:val="24"/>
        </w:rPr>
        <w:t>This Interview with you may be recorded for quality control purposes. Do you agree for this interview to be recorded?</w:t>
      </w:r>
    </w:p>
    <w:p w14:paraId="5AB59EE4" w14:textId="77777777" w:rsidR="00FB6AA3" w:rsidRPr="00330C85" w:rsidRDefault="00FB6AA3" w:rsidP="00A92D7B">
      <w:pPr>
        <w:rPr>
          <w:rFonts w:cstheme="minorHAnsi"/>
          <w:szCs w:val="24"/>
        </w:rPr>
      </w:pPr>
      <w:r w:rsidRPr="00330C85">
        <w:rPr>
          <w:rFonts w:cstheme="minorHAnsi"/>
          <w:szCs w:val="24"/>
        </w:rPr>
        <w:t>IWER: Has the Respondent consented to the digital recording of this interview?</w:t>
      </w:r>
    </w:p>
    <w:p w14:paraId="049D6CEB" w14:textId="77777777" w:rsidR="00FB6AA3" w:rsidRPr="00330C85" w:rsidRDefault="00FB6AA3" w:rsidP="00A92D7B">
      <w:pPr>
        <w:rPr>
          <w:rFonts w:cstheme="minorHAnsi"/>
          <w:szCs w:val="24"/>
        </w:rPr>
      </w:pPr>
      <w:r w:rsidRPr="00330C85">
        <w:rPr>
          <w:rFonts w:cstheme="minorHAnsi"/>
          <w:szCs w:val="24"/>
        </w:rPr>
        <w:t xml:space="preserve">Answering “Yes” to this question will allow DRI to start. </w:t>
      </w:r>
    </w:p>
    <w:p w14:paraId="26682FEA" w14:textId="77777777" w:rsidR="00FB6AA3" w:rsidRPr="00330C85" w:rsidRDefault="00FB6AA3" w:rsidP="00A92D7B">
      <w:pPr>
        <w:rPr>
          <w:rFonts w:cstheme="minorHAnsi"/>
          <w:szCs w:val="24"/>
        </w:rPr>
      </w:pPr>
      <w:r w:rsidRPr="00330C85">
        <w:rPr>
          <w:rFonts w:cstheme="minorHAnsi"/>
          <w:szCs w:val="24"/>
        </w:rPr>
        <w:t>1= Consent to record</w:t>
      </w:r>
    </w:p>
    <w:p w14:paraId="0602F4DC" w14:textId="77777777" w:rsidR="00FB6AA3" w:rsidRPr="00092511" w:rsidRDefault="00FB6AA3" w:rsidP="00A92D7B">
      <w:pPr>
        <w:rPr>
          <w:rFonts w:cstheme="minorHAnsi"/>
          <w:szCs w:val="24"/>
        </w:rPr>
      </w:pPr>
      <w:r w:rsidRPr="00330C85">
        <w:rPr>
          <w:rFonts w:cstheme="minorHAnsi"/>
          <w:szCs w:val="24"/>
        </w:rPr>
        <w:t>5=No consent to record</w:t>
      </w:r>
    </w:p>
    <w:p w14:paraId="3A784F06" w14:textId="77777777" w:rsidR="00E766B0" w:rsidRPr="00092511" w:rsidRDefault="00E766B0" w:rsidP="00A92D7B">
      <w:pPr>
        <w:rPr>
          <w:rFonts w:cstheme="minorHAnsi"/>
          <w:szCs w:val="24"/>
        </w:rPr>
      </w:pPr>
    </w:p>
    <w:p w14:paraId="347C6E60" w14:textId="77777777" w:rsidR="00E766B0" w:rsidRPr="00092511" w:rsidRDefault="00E766B0" w:rsidP="00A92D7B">
      <w:pPr>
        <w:rPr>
          <w:rFonts w:cstheme="minorHAnsi"/>
          <w:szCs w:val="24"/>
        </w:rPr>
      </w:pPr>
      <w:r w:rsidRPr="00092511">
        <w:rPr>
          <w:rFonts w:cstheme="minorHAnsi"/>
          <w:szCs w:val="24"/>
        </w:rPr>
        <w:t>INTRO 101</w:t>
      </w:r>
    </w:p>
    <w:p w14:paraId="24A32082" w14:textId="77777777" w:rsidR="00E766B0" w:rsidRPr="00092511" w:rsidRDefault="00E766B0" w:rsidP="00A92D7B">
      <w:pPr>
        <w:rPr>
          <w:rFonts w:cstheme="minorHAnsi"/>
          <w:szCs w:val="24"/>
        </w:rPr>
      </w:pPr>
      <w:r w:rsidRPr="00092511">
        <w:rPr>
          <w:rFonts w:cstheme="minorHAnsi"/>
          <w:szCs w:val="24"/>
        </w:rPr>
        <w:t xml:space="preserve">INTRO SCRIPT </w:t>
      </w:r>
    </w:p>
    <w:p w14:paraId="2122E795" w14:textId="2CD87285" w:rsidR="00E766B0" w:rsidRPr="00092511" w:rsidRDefault="00E766B0" w:rsidP="00A92D7B">
      <w:pPr>
        <w:rPr>
          <w:rFonts w:cstheme="minorHAnsi"/>
          <w:szCs w:val="24"/>
        </w:rPr>
      </w:pPr>
      <w:r w:rsidRPr="00092511">
        <w:rPr>
          <w:rFonts w:cstheme="minorHAnsi"/>
          <w:szCs w:val="24"/>
        </w:rPr>
        <w:t>Thank you for agreeing to participate in thi</w:t>
      </w:r>
      <w:r w:rsidR="00E16ECB" w:rsidRPr="00092511">
        <w:rPr>
          <w:rFonts w:cstheme="minorHAnsi"/>
          <w:szCs w:val="24"/>
        </w:rPr>
        <w:t xml:space="preserve">s study. For this </w:t>
      </w:r>
      <w:r w:rsidR="00E922E3" w:rsidRPr="00092511">
        <w:rPr>
          <w:rFonts w:cstheme="minorHAnsi"/>
          <w:szCs w:val="24"/>
        </w:rPr>
        <w:t>interview,</w:t>
      </w:r>
      <w:r w:rsidR="00E16ECB" w:rsidRPr="00092511">
        <w:rPr>
          <w:rFonts w:cstheme="minorHAnsi"/>
          <w:szCs w:val="24"/>
        </w:rPr>
        <w:t xml:space="preserve"> I will be asking you to complete a series </w:t>
      </w:r>
      <w:r w:rsidR="00E16ECB" w:rsidRPr="00DA3087">
        <w:rPr>
          <w:rFonts w:cstheme="minorHAnsi"/>
          <w:szCs w:val="24"/>
        </w:rPr>
        <w:t>of memory</w:t>
      </w:r>
      <w:r w:rsidR="00092511" w:rsidRPr="00DA3087">
        <w:rPr>
          <w:rFonts w:cstheme="minorHAnsi"/>
          <w:szCs w:val="24"/>
        </w:rPr>
        <w:t>,</w:t>
      </w:r>
      <w:r w:rsidR="00E16ECB" w:rsidRPr="00DA3087">
        <w:rPr>
          <w:rFonts w:cstheme="minorHAnsi"/>
          <w:szCs w:val="24"/>
        </w:rPr>
        <w:t xml:space="preserve"> thinking</w:t>
      </w:r>
      <w:r w:rsidR="00092511" w:rsidRPr="00DA3087">
        <w:rPr>
          <w:rFonts w:cstheme="minorHAnsi"/>
          <w:szCs w:val="24"/>
        </w:rPr>
        <w:t>, and other</w:t>
      </w:r>
      <w:r w:rsidR="00E16ECB" w:rsidRPr="00DA3087">
        <w:rPr>
          <w:rFonts w:cstheme="minorHAnsi"/>
          <w:szCs w:val="24"/>
        </w:rPr>
        <w:t xml:space="preserve"> tasks.</w:t>
      </w:r>
      <w:r w:rsidR="00E922E3">
        <w:rPr>
          <w:rFonts w:cstheme="minorHAnsi"/>
          <w:szCs w:val="24"/>
        </w:rPr>
        <w:t xml:space="preserve"> </w:t>
      </w:r>
      <w:r w:rsidR="008F53F3">
        <w:rPr>
          <w:rFonts w:cstheme="minorHAnsi"/>
          <w:szCs w:val="24"/>
        </w:rPr>
        <w:t xml:space="preserve">Some of them may be easy and some may be hard. </w:t>
      </w:r>
      <w:r w:rsidRPr="00092511">
        <w:rPr>
          <w:rFonts w:cstheme="minorHAnsi"/>
          <w:szCs w:val="24"/>
        </w:rPr>
        <w:t xml:space="preserve">When we are done, I will ask </w:t>
      </w:r>
      <w:r w:rsidRPr="002C5988">
        <w:rPr>
          <w:rFonts w:cstheme="minorHAnsi"/>
          <w:color w:val="4F81BD" w:themeColor="accent1"/>
          <w:szCs w:val="24"/>
        </w:rPr>
        <w:t>[</w:t>
      </w:r>
      <w:r w:rsidR="002C5988" w:rsidRPr="002C5988">
        <w:rPr>
          <w:rFonts w:cstheme="minorHAnsi"/>
          <w:color w:val="4F81BD" w:themeColor="accent1"/>
          <w:szCs w:val="24"/>
        </w:rPr>
        <w:t xml:space="preserve">CAPI: </w:t>
      </w:r>
      <w:r w:rsidRPr="002C5988">
        <w:rPr>
          <w:rFonts w:cstheme="minorHAnsi"/>
          <w:color w:val="4F81BD" w:themeColor="accent1"/>
          <w:szCs w:val="24"/>
        </w:rPr>
        <w:t>INF Name]</w:t>
      </w:r>
      <w:r w:rsidRPr="00092511">
        <w:rPr>
          <w:rFonts w:cstheme="minorHAnsi"/>
          <w:szCs w:val="24"/>
        </w:rPr>
        <w:t xml:space="preserve"> to </w:t>
      </w:r>
      <w:r w:rsidR="00E16ECB" w:rsidRPr="00092511">
        <w:rPr>
          <w:rFonts w:cstheme="minorHAnsi"/>
          <w:szCs w:val="24"/>
        </w:rPr>
        <w:t xml:space="preserve">also </w:t>
      </w:r>
      <w:r w:rsidRPr="00092511">
        <w:rPr>
          <w:rFonts w:cstheme="minorHAnsi"/>
          <w:szCs w:val="24"/>
        </w:rPr>
        <w:t xml:space="preserve">complete a short questionnaire. </w:t>
      </w:r>
    </w:p>
    <w:p w14:paraId="5CA2C80E" w14:textId="378E72FD" w:rsidR="00E33402" w:rsidRDefault="00E33402" w:rsidP="00A92D7B">
      <w:pPr>
        <w:rPr>
          <w:rFonts w:cstheme="minorHAnsi"/>
          <w:szCs w:val="24"/>
        </w:rPr>
      </w:pPr>
    </w:p>
    <w:p w14:paraId="16EFA078" w14:textId="3AF66FDA" w:rsidR="00DF13BB" w:rsidRDefault="00D760F0" w:rsidP="00A92D7B">
      <w:pPr>
        <w:rPr>
          <w:rFonts w:cstheme="minorHAnsi"/>
          <w:szCs w:val="24"/>
        </w:rPr>
      </w:pPr>
      <w:r>
        <w:rPr>
          <w:rFonts w:cstheme="minorHAnsi"/>
          <w:szCs w:val="24"/>
        </w:rPr>
        <w:t xml:space="preserve">101a. </w:t>
      </w:r>
      <w:r w:rsidR="00DF13BB">
        <w:rPr>
          <w:rFonts w:cstheme="minorHAnsi"/>
          <w:szCs w:val="24"/>
        </w:rPr>
        <w:t>Before we start, I would like to know if you have any difficulty in hearing or seeing.</w:t>
      </w:r>
    </w:p>
    <w:p w14:paraId="502F95E0" w14:textId="46CC1A11" w:rsidR="00DF13BB" w:rsidRDefault="00DF13BB" w:rsidP="00A92D7B">
      <w:pPr>
        <w:rPr>
          <w:rFonts w:cstheme="minorHAnsi"/>
          <w:szCs w:val="24"/>
        </w:rPr>
      </w:pPr>
      <w:r>
        <w:rPr>
          <w:rFonts w:cstheme="minorHAnsi"/>
          <w:szCs w:val="24"/>
        </w:rPr>
        <w:t>1 Yes, difficulty in hearing</w:t>
      </w:r>
    </w:p>
    <w:p w14:paraId="1F10E415" w14:textId="2180F185" w:rsidR="00DF13BB" w:rsidRDefault="00DF13BB" w:rsidP="00A92D7B">
      <w:pPr>
        <w:rPr>
          <w:rFonts w:cstheme="minorHAnsi"/>
          <w:szCs w:val="24"/>
        </w:rPr>
      </w:pPr>
      <w:r>
        <w:rPr>
          <w:rFonts w:cstheme="minorHAnsi"/>
          <w:szCs w:val="24"/>
        </w:rPr>
        <w:t xml:space="preserve">2 Yes, difficulty in </w:t>
      </w:r>
      <w:proofErr w:type="gramStart"/>
      <w:r>
        <w:rPr>
          <w:rFonts w:cstheme="minorHAnsi"/>
          <w:szCs w:val="24"/>
        </w:rPr>
        <w:t>seeing</w:t>
      </w:r>
      <w:proofErr w:type="gramEnd"/>
    </w:p>
    <w:p w14:paraId="6ABE493D" w14:textId="3C27C87B" w:rsidR="00DF13BB" w:rsidRDefault="00DF13BB" w:rsidP="00A92D7B">
      <w:pPr>
        <w:rPr>
          <w:rFonts w:cstheme="minorHAnsi"/>
          <w:szCs w:val="24"/>
        </w:rPr>
      </w:pPr>
      <w:r>
        <w:rPr>
          <w:rFonts w:cstheme="minorHAnsi"/>
          <w:szCs w:val="24"/>
        </w:rPr>
        <w:lastRenderedPageBreak/>
        <w:t>3 None</w:t>
      </w:r>
    </w:p>
    <w:p w14:paraId="42ABE86F" w14:textId="44A19B0B" w:rsidR="000E1BE7" w:rsidRDefault="00DF13BB" w:rsidP="00A92D7B">
      <w:pPr>
        <w:rPr>
          <w:szCs w:val="24"/>
        </w:rPr>
      </w:pPr>
      <w:r>
        <w:rPr>
          <w:rFonts w:cstheme="minorHAnsi"/>
          <w:szCs w:val="24"/>
        </w:rPr>
        <w:t>CAPI: Allow multiple options but freeze other options if “None”</w:t>
      </w:r>
    </w:p>
    <w:p w14:paraId="0736A6C4" w14:textId="77777777" w:rsidR="00D760F0" w:rsidRPr="00D760F0" w:rsidRDefault="00D760F0" w:rsidP="00D760F0">
      <w:pPr>
        <w:rPr>
          <w:szCs w:val="24"/>
        </w:rPr>
      </w:pPr>
      <w:r w:rsidRPr="00D760F0">
        <w:rPr>
          <w:szCs w:val="24"/>
        </w:rPr>
        <w:t xml:space="preserve">101b. Thinking about last night, how would you rate your sleep quality. </w:t>
      </w:r>
    </w:p>
    <w:p w14:paraId="56A86BB1" w14:textId="77777777" w:rsidR="00D760F0" w:rsidRPr="00D760F0" w:rsidRDefault="00D760F0" w:rsidP="00D760F0">
      <w:pPr>
        <w:rPr>
          <w:szCs w:val="24"/>
        </w:rPr>
      </w:pPr>
      <w:r w:rsidRPr="00D760F0">
        <w:rPr>
          <w:szCs w:val="24"/>
        </w:rPr>
        <w:t>1 Very good</w:t>
      </w:r>
    </w:p>
    <w:p w14:paraId="163851E0" w14:textId="77777777" w:rsidR="00D760F0" w:rsidRPr="00D760F0" w:rsidRDefault="00D760F0" w:rsidP="00D760F0">
      <w:pPr>
        <w:rPr>
          <w:szCs w:val="24"/>
        </w:rPr>
      </w:pPr>
      <w:r w:rsidRPr="00D760F0">
        <w:rPr>
          <w:szCs w:val="24"/>
        </w:rPr>
        <w:t>2 Good</w:t>
      </w:r>
    </w:p>
    <w:p w14:paraId="09A9B96C" w14:textId="77777777" w:rsidR="00D760F0" w:rsidRPr="00D760F0" w:rsidRDefault="00D760F0" w:rsidP="00D760F0">
      <w:pPr>
        <w:rPr>
          <w:szCs w:val="24"/>
        </w:rPr>
      </w:pPr>
      <w:r w:rsidRPr="00D760F0">
        <w:rPr>
          <w:szCs w:val="24"/>
        </w:rPr>
        <w:t>3 Average</w:t>
      </w:r>
    </w:p>
    <w:p w14:paraId="4F3B1CCE" w14:textId="77777777" w:rsidR="00D760F0" w:rsidRPr="00D760F0" w:rsidRDefault="00D760F0" w:rsidP="00D760F0">
      <w:pPr>
        <w:rPr>
          <w:szCs w:val="24"/>
        </w:rPr>
      </w:pPr>
      <w:r w:rsidRPr="00D760F0">
        <w:rPr>
          <w:szCs w:val="24"/>
        </w:rPr>
        <w:t>4 Poor</w:t>
      </w:r>
    </w:p>
    <w:p w14:paraId="29CCE9FF" w14:textId="77777777" w:rsidR="00D760F0" w:rsidRPr="00D760F0" w:rsidRDefault="00D760F0" w:rsidP="00D760F0">
      <w:pPr>
        <w:rPr>
          <w:szCs w:val="24"/>
        </w:rPr>
      </w:pPr>
      <w:r w:rsidRPr="00D760F0">
        <w:rPr>
          <w:szCs w:val="24"/>
        </w:rPr>
        <w:t>5 Very poor</w:t>
      </w:r>
    </w:p>
    <w:p w14:paraId="3539A957" w14:textId="77777777" w:rsidR="00D760F0" w:rsidRPr="00D760F0" w:rsidRDefault="00D760F0" w:rsidP="00D760F0">
      <w:pPr>
        <w:rPr>
          <w:szCs w:val="24"/>
        </w:rPr>
      </w:pPr>
    </w:p>
    <w:p w14:paraId="00222FF2" w14:textId="77777777" w:rsidR="00D760F0" w:rsidRPr="00D760F0" w:rsidRDefault="00D760F0" w:rsidP="00D760F0">
      <w:pPr>
        <w:rPr>
          <w:szCs w:val="24"/>
        </w:rPr>
      </w:pPr>
      <w:r w:rsidRPr="00D760F0">
        <w:rPr>
          <w:szCs w:val="24"/>
        </w:rPr>
        <w:t xml:space="preserve">101c. Part of this study is concerned with people’s memory and ability to think about things. First, how would you rate your memory at the present time? Would you say it is… [READ </w:t>
      </w:r>
      <w:proofErr w:type="gramStart"/>
      <w:r w:rsidRPr="00D760F0">
        <w:rPr>
          <w:szCs w:val="24"/>
        </w:rPr>
        <w:t>OUT]…</w:t>
      </w:r>
      <w:proofErr w:type="gramEnd"/>
    </w:p>
    <w:p w14:paraId="3A961960" w14:textId="77777777" w:rsidR="00D760F0" w:rsidRPr="00D760F0" w:rsidRDefault="00D760F0" w:rsidP="00DE7A55">
      <w:pPr>
        <w:numPr>
          <w:ilvl w:val="0"/>
          <w:numId w:val="6"/>
        </w:numPr>
        <w:rPr>
          <w:szCs w:val="24"/>
        </w:rPr>
      </w:pPr>
      <w:r w:rsidRPr="00D760F0">
        <w:rPr>
          <w:szCs w:val="24"/>
        </w:rPr>
        <w:t>Very good</w:t>
      </w:r>
    </w:p>
    <w:p w14:paraId="2B585623" w14:textId="77777777" w:rsidR="00D760F0" w:rsidRPr="00D760F0" w:rsidRDefault="00D760F0" w:rsidP="00DE7A55">
      <w:pPr>
        <w:numPr>
          <w:ilvl w:val="0"/>
          <w:numId w:val="6"/>
        </w:numPr>
        <w:rPr>
          <w:szCs w:val="24"/>
        </w:rPr>
      </w:pPr>
      <w:r w:rsidRPr="00D760F0">
        <w:rPr>
          <w:szCs w:val="24"/>
        </w:rPr>
        <w:t>Good</w:t>
      </w:r>
    </w:p>
    <w:p w14:paraId="76ED51E8" w14:textId="77777777" w:rsidR="00D760F0" w:rsidRPr="00D760F0" w:rsidRDefault="00D760F0" w:rsidP="00DE7A55">
      <w:pPr>
        <w:numPr>
          <w:ilvl w:val="0"/>
          <w:numId w:val="6"/>
        </w:numPr>
        <w:rPr>
          <w:szCs w:val="24"/>
        </w:rPr>
      </w:pPr>
      <w:r w:rsidRPr="00D760F0">
        <w:rPr>
          <w:szCs w:val="24"/>
        </w:rPr>
        <w:t>Average</w:t>
      </w:r>
    </w:p>
    <w:p w14:paraId="096C1F48" w14:textId="77777777" w:rsidR="00D760F0" w:rsidRPr="00D760F0" w:rsidRDefault="00D760F0" w:rsidP="00DE7A55">
      <w:pPr>
        <w:numPr>
          <w:ilvl w:val="0"/>
          <w:numId w:val="6"/>
        </w:numPr>
        <w:rPr>
          <w:szCs w:val="24"/>
        </w:rPr>
      </w:pPr>
      <w:r w:rsidRPr="00D760F0">
        <w:rPr>
          <w:szCs w:val="24"/>
        </w:rPr>
        <w:t>Poor</w:t>
      </w:r>
    </w:p>
    <w:p w14:paraId="13F8B326" w14:textId="77777777" w:rsidR="00D760F0" w:rsidRPr="00D760F0" w:rsidRDefault="00D760F0" w:rsidP="00DE7A55">
      <w:pPr>
        <w:numPr>
          <w:ilvl w:val="0"/>
          <w:numId w:val="6"/>
        </w:numPr>
        <w:rPr>
          <w:szCs w:val="24"/>
        </w:rPr>
      </w:pPr>
      <w:r w:rsidRPr="00D760F0">
        <w:rPr>
          <w:szCs w:val="24"/>
        </w:rPr>
        <w:t>Very poor</w:t>
      </w:r>
    </w:p>
    <w:p w14:paraId="46FD6FCD" w14:textId="77777777" w:rsidR="00D760F0" w:rsidRPr="00D760F0" w:rsidRDefault="00D760F0" w:rsidP="00D760F0">
      <w:pPr>
        <w:rPr>
          <w:szCs w:val="24"/>
        </w:rPr>
      </w:pPr>
    </w:p>
    <w:p w14:paraId="03B6F1C1" w14:textId="6AD3AD23" w:rsidR="00D760F0" w:rsidRPr="00D760F0" w:rsidRDefault="00D760F0" w:rsidP="00D760F0">
      <w:pPr>
        <w:rPr>
          <w:szCs w:val="24"/>
        </w:rPr>
      </w:pPr>
      <w:r w:rsidRPr="00D760F0">
        <w:rPr>
          <w:szCs w:val="24"/>
        </w:rPr>
        <w:t xml:space="preserve">101d. Compared to </w:t>
      </w:r>
      <w:r w:rsidR="0097148E">
        <w:rPr>
          <w:szCs w:val="24"/>
        </w:rPr>
        <w:t>two</w:t>
      </w:r>
      <w:r w:rsidR="000262DE" w:rsidRPr="00D760F0">
        <w:rPr>
          <w:szCs w:val="24"/>
        </w:rPr>
        <w:t xml:space="preserve"> </w:t>
      </w:r>
      <w:r w:rsidRPr="00D760F0">
        <w:rPr>
          <w:szCs w:val="24"/>
        </w:rPr>
        <w:t xml:space="preserve">years ago, would you say your memory is… [READ </w:t>
      </w:r>
      <w:proofErr w:type="gramStart"/>
      <w:r w:rsidRPr="00D760F0">
        <w:rPr>
          <w:szCs w:val="24"/>
        </w:rPr>
        <w:t>OUT]…</w:t>
      </w:r>
      <w:proofErr w:type="gramEnd"/>
    </w:p>
    <w:p w14:paraId="1C652A45" w14:textId="77777777" w:rsidR="00D760F0" w:rsidRPr="00D760F0" w:rsidRDefault="00D760F0" w:rsidP="00DE7A55">
      <w:pPr>
        <w:numPr>
          <w:ilvl w:val="0"/>
          <w:numId w:val="7"/>
        </w:numPr>
        <w:rPr>
          <w:szCs w:val="24"/>
        </w:rPr>
      </w:pPr>
      <w:r w:rsidRPr="00D760F0">
        <w:rPr>
          <w:szCs w:val="24"/>
        </w:rPr>
        <w:t>Better now</w:t>
      </w:r>
    </w:p>
    <w:p w14:paraId="70135289" w14:textId="77777777" w:rsidR="00D760F0" w:rsidRPr="00D760F0" w:rsidRDefault="00D760F0" w:rsidP="00DE7A55">
      <w:pPr>
        <w:numPr>
          <w:ilvl w:val="0"/>
          <w:numId w:val="7"/>
        </w:numPr>
        <w:rPr>
          <w:szCs w:val="24"/>
        </w:rPr>
      </w:pPr>
      <w:r w:rsidRPr="00D760F0">
        <w:rPr>
          <w:szCs w:val="24"/>
        </w:rPr>
        <w:t>About the same</w:t>
      </w:r>
    </w:p>
    <w:p w14:paraId="305237D3" w14:textId="77777777" w:rsidR="00D760F0" w:rsidRPr="00D760F0" w:rsidRDefault="00D760F0" w:rsidP="00DE7A55">
      <w:pPr>
        <w:numPr>
          <w:ilvl w:val="0"/>
          <w:numId w:val="7"/>
        </w:numPr>
        <w:rPr>
          <w:szCs w:val="24"/>
        </w:rPr>
      </w:pPr>
      <w:r w:rsidRPr="00D760F0">
        <w:rPr>
          <w:szCs w:val="24"/>
        </w:rPr>
        <w:t xml:space="preserve">Worse now than it was </w:t>
      </w:r>
      <w:proofErr w:type="gramStart"/>
      <w:r w:rsidRPr="00D760F0">
        <w:rPr>
          <w:szCs w:val="24"/>
        </w:rPr>
        <w:t>then</w:t>
      </w:r>
      <w:proofErr w:type="gramEnd"/>
    </w:p>
    <w:p w14:paraId="5D345C69" w14:textId="77777777" w:rsidR="00D760F0" w:rsidRPr="00D760F0" w:rsidRDefault="00D760F0" w:rsidP="00D760F0">
      <w:pPr>
        <w:rPr>
          <w:szCs w:val="24"/>
        </w:rPr>
      </w:pPr>
    </w:p>
    <w:p w14:paraId="3CCA2247" w14:textId="77777777" w:rsidR="00D760F0" w:rsidRPr="00D760F0" w:rsidRDefault="00D760F0" w:rsidP="00D760F0">
      <w:pPr>
        <w:rPr>
          <w:szCs w:val="24"/>
        </w:rPr>
      </w:pPr>
      <w:r w:rsidRPr="00D760F0">
        <w:rPr>
          <w:szCs w:val="24"/>
        </w:rPr>
        <w:t>101e. How would you rate your other mental abilities such as thinking clearly and solving problems at the present time? Would you say they are … [READ OUT] …</w:t>
      </w:r>
    </w:p>
    <w:p w14:paraId="3191DA7B" w14:textId="77777777" w:rsidR="00D760F0" w:rsidRPr="00D760F0" w:rsidRDefault="00D760F0" w:rsidP="00DE7A55">
      <w:pPr>
        <w:numPr>
          <w:ilvl w:val="0"/>
          <w:numId w:val="8"/>
        </w:numPr>
        <w:rPr>
          <w:szCs w:val="24"/>
        </w:rPr>
      </w:pPr>
      <w:r w:rsidRPr="00D760F0">
        <w:rPr>
          <w:szCs w:val="24"/>
        </w:rPr>
        <w:t>Very good</w:t>
      </w:r>
    </w:p>
    <w:p w14:paraId="43776E9C" w14:textId="77777777" w:rsidR="00D760F0" w:rsidRPr="00D760F0" w:rsidRDefault="00D760F0" w:rsidP="00DE7A55">
      <w:pPr>
        <w:numPr>
          <w:ilvl w:val="0"/>
          <w:numId w:val="8"/>
        </w:numPr>
        <w:rPr>
          <w:szCs w:val="24"/>
        </w:rPr>
      </w:pPr>
      <w:r w:rsidRPr="00D760F0">
        <w:rPr>
          <w:szCs w:val="24"/>
        </w:rPr>
        <w:t>Good</w:t>
      </w:r>
    </w:p>
    <w:p w14:paraId="57DB2CEA" w14:textId="77777777" w:rsidR="00D760F0" w:rsidRPr="00D760F0" w:rsidRDefault="00D760F0" w:rsidP="00DE7A55">
      <w:pPr>
        <w:numPr>
          <w:ilvl w:val="0"/>
          <w:numId w:val="8"/>
        </w:numPr>
        <w:rPr>
          <w:szCs w:val="24"/>
        </w:rPr>
      </w:pPr>
      <w:r w:rsidRPr="00D760F0">
        <w:rPr>
          <w:szCs w:val="24"/>
        </w:rPr>
        <w:t>Average</w:t>
      </w:r>
    </w:p>
    <w:p w14:paraId="0E56E979" w14:textId="77777777" w:rsidR="00D760F0" w:rsidRPr="00D760F0" w:rsidRDefault="00D760F0" w:rsidP="00DE7A55">
      <w:pPr>
        <w:numPr>
          <w:ilvl w:val="0"/>
          <w:numId w:val="8"/>
        </w:numPr>
        <w:rPr>
          <w:szCs w:val="24"/>
        </w:rPr>
      </w:pPr>
      <w:r w:rsidRPr="00D760F0">
        <w:rPr>
          <w:szCs w:val="24"/>
        </w:rPr>
        <w:lastRenderedPageBreak/>
        <w:t>Poor</w:t>
      </w:r>
    </w:p>
    <w:p w14:paraId="37477FFA" w14:textId="77777777" w:rsidR="00D760F0" w:rsidRPr="00D760F0" w:rsidRDefault="00D760F0" w:rsidP="00DE7A55">
      <w:pPr>
        <w:numPr>
          <w:ilvl w:val="0"/>
          <w:numId w:val="8"/>
        </w:numPr>
        <w:rPr>
          <w:szCs w:val="24"/>
        </w:rPr>
      </w:pPr>
      <w:r w:rsidRPr="00D760F0">
        <w:rPr>
          <w:szCs w:val="24"/>
        </w:rPr>
        <w:t>Very poor</w:t>
      </w:r>
    </w:p>
    <w:p w14:paraId="4D057C6D" w14:textId="26BA15A6" w:rsidR="00D760F0" w:rsidRPr="00D760F0" w:rsidRDefault="00D760F0" w:rsidP="00D760F0">
      <w:pPr>
        <w:rPr>
          <w:szCs w:val="24"/>
        </w:rPr>
      </w:pPr>
      <w:r w:rsidRPr="00D760F0">
        <w:rPr>
          <w:szCs w:val="24"/>
        </w:rPr>
        <w:t xml:space="preserve">101f. Compared to </w:t>
      </w:r>
      <w:r w:rsidR="00D26552">
        <w:rPr>
          <w:szCs w:val="24"/>
        </w:rPr>
        <w:t>two</w:t>
      </w:r>
      <w:r w:rsidRPr="00D760F0">
        <w:rPr>
          <w:szCs w:val="24"/>
        </w:rPr>
        <w:t xml:space="preserve"> years ago, would you say your other mental abilities are … [READ </w:t>
      </w:r>
      <w:proofErr w:type="gramStart"/>
      <w:r w:rsidRPr="00D760F0">
        <w:rPr>
          <w:szCs w:val="24"/>
        </w:rPr>
        <w:t>OUT]…</w:t>
      </w:r>
      <w:proofErr w:type="gramEnd"/>
    </w:p>
    <w:p w14:paraId="66833CEF" w14:textId="77777777" w:rsidR="00D760F0" w:rsidRPr="00D760F0" w:rsidRDefault="00D760F0" w:rsidP="00DE7A55">
      <w:pPr>
        <w:numPr>
          <w:ilvl w:val="0"/>
          <w:numId w:val="9"/>
        </w:numPr>
        <w:rPr>
          <w:szCs w:val="24"/>
        </w:rPr>
      </w:pPr>
      <w:r w:rsidRPr="00D760F0">
        <w:rPr>
          <w:szCs w:val="24"/>
        </w:rPr>
        <w:t>Better now</w:t>
      </w:r>
    </w:p>
    <w:p w14:paraId="53C586C6" w14:textId="77777777" w:rsidR="00D760F0" w:rsidRPr="00D760F0" w:rsidRDefault="00D760F0" w:rsidP="00DE7A55">
      <w:pPr>
        <w:numPr>
          <w:ilvl w:val="0"/>
          <w:numId w:val="9"/>
        </w:numPr>
        <w:rPr>
          <w:szCs w:val="24"/>
        </w:rPr>
      </w:pPr>
      <w:r w:rsidRPr="00D760F0">
        <w:rPr>
          <w:szCs w:val="24"/>
        </w:rPr>
        <w:t>About the same</w:t>
      </w:r>
    </w:p>
    <w:p w14:paraId="5BD02DA0" w14:textId="77777777" w:rsidR="00D760F0" w:rsidRPr="00D760F0" w:rsidRDefault="00D760F0" w:rsidP="00DE7A55">
      <w:pPr>
        <w:numPr>
          <w:ilvl w:val="0"/>
          <w:numId w:val="9"/>
        </w:numPr>
        <w:rPr>
          <w:szCs w:val="24"/>
        </w:rPr>
      </w:pPr>
      <w:r w:rsidRPr="00D760F0">
        <w:rPr>
          <w:szCs w:val="24"/>
        </w:rPr>
        <w:t xml:space="preserve">Worse now than it was </w:t>
      </w:r>
      <w:proofErr w:type="gramStart"/>
      <w:r w:rsidRPr="00D760F0">
        <w:rPr>
          <w:szCs w:val="24"/>
        </w:rPr>
        <w:t>then</w:t>
      </w:r>
      <w:proofErr w:type="gramEnd"/>
    </w:p>
    <w:p w14:paraId="5C7328D7" w14:textId="77777777" w:rsidR="00D760F0" w:rsidRPr="00D760F0" w:rsidRDefault="00D760F0" w:rsidP="00D760F0">
      <w:pPr>
        <w:rPr>
          <w:szCs w:val="24"/>
        </w:rPr>
      </w:pPr>
    </w:p>
    <w:p w14:paraId="48F2B884" w14:textId="77777777" w:rsidR="00D760F0" w:rsidRPr="00D760F0" w:rsidRDefault="00D760F0" w:rsidP="00D760F0">
      <w:pPr>
        <w:rPr>
          <w:szCs w:val="24"/>
        </w:rPr>
      </w:pPr>
      <w:r w:rsidRPr="00D760F0">
        <w:rPr>
          <w:szCs w:val="24"/>
        </w:rPr>
        <w:t xml:space="preserve">Now we will do the memory and concentration tasks. Some of them may seem rather easy but others are more difficult so please listen carefully. The tasks are designed so no one gets the highest score possible. Please just do the best you can on all of them. </w:t>
      </w:r>
    </w:p>
    <w:p w14:paraId="229D75D3" w14:textId="4A1340F4" w:rsidR="00D760F0" w:rsidRDefault="00D760F0" w:rsidP="00D760F0">
      <w:pPr>
        <w:rPr>
          <w:szCs w:val="24"/>
        </w:rPr>
      </w:pPr>
      <w:r w:rsidRPr="00D760F0">
        <w:rPr>
          <w:szCs w:val="24"/>
        </w:rPr>
        <w:t xml:space="preserve">[IWER: Before starting the tests, make sure respondent has glasses etc. if needed. Press </w:t>
      </w:r>
      <w:proofErr w:type="gramStart"/>
      <w:r w:rsidRPr="00D760F0">
        <w:rPr>
          <w:szCs w:val="24"/>
        </w:rPr>
        <w:t>continue</w:t>
      </w:r>
      <w:proofErr w:type="gramEnd"/>
      <w:r w:rsidRPr="00D760F0">
        <w:rPr>
          <w:szCs w:val="24"/>
        </w:rPr>
        <w:t xml:space="preserve"> to proceed]</w:t>
      </w:r>
    </w:p>
    <w:p w14:paraId="319DE137" w14:textId="7569486B" w:rsidR="00733DE9" w:rsidRPr="00CE5002" w:rsidRDefault="00733DE9" w:rsidP="00733DE9">
      <w:pPr>
        <w:pStyle w:val="Heading1"/>
      </w:pPr>
      <w:bookmarkStart w:id="2" w:name="_Toc131080083"/>
      <w:r w:rsidRPr="006B24AA">
        <w:t xml:space="preserve">SECTION </w:t>
      </w:r>
      <w:r>
        <w:t>D</w:t>
      </w:r>
      <w:r w:rsidR="00C64C93">
        <w:t>M</w:t>
      </w:r>
      <w:r>
        <w:t>–Demographics</w:t>
      </w:r>
      <w:bookmarkEnd w:id="2"/>
    </w:p>
    <w:p w14:paraId="18E55941" w14:textId="2294BF5C" w:rsidR="00733DE9" w:rsidRDefault="00733DE9" w:rsidP="00D760F0">
      <w:pPr>
        <w:rPr>
          <w:szCs w:val="24"/>
        </w:rPr>
      </w:pPr>
    </w:p>
    <w:p w14:paraId="3F7DFCAC" w14:textId="545A285F" w:rsidR="003344F1" w:rsidRPr="003344F1" w:rsidRDefault="00771FE7" w:rsidP="00D760F0">
      <w:pPr>
        <w:rPr>
          <w:color w:val="0070C0"/>
          <w:szCs w:val="24"/>
        </w:rPr>
      </w:pPr>
      <w:proofErr w:type="spellStart"/>
      <w:r>
        <w:rPr>
          <w:color w:val="0070C0"/>
          <w:szCs w:val="24"/>
        </w:rPr>
        <w:t>DM_Gender</w:t>
      </w:r>
      <w:proofErr w:type="spellEnd"/>
      <w:r>
        <w:rPr>
          <w:color w:val="0070C0"/>
          <w:szCs w:val="24"/>
        </w:rPr>
        <w:t>.</w:t>
      </w:r>
      <w:r w:rsidR="003344F1" w:rsidRPr="003344F1">
        <w:rPr>
          <w:color w:val="0070C0"/>
          <w:szCs w:val="24"/>
        </w:rPr>
        <w:t xml:space="preserve"> [Instruction for the interviewer: Record sex of the respondent. If not clear to the interviewer, please ask the respondent about his/her sex.’</w:t>
      </w:r>
    </w:p>
    <w:p w14:paraId="0BF98DD9" w14:textId="40F65B25" w:rsidR="003344F1" w:rsidRPr="003344F1" w:rsidRDefault="003344F1">
      <w:pPr>
        <w:pStyle w:val="ListParagraph"/>
        <w:numPr>
          <w:ilvl w:val="0"/>
          <w:numId w:val="35"/>
        </w:numPr>
        <w:rPr>
          <w:color w:val="0070C0"/>
          <w:szCs w:val="24"/>
        </w:rPr>
      </w:pPr>
      <w:r w:rsidRPr="003344F1">
        <w:rPr>
          <w:color w:val="0070C0"/>
          <w:szCs w:val="24"/>
        </w:rPr>
        <w:t>Male</w:t>
      </w:r>
    </w:p>
    <w:p w14:paraId="4613837E" w14:textId="4BD90EB4" w:rsidR="003344F1" w:rsidRPr="003344F1" w:rsidRDefault="003344F1">
      <w:pPr>
        <w:pStyle w:val="ListParagraph"/>
        <w:numPr>
          <w:ilvl w:val="0"/>
          <w:numId w:val="35"/>
        </w:numPr>
        <w:rPr>
          <w:color w:val="0070C0"/>
          <w:szCs w:val="24"/>
        </w:rPr>
      </w:pPr>
      <w:r w:rsidRPr="003344F1">
        <w:rPr>
          <w:color w:val="0070C0"/>
          <w:szCs w:val="24"/>
        </w:rPr>
        <w:t>Female</w:t>
      </w:r>
    </w:p>
    <w:p w14:paraId="37219AAE" w14:textId="77777777" w:rsidR="00771FE7" w:rsidRDefault="00771FE7" w:rsidP="00D760F0">
      <w:pPr>
        <w:rPr>
          <w:color w:val="0070C0"/>
          <w:szCs w:val="24"/>
        </w:rPr>
      </w:pPr>
      <w:proofErr w:type="spellStart"/>
      <w:r>
        <w:rPr>
          <w:color w:val="0070C0"/>
          <w:szCs w:val="24"/>
        </w:rPr>
        <w:t>DM_Age</w:t>
      </w:r>
      <w:proofErr w:type="spellEnd"/>
      <w:r w:rsidR="003344F1" w:rsidRPr="003344F1">
        <w:rPr>
          <w:color w:val="0070C0"/>
          <w:szCs w:val="24"/>
        </w:rPr>
        <w:t xml:space="preserve">. </w:t>
      </w:r>
    </w:p>
    <w:p w14:paraId="0E94BD2D" w14:textId="2968DE37" w:rsidR="003344F1" w:rsidRPr="003344F1" w:rsidRDefault="003344F1" w:rsidP="00D760F0">
      <w:pPr>
        <w:rPr>
          <w:color w:val="0070C0"/>
          <w:szCs w:val="24"/>
        </w:rPr>
      </w:pPr>
      <w:r w:rsidRPr="003344F1">
        <w:rPr>
          <w:color w:val="0070C0"/>
          <w:szCs w:val="24"/>
        </w:rPr>
        <w:t>How old are you?</w:t>
      </w:r>
    </w:p>
    <w:p w14:paraId="56E1B2D2" w14:textId="5BB2FD27" w:rsidR="003344F1" w:rsidRPr="003344F1" w:rsidRDefault="003344F1" w:rsidP="00D760F0">
      <w:pPr>
        <w:rPr>
          <w:color w:val="0070C0"/>
          <w:szCs w:val="24"/>
        </w:rPr>
      </w:pPr>
      <w:r w:rsidRPr="003344F1">
        <w:rPr>
          <w:color w:val="0070C0"/>
          <w:szCs w:val="24"/>
        </w:rPr>
        <w:t>Age in years _____</w:t>
      </w:r>
    </w:p>
    <w:p w14:paraId="333C3FD0" w14:textId="77777777" w:rsidR="00771FE7" w:rsidRDefault="00771FE7" w:rsidP="003344F1">
      <w:pPr>
        <w:autoSpaceDE w:val="0"/>
        <w:autoSpaceDN w:val="0"/>
        <w:adjustRightInd w:val="0"/>
        <w:spacing w:after="0"/>
        <w:rPr>
          <w:rFonts w:ascii="Calibri" w:hAnsi="Calibri" w:cs="Calibri"/>
          <w:color w:val="0070C0"/>
          <w:szCs w:val="24"/>
        </w:rPr>
      </w:pPr>
      <w:r>
        <w:rPr>
          <w:rFonts w:ascii="Calibri" w:hAnsi="Calibri" w:cs="Calibri"/>
          <w:color w:val="0070C0"/>
          <w:szCs w:val="24"/>
        </w:rPr>
        <w:t xml:space="preserve">DM_EDUC1. </w:t>
      </w:r>
    </w:p>
    <w:p w14:paraId="57AF2318" w14:textId="35D12319" w:rsidR="003344F1" w:rsidRDefault="00771FE7" w:rsidP="003344F1">
      <w:pPr>
        <w:autoSpaceDE w:val="0"/>
        <w:autoSpaceDN w:val="0"/>
        <w:adjustRightInd w:val="0"/>
        <w:spacing w:after="0"/>
        <w:rPr>
          <w:rFonts w:ascii="Calibri" w:hAnsi="Calibri" w:cs="Calibri"/>
          <w:color w:val="0070C0"/>
          <w:szCs w:val="24"/>
        </w:rPr>
      </w:pPr>
      <w:r>
        <w:rPr>
          <w:rFonts w:ascii="Calibri" w:hAnsi="Calibri" w:cs="Calibri"/>
          <w:color w:val="0070C0"/>
          <w:szCs w:val="24"/>
        </w:rPr>
        <w:t>Have you ever attended school?</w:t>
      </w:r>
    </w:p>
    <w:p w14:paraId="33868C03" w14:textId="64492CC5" w:rsidR="00771FE7" w:rsidRDefault="00771FE7" w:rsidP="003344F1">
      <w:pPr>
        <w:autoSpaceDE w:val="0"/>
        <w:autoSpaceDN w:val="0"/>
        <w:adjustRightInd w:val="0"/>
        <w:spacing w:after="0"/>
        <w:rPr>
          <w:rFonts w:ascii="Calibri" w:hAnsi="Calibri" w:cs="Calibri"/>
          <w:color w:val="0070C0"/>
          <w:szCs w:val="24"/>
        </w:rPr>
      </w:pPr>
      <w:r>
        <w:rPr>
          <w:rFonts w:ascii="Calibri" w:hAnsi="Calibri" w:cs="Calibri"/>
          <w:color w:val="0070C0"/>
          <w:szCs w:val="24"/>
        </w:rPr>
        <w:t>1 = Yes</w:t>
      </w:r>
    </w:p>
    <w:p w14:paraId="664769DD" w14:textId="4ABC5336" w:rsidR="00771FE7" w:rsidRDefault="00771FE7" w:rsidP="003344F1">
      <w:pPr>
        <w:autoSpaceDE w:val="0"/>
        <w:autoSpaceDN w:val="0"/>
        <w:adjustRightInd w:val="0"/>
        <w:spacing w:after="0"/>
        <w:rPr>
          <w:rFonts w:ascii="Calibri" w:hAnsi="Calibri" w:cs="Calibri"/>
          <w:color w:val="0070C0"/>
          <w:szCs w:val="24"/>
        </w:rPr>
      </w:pPr>
      <w:r>
        <w:rPr>
          <w:rFonts w:ascii="Calibri" w:hAnsi="Calibri" w:cs="Calibri"/>
          <w:color w:val="0070C0"/>
          <w:szCs w:val="24"/>
        </w:rPr>
        <w:t>2 = No</w:t>
      </w:r>
    </w:p>
    <w:p w14:paraId="4BAC86EF" w14:textId="77777777" w:rsidR="00771FE7" w:rsidRPr="003344F1" w:rsidRDefault="00771FE7" w:rsidP="003344F1">
      <w:pPr>
        <w:autoSpaceDE w:val="0"/>
        <w:autoSpaceDN w:val="0"/>
        <w:adjustRightInd w:val="0"/>
        <w:spacing w:after="0"/>
        <w:rPr>
          <w:rFonts w:ascii="Calibri" w:hAnsi="Calibri" w:cs="Calibri"/>
          <w:color w:val="0070C0"/>
          <w:szCs w:val="24"/>
        </w:rPr>
      </w:pPr>
    </w:p>
    <w:p w14:paraId="5407F7C7" w14:textId="768B192C" w:rsidR="00771FE7" w:rsidRDefault="00771FE7" w:rsidP="003344F1">
      <w:pPr>
        <w:autoSpaceDE w:val="0"/>
        <w:autoSpaceDN w:val="0"/>
        <w:adjustRightInd w:val="0"/>
        <w:spacing w:after="0"/>
        <w:rPr>
          <w:rFonts w:ascii="Calibri" w:hAnsi="Calibri" w:cs="Calibri"/>
          <w:color w:val="0070C0"/>
          <w:szCs w:val="24"/>
        </w:rPr>
      </w:pPr>
      <w:r>
        <w:rPr>
          <w:rFonts w:ascii="Calibri" w:hAnsi="Calibri" w:cs="Calibri"/>
          <w:color w:val="0070C0"/>
          <w:szCs w:val="24"/>
        </w:rPr>
        <w:t>DM_EDUC2</w:t>
      </w:r>
      <w:r w:rsidR="003344F1" w:rsidRPr="003344F1">
        <w:rPr>
          <w:rFonts w:ascii="Calibri" w:hAnsi="Calibri" w:cs="Calibri"/>
          <w:color w:val="0070C0"/>
          <w:szCs w:val="24"/>
        </w:rPr>
        <w:t>.</w:t>
      </w:r>
      <w:r>
        <w:rPr>
          <w:rFonts w:ascii="Calibri" w:hAnsi="Calibri" w:cs="Calibri"/>
          <w:color w:val="0070C0"/>
          <w:szCs w:val="24"/>
        </w:rPr>
        <w:t xml:space="preserve"> [CAPI: ask if DM_EDUC1==1]</w:t>
      </w:r>
    </w:p>
    <w:p w14:paraId="16C5D4F2" w14:textId="5BF4A918" w:rsidR="003344F1" w:rsidRPr="003344F1" w:rsidRDefault="003344F1" w:rsidP="003344F1">
      <w:pPr>
        <w:autoSpaceDE w:val="0"/>
        <w:autoSpaceDN w:val="0"/>
        <w:adjustRightInd w:val="0"/>
        <w:spacing w:after="0"/>
        <w:rPr>
          <w:rFonts w:ascii="Calibri" w:hAnsi="Calibri" w:cs="Calibri"/>
          <w:color w:val="0070C0"/>
          <w:szCs w:val="24"/>
        </w:rPr>
      </w:pPr>
      <w:r w:rsidRPr="003344F1">
        <w:rPr>
          <w:rFonts w:ascii="Calibri" w:hAnsi="Calibri" w:cs="Calibri"/>
          <w:color w:val="0070C0"/>
          <w:szCs w:val="24"/>
        </w:rPr>
        <w:t xml:space="preserve"> What is the highest level of education that respondent completed? </w:t>
      </w:r>
    </w:p>
    <w:p w14:paraId="0A05A331" w14:textId="77777777" w:rsidR="003344F1" w:rsidRPr="003344F1" w:rsidRDefault="003344F1" w:rsidP="003344F1">
      <w:pPr>
        <w:autoSpaceDE w:val="0"/>
        <w:autoSpaceDN w:val="0"/>
        <w:adjustRightInd w:val="0"/>
        <w:spacing w:after="0"/>
        <w:rPr>
          <w:rFonts w:ascii="Calibri" w:hAnsi="Calibri" w:cs="Calibri"/>
          <w:color w:val="0070C0"/>
          <w:szCs w:val="24"/>
        </w:rPr>
      </w:pPr>
    </w:p>
    <w:p w14:paraId="3E870ECC" w14:textId="6D36AE73" w:rsidR="003344F1" w:rsidRPr="003344F1" w:rsidRDefault="003344F1" w:rsidP="003344F1">
      <w:pPr>
        <w:autoSpaceDE w:val="0"/>
        <w:autoSpaceDN w:val="0"/>
        <w:adjustRightInd w:val="0"/>
        <w:spacing w:after="41"/>
        <w:rPr>
          <w:color w:val="0070C0"/>
          <w:szCs w:val="24"/>
        </w:rPr>
      </w:pPr>
      <w:r w:rsidRPr="003344F1">
        <w:rPr>
          <w:color w:val="0070C0"/>
          <w:szCs w:val="24"/>
        </w:rPr>
        <w:t>1. Less than Primary school</w:t>
      </w:r>
      <w:r w:rsidR="003372D7">
        <w:rPr>
          <w:color w:val="0070C0"/>
          <w:szCs w:val="24"/>
        </w:rPr>
        <w:t xml:space="preserve"> </w:t>
      </w:r>
      <w:r w:rsidRPr="003344F1">
        <w:rPr>
          <w:color w:val="0070C0"/>
          <w:szCs w:val="24"/>
        </w:rPr>
        <w:t xml:space="preserve">(Standard 1-4) </w:t>
      </w:r>
    </w:p>
    <w:p w14:paraId="5E4F7B81" w14:textId="77777777" w:rsidR="003344F1" w:rsidRPr="003344F1" w:rsidRDefault="003344F1" w:rsidP="003344F1">
      <w:pPr>
        <w:autoSpaceDE w:val="0"/>
        <w:autoSpaceDN w:val="0"/>
        <w:adjustRightInd w:val="0"/>
        <w:spacing w:after="41"/>
        <w:rPr>
          <w:color w:val="0070C0"/>
          <w:szCs w:val="24"/>
        </w:rPr>
      </w:pPr>
      <w:r w:rsidRPr="003344F1">
        <w:rPr>
          <w:color w:val="0070C0"/>
          <w:szCs w:val="24"/>
        </w:rPr>
        <w:t xml:space="preserve">2. Primary school Completed (Standard 5-7) </w:t>
      </w:r>
    </w:p>
    <w:p w14:paraId="2A41E413" w14:textId="77777777" w:rsidR="003344F1" w:rsidRPr="003344F1" w:rsidRDefault="003344F1" w:rsidP="003344F1">
      <w:pPr>
        <w:autoSpaceDE w:val="0"/>
        <w:autoSpaceDN w:val="0"/>
        <w:adjustRightInd w:val="0"/>
        <w:spacing w:after="41"/>
        <w:rPr>
          <w:color w:val="0070C0"/>
          <w:szCs w:val="24"/>
        </w:rPr>
      </w:pPr>
      <w:r w:rsidRPr="003344F1">
        <w:rPr>
          <w:color w:val="0070C0"/>
          <w:szCs w:val="24"/>
        </w:rPr>
        <w:t xml:space="preserve">3. Middle school Completed (Standard 8- 9) </w:t>
      </w:r>
    </w:p>
    <w:p w14:paraId="3CD76912" w14:textId="77777777" w:rsidR="003344F1" w:rsidRPr="003344F1" w:rsidRDefault="003344F1" w:rsidP="003344F1">
      <w:pPr>
        <w:autoSpaceDE w:val="0"/>
        <w:autoSpaceDN w:val="0"/>
        <w:adjustRightInd w:val="0"/>
        <w:spacing w:after="41"/>
        <w:rPr>
          <w:color w:val="0070C0"/>
          <w:szCs w:val="24"/>
        </w:rPr>
      </w:pPr>
      <w:r w:rsidRPr="003344F1">
        <w:rPr>
          <w:color w:val="0070C0"/>
          <w:szCs w:val="24"/>
        </w:rPr>
        <w:lastRenderedPageBreak/>
        <w:t xml:space="preserve">4. Secondary School/Matriculation completed </w:t>
      </w:r>
    </w:p>
    <w:p w14:paraId="2EE6ABE9" w14:textId="77777777" w:rsidR="003344F1" w:rsidRPr="003344F1" w:rsidRDefault="003344F1" w:rsidP="003344F1">
      <w:pPr>
        <w:autoSpaceDE w:val="0"/>
        <w:autoSpaceDN w:val="0"/>
        <w:adjustRightInd w:val="0"/>
        <w:spacing w:after="41"/>
        <w:rPr>
          <w:color w:val="0070C0"/>
          <w:szCs w:val="24"/>
        </w:rPr>
      </w:pPr>
      <w:r w:rsidRPr="003344F1">
        <w:rPr>
          <w:color w:val="0070C0"/>
          <w:szCs w:val="24"/>
        </w:rPr>
        <w:t xml:space="preserve">5. Higher Secondary/Intermediate/Senior Secondary completed </w:t>
      </w:r>
    </w:p>
    <w:p w14:paraId="625DD159" w14:textId="77777777" w:rsidR="003344F1" w:rsidRPr="003344F1" w:rsidRDefault="003344F1" w:rsidP="003344F1">
      <w:pPr>
        <w:autoSpaceDE w:val="0"/>
        <w:autoSpaceDN w:val="0"/>
        <w:adjustRightInd w:val="0"/>
        <w:spacing w:after="41"/>
        <w:rPr>
          <w:color w:val="0070C0"/>
          <w:szCs w:val="24"/>
        </w:rPr>
      </w:pPr>
      <w:r w:rsidRPr="003344F1">
        <w:rPr>
          <w:color w:val="0070C0"/>
          <w:szCs w:val="24"/>
        </w:rPr>
        <w:t xml:space="preserve">6. Diploma and certificate holders </w:t>
      </w:r>
    </w:p>
    <w:p w14:paraId="44353D04" w14:textId="77777777" w:rsidR="003344F1" w:rsidRPr="003344F1" w:rsidRDefault="003344F1" w:rsidP="003344F1">
      <w:pPr>
        <w:autoSpaceDE w:val="0"/>
        <w:autoSpaceDN w:val="0"/>
        <w:adjustRightInd w:val="0"/>
        <w:spacing w:after="41"/>
        <w:rPr>
          <w:color w:val="0070C0"/>
          <w:szCs w:val="24"/>
        </w:rPr>
      </w:pPr>
      <w:r w:rsidRPr="003344F1">
        <w:rPr>
          <w:color w:val="0070C0"/>
          <w:szCs w:val="24"/>
        </w:rPr>
        <w:t xml:space="preserve">7. Graduate degree (B.A., B.Sc., B. Com.) completed </w:t>
      </w:r>
    </w:p>
    <w:p w14:paraId="49729BB1" w14:textId="77777777" w:rsidR="003344F1" w:rsidRPr="003344F1" w:rsidRDefault="003344F1" w:rsidP="003344F1">
      <w:pPr>
        <w:autoSpaceDE w:val="0"/>
        <w:autoSpaceDN w:val="0"/>
        <w:adjustRightInd w:val="0"/>
        <w:spacing w:after="41"/>
        <w:rPr>
          <w:color w:val="0070C0"/>
          <w:szCs w:val="24"/>
        </w:rPr>
      </w:pPr>
      <w:r w:rsidRPr="003344F1">
        <w:rPr>
          <w:color w:val="0070C0"/>
          <w:szCs w:val="24"/>
        </w:rPr>
        <w:t>8. Post-graduate degree or (M.A., M.Sc., M. Com.) above (</w:t>
      </w:r>
      <w:proofErr w:type="spellStart"/>
      <w:proofErr w:type="gramStart"/>
      <w:r w:rsidRPr="003344F1">
        <w:rPr>
          <w:color w:val="0070C0"/>
          <w:szCs w:val="24"/>
        </w:rPr>
        <w:t>M.Phil</w:t>
      </w:r>
      <w:proofErr w:type="spellEnd"/>
      <w:proofErr w:type="gramEnd"/>
      <w:r w:rsidRPr="003344F1">
        <w:rPr>
          <w:color w:val="0070C0"/>
          <w:szCs w:val="24"/>
        </w:rPr>
        <w:t xml:space="preserve">, </w:t>
      </w:r>
      <w:proofErr w:type="spellStart"/>
      <w:r w:rsidRPr="003344F1">
        <w:rPr>
          <w:color w:val="0070C0"/>
          <w:szCs w:val="24"/>
        </w:rPr>
        <w:t>Ph.D.,Post</w:t>
      </w:r>
      <w:proofErr w:type="spellEnd"/>
      <w:r w:rsidRPr="003344F1">
        <w:rPr>
          <w:color w:val="0070C0"/>
          <w:szCs w:val="24"/>
        </w:rPr>
        <w:t xml:space="preserve">-Doc) completed </w:t>
      </w:r>
    </w:p>
    <w:p w14:paraId="4CCBBBF4" w14:textId="77777777" w:rsidR="003344F1" w:rsidRPr="003344F1" w:rsidRDefault="003344F1" w:rsidP="003344F1">
      <w:pPr>
        <w:autoSpaceDE w:val="0"/>
        <w:autoSpaceDN w:val="0"/>
        <w:adjustRightInd w:val="0"/>
        <w:spacing w:after="0"/>
        <w:rPr>
          <w:color w:val="0070C0"/>
          <w:szCs w:val="24"/>
        </w:rPr>
      </w:pPr>
      <w:r w:rsidRPr="003344F1">
        <w:rPr>
          <w:color w:val="0070C0"/>
          <w:szCs w:val="24"/>
        </w:rPr>
        <w:t>9. Professional course/degree (</w:t>
      </w:r>
      <w:proofErr w:type="spellStart"/>
      <w:proofErr w:type="gramStart"/>
      <w:r w:rsidRPr="003344F1">
        <w:rPr>
          <w:color w:val="0070C0"/>
          <w:szCs w:val="24"/>
        </w:rPr>
        <w:t>B.Ed</w:t>
      </w:r>
      <w:proofErr w:type="spellEnd"/>
      <w:proofErr w:type="gramEnd"/>
      <w:r w:rsidRPr="003344F1">
        <w:rPr>
          <w:color w:val="0070C0"/>
          <w:szCs w:val="24"/>
        </w:rPr>
        <w:t xml:space="preserve">, BE, </w:t>
      </w:r>
      <w:proofErr w:type="spellStart"/>
      <w:r w:rsidRPr="003344F1">
        <w:rPr>
          <w:color w:val="0070C0"/>
          <w:szCs w:val="24"/>
        </w:rPr>
        <w:t>B.Tech</w:t>
      </w:r>
      <w:proofErr w:type="spellEnd"/>
      <w:r w:rsidRPr="003344F1">
        <w:rPr>
          <w:color w:val="0070C0"/>
          <w:szCs w:val="24"/>
        </w:rPr>
        <w:t xml:space="preserve">, MBBS, BHMS, BAMS, B. Pharm, BCS, BCA, BBA, LLB, BVSc., B. Arch, </w:t>
      </w:r>
      <w:proofErr w:type="spellStart"/>
      <w:r w:rsidRPr="003344F1">
        <w:rPr>
          <w:color w:val="0070C0"/>
          <w:szCs w:val="24"/>
        </w:rPr>
        <w:t>M.Ed</w:t>
      </w:r>
      <w:proofErr w:type="spellEnd"/>
      <w:r w:rsidRPr="003344F1">
        <w:rPr>
          <w:color w:val="0070C0"/>
          <w:szCs w:val="24"/>
        </w:rPr>
        <w:t xml:space="preserve">, ME, </w:t>
      </w:r>
      <w:proofErr w:type="spellStart"/>
      <w:r w:rsidRPr="003344F1">
        <w:rPr>
          <w:color w:val="0070C0"/>
          <w:szCs w:val="24"/>
        </w:rPr>
        <w:t>M.Tech</w:t>
      </w:r>
      <w:proofErr w:type="spellEnd"/>
      <w:r w:rsidRPr="003344F1">
        <w:rPr>
          <w:color w:val="0070C0"/>
          <w:szCs w:val="24"/>
        </w:rPr>
        <w:t xml:space="preserve">, MD, </w:t>
      </w:r>
      <w:proofErr w:type="spellStart"/>
      <w:r w:rsidRPr="003344F1">
        <w:rPr>
          <w:color w:val="0070C0"/>
          <w:szCs w:val="24"/>
        </w:rPr>
        <w:t>M.Pharm</w:t>
      </w:r>
      <w:proofErr w:type="spellEnd"/>
      <w:r w:rsidRPr="003344F1">
        <w:rPr>
          <w:color w:val="0070C0"/>
          <w:szCs w:val="24"/>
        </w:rPr>
        <w:t xml:space="preserve">, MCS, MCA, MBA, LLM, </w:t>
      </w:r>
      <w:proofErr w:type="spellStart"/>
      <w:r w:rsidRPr="003344F1">
        <w:rPr>
          <w:color w:val="0070C0"/>
          <w:szCs w:val="24"/>
        </w:rPr>
        <w:t>MVSc</w:t>
      </w:r>
      <w:proofErr w:type="spellEnd"/>
      <w:r w:rsidRPr="003344F1">
        <w:rPr>
          <w:color w:val="0070C0"/>
          <w:szCs w:val="24"/>
        </w:rPr>
        <w:t xml:space="preserve">., M. Arch, MS, CA, CS, CWA) </w:t>
      </w:r>
    </w:p>
    <w:p w14:paraId="2B062AA3" w14:textId="67552418" w:rsidR="002A1822" w:rsidRDefault="002A1822" w:rsidP="00D760F0">
      <w:pPr>
        <w:rPr>
          <w:szCs w:val="24"/>
        </w:rPr>
      </w:pPr>
    </w:p>
    <w:p w14:paraId="48568A61" w14:textId="59DBDDA3" w:rsidR="00532C43" w:rsidRDefault="00532C43" w:rsidP="00D760F0">
      <w:pPr>
        <w:rPr>
          <w:ins w:id="3" w:author="Sarah Ritz" w:date="2023-02-09T10:52:00Z"/>
          <w:color w:val="0070C0"/>
          <w:szCs w:val="24"/>
        </w:rPr>
      </w:pPr>
      <w:ins w:id="4" w:author="Sarah Ritz" w:date="2023-02-09T10:52:00Z">
        <w:r>
          <w:rPr>
            <w:color w:val="0070C0"/>
            <w:szCs w:val="24"/>
          </w:rPr>
          <w:t>DM021. What is your current marital status?</w:t>
        </w:r>
      </w:ins>
      <w:ins w:id="5" w:author="Sarah Ritz" w:date="2023-02-09T10:53:00Z">
        <w:r>
          <w:rPr>
            <w:color w:val="0070C0"/>
            <w:szCs w:val="24"/>
          </w:rPr>
          <w:t xml:space="preserve"> </w:t>
        </w:r>
      </w:ins>
    </w:p>
    <w:p w14:paraId="449C4334" w14:textId="378693E0" w:rsidR="00532C43" w:rsidRDefault="00532C43">
      <w:pPr>
        <w:pStyle w:val="ListParagraph"/>
        <w:numPr>
          <w:ilvl w:val="0"/>
          <w:numId w:val="44"/>
        </w:numPr>
        <w:rPr>
          <w:ins w:id="6" w:author="Sarah Ritz" w:date="2023-02-09T10:52:00Z"/>
          <w:color w:val="0070C0"/>
          <w:szCs w:val="24"/>
        </w:rPr>
      </w:pPr>
      <w:ins w:id="7" w:author="Sarah Ritz" w:date="2023-02-09T10:52:00Z">
        <w:r>
          <w:rPr>
            <w:color w:val="0070C0"/>
            <w:szCs w:val="24"/>
          </w:rPr>
          <w:t xml:space="preserve">Currently </w:t>
        </w:r>
        <w:proofErr w:type="gramStart"/>
        <w:r>
          <w:rPr>
            <w:color w:val="0070C0"/>
            <w:szCs w:val="24"/>
          </w:rPr>
          <w:t>married</w:t>
        </w:r>
        <w:proofErr w:type="gramEnd"/>
      </w:ins>
    </w:p>
    <w:p w14:paraId="40E3D2D0" w14:textId="1D780ACC" w:rsidR="00532C43" w:rsidRDefault="00532C43">
      <w:pPr>
        <w:pStyle w:val="ListParagraph"/>
        <w:numPr>
          <w:ilvl w:val="0"/>
          <w:numId w:val="44"/>
        </w:numPr>
        <w:rPr>
          <w:ins w:id="8" w:author="Sarah Ritz" w:date="2023-02-09T10:52:00Z"/>
          <w:color w:val="0070C0"/>
          <w:szCs w:val="24"/>
        </w:rPr>
      </w:pPr>
      <w:ins w:id="9" w:author="Sarah Ritz" w:date="2023-02-09T10:52:00Z">
        <w:r>
          <w:rPr>
            <w:color w:val="0070C0"/>
            <w:szCs w:val="24"/>
          </w:rPr>
          <w:t>Widowed</w:t>
        </w:r>
      </w:ins>
    </w:p>
    <w:p w14:paraId="2142E317" w14:textId="4E512CE0" w:rsidR="00532C43" w:rsidRDefault="00532C43">
      <w:pPr>
        <w:pStyle w:val="ListParagraph"/>
        <w:numPr>
          <w:ilvl w:val="0"/>
          <w:numId w:val="44"/>
        </w:numPr>
        <w:rPr>
          <w:ins w:id="10" w:author="Sarah Ritz" w:date="2023-02-09T10:52:00Z"/>
          <w:color w:val="0070C0"/>
          <w:szCs w:val="24"/>
        </w:rPr>
      </w:pPr>
      <w:ins w:id="11" w:author="Sarah Ritz" w:date="2023-02-09T10:52:00Z">
        <w:r>
          <w:rPr>
            <w:color w:val="0070C0"/>
            <w:szCs w:val="24"/>
          </w:rPr>
          <w:t>Divorced</w:t>
        </w:r>
      </w:ins>
    </w:p>
    <w:p w14:paraId="1B335B9A" w14:textId="04E76541" w:rsidR="00532C43" w:rsidRDefault="00532C43">
      <w:pPr>
        <w:pStyle w:val="ListParagraph"/>
        <w:numPr>
          <w:ilvl w:val="0"/>
          <w:numId w:val="44"/>
        </w:numPr>
        <w:rPr>
          <w:ins w:id="12" w:author="Sarah Ritz" w:date="2023-02-09T10:52:00Z"/>
          <w:color w:val="0070C0"/>
          <w:szCs w:val="24"/>
        </w:rPr>
      </w:pPr>
      <w:ins w:id="13" w:author="Sarah Ritz" w:date="2023-02-09T10:52:00Z">
        <w:r>
          <w:rPr>
            <w:color w:val="0070C0"/>
            <w:szCs w:val="24"/>
          </w:rPr>
          <w:t>Separated</w:t>
        </w:r>
      </w:ins>
    </w:p>
    <w:p w14:paraId="3C241E58" w14:textId="14961C08" w:rsidR="00532C43" w:rsidRDefault="00532C43">
      <w:pPr>
        <w:pStyle w:val="ListParagraph"/>
        <w:numPr>
          <w:ilvl w:val="0"/>
          <w:numId w:val="44"/>
        </w:numPr>
        <w:rPr>
          <w:ins w:id="14" w:author="Sarah Ritz" w:date="2023-02-09T10:52:00Z"/>
          <w:color w:val="0070C0"/>
          <w:szCs w:val="24"/>
        </w:rPr>
      </w:pPr>
      <w:ins w:id="15" w:author="Sarah Ritz" w:date="2023-02-09T10:52:00Z">
        <w:r>
          <w:rPr>
            <w:color w:val="0070C0"/>
            <w:szCs w:val="24"/>
          </w:rPr>
          <w:t>Deserted</w:t>
        </w:r>
      </w:ins>
    </w:p>
    <w:p w14:paraId="5DBE14AA" w14:textId="4476452F" w:rsidR="00532C43" w:rsidRDefault="00532C43">
      <w:pPr>
        <w:pStyle w:val="ListParagraph"/>
        <w:numPr>
          <w:ilvl w:val="0"/>
          <w:numId w:val="44"/>
        </w:numPr>
        <w:rPr>
          <w:ins w:id="16" w:author="Sarah Ritz" w:date="2023-02-09T10:53:00Z"/>
          <w:color w:val="0070C0"/>
          <w:szCs w:val="24"/>
        </w:rPr>
      </w:pPr>
      <w:ins w:id="17" w:author="Sarah Ritz" w:date="2023-02-09T10:53:00Z">
        <w:r>
          <w:rPr>
            <w:color w:val="0070C0"/>
            <w:szCs w:val="24"/>
          </w:rPr>
          <w:t>Live-in relationship</w:t>
        </w:r>
      </w:ins>
    </w:p>
    <w:p w14:paraId="0848F28C" w14:textId="62D28EEE" w:rsidR="00532C43" w:rsidRDefault="00532C43">
      <w:pPr>
        <w:pStyle w:val="ListParagraph"/>
        <w:numPr>
          <w:ilvl w:val="0"/>
          <w:numId w:val="44"/>
        </w:numPr>
        <w:rPr>
          <w:ins w:id="18" w:author="Sarah Ritz" w:date="2023-02-09T10:53:00Z"/>
          <w:color w:val="0070C0"/>
          <w:szCs w:val="24"/>
        </w:rPr>
      </w:pPr>
      <w:ins w:id="19" w:author="Sarah Ritz" w:date="2023-02-09T10:53:00Z">
        <w:r>
          <w:rPr>
            <w:color w:val="0070C0"/>
            <w:szCs w:val="24"/>
          </w:rPr>
          <w:t xml:space="preserve">Never </w:t>
        </w:r>
        <w:proofErr w:type="gramStart"/>
        <w:r>
          <w:rPr>
            <w:color w:val="0070C0"/>
            <w:szCs w:val="24"/>
          </w:rPr>
          <w:t>married</w:t>
        </w:r>
        <w:proofErr w:type="gramEnd"/>
      </w:ins>
    </w:p>
    <w:p w14:paraId="3DB7B47E" w14:textId="2073EEA1" w:rsidR="005F07B3" w:rsidRDefault="005F07B3" w:rsidP="00532C43">
      <w:pPr>
        <w:rPr>
          <w:ins w:id="20" w:author="Sarah Petrosyan" w:date="2023-03-01T11:57:00Z"/>
          <w:color w:val="0070C0"/>
          <w:szCs w:val="24"/>
        </w:rPr>
      </w:pPr>
      <w:ins w:id="21" w:author="Sarah Petrosyan" w:date="2023-03-01T11:56:00Z">
        <w:r>
          <w:rPr>
            <w:color w:val="0070C0"/>
            <w:szCs w:val="24"/>
          </w:rPr>
          <w:t>WE001. Now, I am going to ask you some questions about your work and employment. Have you ever worked for at least 3 months during your lifetime? Work includes agricultural work, wage work, self-employed activities, and unpaid family busines</w:t>
        </w:r>
      </w:ins>
      <w:ins w:id="22" w:author="Sarah Petrosyan" w:date="2023-03-01T11:57:00Z">
        <w:r>
          <w:rPr>
            <w:color w:val="0070C0"/>
            <w:szCs w:val="24"/>
          </w:rPr>
          <w:t xml:space="preserve">s work. Work also includes all kinds of labor, excluding doing your own housework, whether you earn wages or not. </w:t>
        </w:r>
      </w:ins>
    </w:p>
    <w:p w14:paraId="1A966AA3" w14:textId="06CCD48B" w:rsidR="005F07B3" w:rsidRDefault="005F07B3">
      <w:pPr>
        <w:pStyle w:val="ListParagraph"/>
        <w:numPr>
          <w:ilvl w:val="0"/>
          <w:numId w:val="45"/>
        </w:numPr>
        <w:rPr>
          <w:ins w:id="23" w:author="Sarah Petrosyan" w:date="2023-03-01T11:57:00Z"/>
          <w:color w:val="0070C0"/>
          <w:szCs w:val="24"/>
        </w:rPr>
      </w:pPr>
      <w:ins w:id="24" w:author="Sarah Petrosyan" w:date="2023-03-01T11:57:00Z">
        <w:r>
          <w:rPr>
            <w:color w:val="0070C0"/>
            <w:szCs w:val="24"/>
          </w:rPr>
          <w:t>Yes</w:t>
        </w:r>
      </w:ins>
    </w:p>
    <w:p w14:paraId="7B027D6F" w14:textId="52D8CA2D" w:rsidR="005F07B3" w:rsidRPr="007A50C2" w:rsidRDefault="007A50C2" w:rsidP="007A50C2">
      <w:pPr>
        <w:ind w:left="360"/>
        <w:rPr>
          <w:color w:val="0070C0"/>
          <w:szCs w:val="24"/>
          <w:u w:val="single"/>
        </w:rPr>
      </w:pPr>
      <w:r w:rsidRPr="007A50C2">
        <w:rPr>
          <w:color w:val="0070C0"/>
          <w:szCs w:val="24"/>
          <w:u w:val="single"/>
        </w:rPr>
        <w:t xml:space="preserve">5. </w:t>
      </w:r>
      <w:r>
        <w:rPr>
          <w:color w:val="0070C0"/>
          <w:szCs w:val="24"/>
          <w:u w:val="single"/>
        </w:rPr>
        <w:t xml:space="preserve">   </w:t>
      </w:r>
      <w:r w:rsidR="005F07B3" w:rsidRPr="007A50C2">
        <w:rPr>
          <w:color w:val="0070C0"/>
          <w:szCs w:val="24"/>
          <w:u w:val="single"/>
        </w:rPr>
        <w:t>No</w:t>
      </w:r>
    </w:p>
    <w:p w14:paraId="56C90547" w14:textId="3736BE7D" w:rsidR="005F07B3" w:rsidRDefault="005F07B3" w:rsidP="005F07B3">
      <w:pPr>
        <w:rPr>
          <w:color w:val="0070C0"/>
          <w:szCs w:val="24"/>
        </w:rPr>
      </w:pPr>
      <w:r>
        <w:rPr>
          <w:color w:val="0070C0"/>
          <w:szCs w:val="24"/>
        </w:rPr>
        <w:t>WE004. Are you currently working?</w:t>
      </w:r>
    </w:p>
    <w:p w14:paraId="4A36927B" w14:textId="46B327AF" w:rsidR="005F07B3" w:rsidRDefault="005F07B3">
      <w:pPr>
        <w:pStyle w:val="ListParagraph"/>
        <w:numPr>
          <w:ilvl w:val="0"/>
          <w:numId w:val="46"/>
        </w:numPr>
        <w:rPr>
          <w:color w:val="0070C0"/>
          <w:szCs w:val="24"/>
        </w:rPr>
      </w:pPr>
      <w:r>
        <w:rPr>
          <w:color w:val="0070C0"/>
          <w:szCs w:val="24"/>
        </w:rPr>
        <w:t>Yes</w:t>
      </w:r>
    </w:p>
    <w:p w14:paraId="6206351F" w14:textId="41D0A680" w:rsidR="005F07B3" w:rsidRPr="007A50C2" w:rsidRDefault="007A50C2" w:rsidP="007A50C2">
      <w:pPr>
        <w:ind w:left="360"/>
        <w:rPr>
          <w:color w:val="0070C0"/>
          <w:szCs w:val="24"/>
        </w:rPr>
      </w:pPr>
      <w:r w:rsidRPr="007A50C2">
        <w:rPr>
          <w:color w:val="0070C0"/>
          <w:szCs w:val="24"/>
        </w:rPr>
        <w:t>5.</w:t>
      </w:r>
      <w:r>
        <w:rPr>
          <w:color w:val="0070C0"/>
          <w:szCs w:val="24"/>
        </w:rPr>
        <w:t xml:space="preserve">   </w:t>
      </w:r>
      <w:r w:rsidR="005F07B3" w:rsidRPr="007A50C2">
        <w:rPr>
          <w:color w:val="0070C0"/>
          <w:szCs w:val="24"/>
        </w:rPr>
        <w:t>No</w:t>
      </w:r>
    </w:p>
    <w:p w14:paraId="6EF8624F" w14:textId="4F613F02" w:rsidR="005F07B3" w:rsidRDefault="005F07B3" w:rsidP="005F07B3">
      <w:pPr>
        <w:rPr>
          <w:ins w:id="25" w:author="Sarah Petrosyan" w:date="2023-03-01T11:58:00Z"/>
          <w:color w:val="0070C0"/>
          <w:szCs w:val="24"/>
        </w:rPr>
      </w:pPr>
      <w:r>
        <w:rPr>
          <w:color w:val="0070C0"/>
          <w:szCs w:val="24"/>
        </w:rPr>
        <w:t>WE005. [Ask if WE001==1 and WE004==</w:t>
      </w:r>
      <w:r w:rsidR="00650446">
        <w:rPr>
          <w:color w:val="0070C0"/>
          <w:szCs w:val="24"/>
        </w:rPr>
        <w:t>5</w:t>
      </w:r>
      <w:ins w:id="26" w:author="Sarah Petrosyan" w:date="2023-03-01T11:58:00Z">
        <w:r>
          <w:rPr>
            <w:color w:val="0070C0"/>
            <w:szCs w:val="24"/>
          </w:rPr>
          <w:t xml:space="preserve">]. Why did you stop working? Would any of the following apply to you? </w:t>
        </w:r>
      </w:ins>
    </w:p>
    <w:p w14:paraId="5BD7673E" w14:textId="211E6B3F" w:rsidR="005F07B3" w:rsidRDefault="005F07B3">
      <w:pPr>
        <w:pStyle w:val="ListParagraph"/>
        <w:numPr>
          <w:ilvl w:val="0"/>
          <w:numId w:val="47"/>
        </w:numPr>
        <w:rPr>
          <w:ins w:id="27" w:author="Sarah Petrosyan" w:date="2023-03-01T11:58:00Z"/>
          <w:color w:val="0070C0"/>
          <w:szCs w:val="24"/>
        </w:rPr>
      </w:pPr>
      <w:ins w:id="28" w:author="Sarah Petrosyan" w:date="2023-03-01T11:58:00Z">
        <w:r>
          <w:rPr>
            <w:color w:val="0070C0"/>
            <w:szCs w:val="24"/>
          </w:rPr>
          <w:t>Temporarily laid off, on sick or other leave, or in job training</w:t>
        </w:r>
      </w:ins>
    </w:p>
    <w:p w14:paraId="27050769" w14:textId="3F0DA466" w:rsidR="005F07B3" w:rsidRDefault="005F07B3">
      <w:pPr>
        <w:pStyle w:val="ListParagraph"/>
        <w:numPr>
          <w:ilvl w:val="0"/>
          <w:numId w:val="47"/>
        </w:numPr>
        <w:rPr>
          <w:ins w:id="29" w:author="Sarah Petrosyan" w:date="2023-03-01T11:58:00Z"/>
          <w:color w:val="0070C0"/>
          <w:szCs w:val="24"/>
        </w:rPr>
      </w:pPr>
      <w:ins w:id="30" w:author="Sarah Petrosyan" w:date="2023-03-01T11:58:00Z">
        <w:r>
          <w:rPr>
            <w:color w:val="0070C0"/>
            <w:szCs w:val="24"/>
          </w:rPr>
          <w:t xml:space="preserve">Unemployed and looking for </w:t>
        </w:r>
        <w:proofErr w:type="gramStart"/>
        <w:r>
          <w:rPr>
            <w:color w:val="0070C0"/>
            <w:szCs w:val="24"/>
          </w:rPr>
          <w:t>job</w:t>
        </w:r>
        <w:proofErr w:type="gramEnd"/>
      </w:ins>
    </w:p>
    <w:p w14:paraId="0968BEB1" w14:textId="484AE81E" w:rsidR="005F07B3" w:rsidRDefault="005F07B3">
      <w:pPr>
        <w:pStyle w:val="ListParagraph"/>
        <w:numPr>
          <w:ilvl w:val="0"/>
          <w:numId w:val="47"/>
        </w:numPr>
        <w:rPr>
          <w:ins w:id="31" w:author="Sarah Petrosyan" w:date="2023-03-01T11:58:00Z"/>
          <w:color w:val="0070C0"/>
          <w:szCs w:val="24"/>
        </w:rPr>
      </w:pPr>
      <w:ins w:id="32" w:author="Sarah Petrosyan" w:date="2023-03-01T11:58:00Z">
        <w:r>
          <w:rPr>
            <w:color w:val="0070C0"/>
            <w:szCs w:val="24"/>
          </w:rPr>
          <w:t>Disabled</w:t>
        </w:r>
      </w:ins>
    </w:p>
    <w:p w14:paraId="7CB797F8" w14:textId="6D497E17" w:rsidR="005F07B3" w:rsidRDefault="005F07B3">
      <w:pPr>
        <w:pStyle w:val="ListParagraph"/>
        <w:numPr>
          <w:ilvl w:val="0"/>
          <w:numId w:val="47"/>
        </w:numPr>
        <w:rPr>
          <w:ins w:id="33" w:author="Sarah Petrosyan" w:date="2023-03-01T11:59:00Z"/>
          <w:color w:val="0070C0"/>
          <w:szCs w:val="24"/>
        </w:rPr>
      </w:pPr>
      <w:ins w:id="34" w:author="Sarah Petrosyan" w:date="2023-03-01T11:58:00Z">
        <w:r>
          <w:rPr>
            <w:color w:val="0070C0"/>
            <w:szCs w:val="24"/>
          </w:rPr>
          <w:t>Homema</w:t>
        </w:r>
      </w:ins>
      <w:ins w:id="35" w:author="Sarah Petrosyan" w:date="2023-03-01T11:59:00Z">
        <w:r>
          <w:rPr>
            <w:color w:val="0070C0"/>
            <w:szCs w:val="24"/>
          </w:rPr>
          <w:t>ker</w:t>
        </w:r>
      </w:ins>
    </w:p>
    <w:p w14:paraId="37772347" w14:textId="4A2F2315" w:rsidR="005F07B3" w:rsidRPr="005F07B3" w:rsidRDefault="005F07B3">
      <w:pPr>
        <w:pStyle w:val="ListParagraph"/>
        <w:numPr>
          <w:ilvl w:val="0"/>
          <w:numId w:val="47"/>
        </w:numPr>
        <w:rPr>
          <w:ins w:id="36" w:author="Sarah Petrosyan" w:date="2023-03-01T11:56:00Z"/>
          <w:color w:val="0070C0"/>
          <w:szCs w:val="24"/>
        </w:rPr>
      </w:pPr>
      <w:ins w:id="37" w:author="Sarah Petrosyan" w:date="2023-03-01T11:59:00Z">
        <w:r>
          <w:rPr>
            <w:color w:val="0070C0"/>
            <w:szCs w:val="24"/>
          </w:rPr>
          <w:t>Other, please specify ______________</w:t>
        </w:r>
      </w:ins>
    </w:p>
    <w:p w14:paraId="05B62028" w14:textId="76314CF3" w:rsidR="00532C43" w:rsidRDefault="005F07B3" w:rsidP="00532C43">
      <w:pPr>
        <w:rPr>
          <w:ins w:id="38" w:author="Sarah Petrosyan" w:date="2023-03-01T11:59:00Z"/>
          <w:color w:val="0070C0"/>
          <w:szCs w:val="24"/>
        </w:rPr>
      </w:pPr>
      <w:ins w:id="39" w:author="Sarah Petrosyan" w:date="2023-03-01T11:51:00Z">
        <w:r>
          <w:rPr>
            <w:color w:val="0070C0"/>
            <w:szCs w:val="24"/>
          </w:rPr>
          <w:t>WE027.</w:t>
        </w:r>
      </w:ins>
      <w:ins w:id="40" w:author="Sarah Petrosyan" w:date="2023-03-01T11:59:00Z">
        <w:r>
          <w:rPr>
            <w:color w:val="0070C0"/>
            <w:szCs w:val="24"/>
          </w:rPr>
          <w:t xml:space="preserve"> [Ask if WE004==1 or WE005==1]</w:t>
        </w:r>
      </w:ins>
      <w:ins w:id="41" w:author="Sarah Petrosyan" w:date="2023-03-01T11:51:00Z">
        <w:r>
          <w:rPr>
            <w:color w:val="0070C0"/>
            <w:szCs w:val="24"/>
          </w:rPr>
          <w:t xml:space="preserve"> What is your occupation. Please specify. </w:t>
        </w:r>
      </w:ins>
    </w:p>
    <w:p w14:paraId="3D1BDD0A" w14:textId="6315C0D8" w:rsidR="005F07B3" w:rsidRDefault="005F07B3">
      <w:pPr>
        <w:pStyle w:val="ListParagraph"/>
        <w:numPr>
          <w:ilvl w:val="0"/>
          <w:numId w:val="48"/>
        </w:numPr>
        <w:rPr>
          <w:ins w:id="42" w:author="Sarah Petrosyan" w:date="2023-03-01T12:09:00Z"/>
          <w:color w:val="0070C0"/>
          <w:szCs w:val="24"/>
        </w:rPr>
      </w:pPr>
      <w:ins w:id="43" w:author="Sarah Petrosyan" w:date="2023-03-01T11:59:00Z">
        <w:r>
          <w:rPr>
            <w:color w:val="0070C0"/>
            <w:szCs w:val="24"/>
          </w:rPr>
          <w:lastRenderedPageBreak/>
          <w:t>Legi</w:t>
        </w:r>
      </w:ins>
      <w:ins w:id="44" w:author="Sarah Petrosyan" w:date="2023-03-01T12:00:00Z">
        <w:r>
          <w:rPr>
            <w:color w:val="0070C0"/>
            <w:szCs w:val="24"/>
          </w:rPr>
          <w:t>slators, senior officials</w:t>
        </w:r>
      </w:ins>
      <w:ins w:id="45" w:author="Sarah Petrosyan" w:date="2023-03-01T12:09:00Z">
        <w:r w:rsidR="00905A51">
          <w:rPr>
            <w:color w:val="0070C0"/>
            <w:szCs w:val="24"/>
          </w:rPr>
          <w:t>,</w:t>
        </w:r>
      </w:ins>
      <w:ins w:id="46" w:author="Sarah Petrosyan" w:date="2023-03-01T12:00:00Z">
        <w:r>
          <w:rPr>
            <w:color w:val="0070C0"/>
            <w:szCs w:val="24"/>
          </w:rPr>
          <w:t xml:space="preserve"> and Managers</w:t>
        </w:r>
      </w:ins>
    </w:p>
    <w:p w14:paraId="1A35A77D" w14:textId="0F57B952" w:rsidR="005F07B3" w:rsidRDefault="005F07B3">
      <w:pPr>
        <w:pStyle w:val="ListParagraph"/>
        <w:numPr>
          <w:ilvl w:val="0"/>
          <w:numId w:val="48"/>
        </w:numPr>
        <w:rPr>
          <w:ins w:id="47" w:author="Sarah Petrosyan" w:date="2023-03-01T12:10:00Z"/>
          <w:color w:val="0070C0"/>
          <w:szCs w:val="24"/>
        </w:rPr>
      </w:pPr>
      <w:ins w:id="48" w:author="Sarah Petrosyan" w:date="2023-03-01T12:00:00Z">
        <w:r>
          <w:rPr>
            <w:color w:val="0070C0"/>
            <w:szCs w:val="24"/>
          </w:rPr>
          <w:t>Professionals</w:t>
        </w:r>
      </w:ins>
    </w:p>
    <w:p w14:paraId="50EEB673" w14:textId="58BCD667" w:rsidR="005F07B3" w:rsidRDefault="005F07B3">
      <w:pPr>
        <w:pStyle w:val="ListParagraph"/>
        <w:numPr>
          <w:ilvl w:val="0"/>
          <w:numId w:val="48"/>
        </w:numPr>
        <w:rPr>
          <w:ins w:id="49" w:author="Sarah Petrosyan" w:date="2023-03-01T12:11:00Z"/>
          <w:color w:val="0070C0"/>
          <w:szCs w:val="24"/>
        </w:rPr>
      </w:pPr>
      <w:ins w:id="50" w:author="Sarah Petrosyan" w:date="2023-03-01T12:00:00Z">
        <w:r>
          <w:rPr>
            <w:color w:val="0070C0"/>
            <w:szCs w:val="24"/>
          </w:rPr>
          <w:t>Technicians and associate professionals</w:t>
        </w:r>
      </w:ins>
    </w:p>
    <w:p w14:paraId="1BE3D68E" w14:textId="3412742D" w:rsidR="005F07B3" w:rsidRDefault="005F07B3">
      <w:pPr>
        <w:pStyle w:val="ListParagraph"/>
        <w:numPr>
          <w:ilvl w:val="0"/>
          <w:numId w:val="48"/>
        </w:numPr>
        <w:rPr>
          <w:ins w:id="51" w:author="Sarah Petrosyan" w:date="2023-03-01T12:12:00Z"/>
          <w:color w:val="0070C0"/>
          <w:szCs w:val="24"/>
        </w:rPr>
      </w:pPr>
      <w:ins w:id="52" w:author="Sarah Petrosyan" w:date="2023-03-01T12:01:00Z">
        <w:r>
          <w:rPr>
            <w:color w:val="0070C0"/>
            <w:szCs w:val="24"/>
          </w:rPr>
          <w:t>Clerks</w:t>
        </w:r>
      </w:ins>
    </w:p>
    <w:p w14:paraId="5A2EC269" w14:textId="51C40374" w:rsidR="005F07B3" w:rsidRDefault="005F07B3">
      <w:pPr>
        <w:pStyle w:val="ListParagraph"/>
        <w:numPr>
          <w:ilvl w:val="0"/>
          <w:numId w:val="48"/>
        </w:numPr>
        <w:rPr>
          <w:ins w:id="53" w:author="Sarah Petrosyan" w:date="2023-03-01T12:13:00Z"/>
          <w:color w:val="0070C0"/>
          <w:szCs w:val="24"/>
        </w:rPr>
      </w:pPr>
      <w:ins w:id="54" w:author="Sarah Petrosyan" w:date="2023-03-01T12:01:00Z">
        <w:r>
          <w:rPr>
            <w:color w:val="0070C0"/>
            <w:szCs w:val="24"/>
          </w:rPr>
          <w:t>Service workers and shop and market sales workers</w:t>
        </w:r>
      </w:ins>
    </w:p>
    <w:p w14:paraId="3EE25B0F" w14:textId="2924A3C0" w:rsidR="005F07B3" w:rsidRDefault="005F07B3">
      <w:pPr>
        <w:pStyle w:val="ListParagraph"/>
        <w:numPr>
          <w:ilvl w:val="0"/>
          <w:numId w:val="48"/>
        </w:numPr>
        <w:rPr>
          <w:ins w:id="55" w:author="Sarah Petrosyan" w:date="2023-03-01T12:13:00Z"/>
          <w:color w:val="0070C0"/>
          <w:szCs w:val="24"/>
        </w:rPr>
      </w:pPr>
      <w:ins w:id="56" w:author="Sarah Petrosyan" w:date="2023-03-01T12:01:00Z">
        <w:r>
          <w:rPr>
            <w:color w:val="0070C0"/>
            <w:szCs w:val="24"/>
          </w:rPr>
          <w:t>Skilled agricultural and fishery workers</w:t>
        </w:r>
      </w:ins>
    </w:p>
    <w:p w14:paraId="32E4A0EA" w14:textId="42E62680" w:rsidR="005F07B3" w:rsidRDefault="00905A51">
      <w:pPr>
        <w:pStyle w:val="ListParagraph"/>
        <w:numPr>
          <w:ilvl w:val="0"/>
          <w:numId w:val="48"/>
        </w:numPr>
        <w:rPr>
          <w:ins w:id="57" w:author="Sarah Petrosyan" w:date="2023-03-01T12:14:00Z"/>
          <w:color w:val="0070C0"/>
          <w:szCs w:val="24"/>
        </w:rPr>
      </w:pPr>
      <w:ins w:id="58" w:author="Sarah Petrosyan" w:date="2023-03-01T12:01:00Z">
        <w:r>
          <w:rPr>
            <w:color w:val="0070C0"/>
            <w:szCs w:val="24"/>
          </w:rPr>
          <w:t xml:space="preserve">Craft and related trade </w:t>
        </w:r>
      </w:ins>
      <w:ins w:id="59" w:author="Sarah Petrosyan" w:date="2023-03-01T12:09:00Z">
        <w:r>
          <w:rPr>
            <w:color w:val="0070C0"/>
            <w:szCs w:val="24"/>
          </w:rPr>
          <w:t>workers</w:t>
        </w:r>
      </w:ins>
    </w:p>
    <w:p w14:paraId="144ACDA5" w14:textId="7AC1AD37" w:rsidR="00905A51" w:rsidRDefault="00905A51">
      <w:pPr>
        <w:pStyle w:val="ListParagraph"/>
        <w:numPr>
          <w:ilvl w:val="0"/>
          <w:numId w:val="48"/>
        </w:numPr>
        <w:rPr>
          <w:ins w:id="60" w:author="Sarah Petrosyan" w:date="2023-03-01T12:14:00Z"/>
          <w:color w:val="0070C0"/>
          <w:szCs w:val="24"/>
        </w:rPr>
      </w:pPr>
      <w:ins w:id="61" w:author="Sarah Petrosyan" w:date="2023-03-01T12:09:00Z">
        <w:r>
          <w:rPr>
            <w:color w:val="0070C0"/>
            <w:szCs w:val="24"/>
          </w:rPr>
          <w:t>Plant and machine operators and assemblers</w:t>
        </w:r>
      </w:ins>
    </w:p>
    <w:p w14:paraId="18EDC7E6" w14:textId="6CEE527B" w:rsidR="00905A51" w:rsidRDefault="00905A51">
      <w:pPr>
        <w:pStyle w:val="ListParagraph"/>
        <w:numPr>
          <w:ilvl w:val="0"/>
          <w:numId w:val="48"/>
        </w:numPr>
        <w:rPr>
          <w:ins w:id="62" w:author="Sarah Petrosyan" w:date="2023-03-01T12:15:00Z"/>
          <w:color w:val="0070C0"/>
          <w:szCs w:val="24"/>
        </w:rPr>
      </w:pPr>
      <w:ins w:id="63" w:author="Sarah Petrosyan" w:date="2023-03-01T12:09:00Z">
        <w:r>
          <w:rPr>
            <w:color w:val="0070C0"/>
            <w:szCs w:val="24"/>
          </w:rPr>
          <w:t>Elementary occupations</w:t>
        </w:r>
      </w:ins>
    </w:p>
    <w:p w14:paraId="5757E981" w14:textId="77777777" w:rsidR="00897CA3" w:rsidRDefault="00905A51">
      <w:pPr>
        <w:pStyle w:val="ListParagraph"/>
        <w:numPr>
          <w:ilvl w:val="0"/>
          <w:numId w:val="48"/>
        </w:numPr>
        <w:spacing w:after="0"/>
        <w:rPr>
          <w:ins w:id="64" w:author="Sarah Petrosyan" w:date="2023-03-01T12:19:00Z"/>
          <w:color w:val="0070C0"/>
          <w:szCs w:val="24"/>
        </w:rPr>
      </w:pPr>
      <w:ins w:id="65" w:author="Sarah Petrosyan" w:date="2023-03-01T12:09:00Z">
        <w:r>
          <w:rPr>
            <w:color w:val="0070C0"/>
            <w:szCs w:val="24"/>
          </w:rPr>
          <w:t xml:space="preserve">Workers not classified </w:t>
        </w:r>
        <w:proofErr w:type="gramStart"/>
        <w:r>
          <w:rPr>
            <w:color w:val="0070C0"/>
            <w:szCs w:val="24"/>
          </w:rPr>
          <w:t>anywhere</w:t>
        </w:r>
      </w:ins>
      <w:proofErr w:type="gramEnd"/>
    </w:p>
    <w:p w14:paraId="6181EEAF" w14:textId="79826ABE" w:rsidR="00905A51" w:rsidRPr="00897CA3" w:rsidRDefault="00897CA3" w:rsidP="00897CA3">
      <w:pPr>
        <w:spacing w:after="0"/>
        <w:rPr>
          <w:color w:val="0070C0"/>
          <w:szCs w:val="24"/>
        </w:rPr>
      </w:pPr>
      <w:r>
        <w:rPr>
          <w:color w:val="0070C0"/>
          <w:szCs w:val="24"/>
        </w:rPr>
        <w:t xml:space="preserve">       </w:t>
      </w:r>
      <w:ins w:id="66" w:author="Sarah Petrosyan" w:date="2023-03-01T12:20:00Z">
        <w:r>
          <w:rPr>
            <w:color w:val="0070C0"/>
            <w:szCs w:val="24"/>
          </w:rPr>
          <w:t xml:space="preserve">11. </w:t>
        </w:r>
      </w:ins>
      <w:ins w:id="67" w:author="Sarah Petrosyan" w:date="2023-03-01T12:09:00Z">
        <w:r w:rsidR="00905A51" w:rsidRPr="00897CA3">
          <w:rPr>
            <w:color w:val="0070C0"/>
            <w:szCs w:val="24"/>
          </w:rPr>
          <w:t>Other, please specify _____________</w:t>
        </w:r>
      </w:ins>
    </w:p>
    <w:p w14:paraId="19AF2807" w14:textId="77777777" w:rsidR="001E0B09" w:rsidRPr="00CE5002" w:rsidRDefault="001E0B09" w:rsidP="001E0B09">
      <w:pPr>
        <w:pStyle w:val="Heading1"/>
      </w:pPr>
      <w:bookmarkStart w:id="68" w:name="_Toc131080084"/>
      <w:r w:rsidRPr="006B24AA">
        <w:t xml:space="preserve">SECTION </w:t>
      </w:r>
      <w:r>
        <w:t>LT–Literacy Test</w:t>
      </w:r>
      <w:bookmarkEnd w:id="68"/>
    </w:p>
    <w:p w14:paraId="6F9F53B4" w14:textId="77777777" w:rsidR="001E0B09" w:rsidRDefault="001E0B09" w:rsidP="001E0B09"/>
    <w:p w14:paraId="19B350E5" w14:textId="03AEDBCA" w:rsidR="001E0B09" w:rsidRPr="00A64614" w:rsidRDefault="001E0B09" w:rsidP="001E0B09">
      <w:pPr>
        <w:spacing w:after="0"/>
        <w:rPr>
          <w:color w:val="0070C0"/>
          <w:szCs w:val="24"/>
        </w:rPr>
      </w:pPr>
      <w:r w:rsidRPr="00A64614">
        <w:rPr>
          <w:b/>
          <w:i/>
          <w:color w:val="0070C0"/>
          <w:szCs w:val="24"/>
        </w:rPr>
        <w:t>Interviewer to the respondent:</w:t>
      </w:r>
      <w:r w:rsidRPr="00A64614">
        <w:rPr>
          <w:color w:val="0070C0"/>
          <w:szCs w:val="24"/>
        </w:rPr>
        <w:t xml:space="preserve"> “</w:t>
      </w:r>
      <w:r w:rsidR="00DE1F8D" w:rsidRPr="00A64614">
        <w:rPr>
          <w:color w:val="0070C0"/>
          <w:szCs w:val="24"/>
        </w:rPr>
        <w:t>Now I will ask you to r</w:t>
      </w:r>
      <w:r w:rsidRPr="00A64614">
        <w:rPr>
          <w:color w:val="0070C0"/>
          <w:szCs w:val="24"/>
        </w:rPr>
        <w:t>ead this story aloud</w:t>
      </w:r>
      <w:r w:rsidR="00DE1F8D" w:rsidRPr="00A64614">
        <w:rPr>
          <w:color w:val="0070C0"/>
          <w:szCs w:val="24"/>
        </w:rPr>
        <w:t>,</w:t>
      </w:r>
      <w:r w:rsidRPr="00A64614">
        <w:rPr>
          <w:color w:val="0070C0"/>
          <w:szCs w:val="24"/>
        </w:rPr>
        <w:t xml:space="preserve"> but carefully. We will be recording your voice as you read the passage. When you finish, I will ask you some questions about what you have read. When I say, “Begin,” read the story as best as you can. If you come to a </w:t>
      </w:r>
      <w:proofErr w:type="gramStart"/>
      <w:r w:rsidRPr="00A64614">
        <w:rPr>
          <w:color w:val="0070C0"/>
          <w:szCs w:val="24"/>
        </w:rPr>
        <w:t>word</w:t>
      </w:r>
      <w:proofErr w:type="gramEnd"/>
      <w:r w:rsidRPr="00A64614">
        <w:rPr>
          <w:color w:val="0070C0"/>
          <w:szCs w:val="24"/>
        </w:rPr>
        <w:t xml:space="preserve"> you do not know, go on to the next word. Ready? Begin. </w:t>
      </w:r>
    </w:p>
    <w:p w14:paraId="0A04B373" w14:textId="5442816B" w:rsidR="001E0B09" w:rsidRPr="00A64614" w:rsidRDefault="001E0B09" w:rsidP="001E0B09">
      <w:pPr>
        <w:spacing w:after="0"/>
        <w:rPr>
          <w:color w:val="0070C0"/>
          <w:szCs w:val="24"/>
        </w:rPr>
      </w:pPr>
    </w:p>
    <w:p w14:paraId="166BC4CF" w14:textId="1F7D6BBF" w:rsidR="003E2717" w:rsidRPr="00A64614" w:rsidRDefault="003E2717" w:rsidP="001E0B09">
      <w:pPr>
        <w:spacing w:after="0"/>
        <w:rPr>
          <w:color w:val="0070C0"/>
          <w:szCs w:val="24"/>
        </w:rPr>
      </w:pPr>
      <w:proofErr w:type="spellStart"/>
      <w:r w:rsidRPr="00A64614">
        <w:rPr>
          <w:color w:val="0070C0"/>
          <w:szCs w:val="24"/>
        </w:rPr>
        <w:t>LT_reading</w:t>
      </w:r>
      <w:proofErr w:type="spellEnd"/>
    </w:p>
    <w:p w14:paraId="299B33E3" w14:textId="08F2C252" w:rsidR="003E2717" w:rsidRPr="00A64614" w:rsidRDefault="003E2717" w:rsidP="003E2717">
      <w:pPr>
        <w:spacing w:after="0"/>
        <w:rPr>
          <w:color w:val="0070C0"/>
          <w:szCs w:val="24"/>
        </w:rPr>
      </w:pPr>
      <w:r w:rsidRPr="00A64614">
        <w:rPr>
          <w:color w:val="0070C0"/>
          <w:szCs w:val="24"/>
        </w:rPr>
        <w:t>1 Continue</w:t>
      </w:r>
    </w:p>
    <w:p w14:paraId="7D950D25" w14:textId="2A45F861" w:rsidR="003E2717" w:rsidRPr="00A64614" w:rsidRDefault="003E2717" w:rsidP="003E2717">
      <w:pPr>
        <w:spacing w:after="0"/>
        <w:rPr>
          <w:color w:val="0070C0"/>
          <w:szCs w:val="24"/>
        </w:rPr>
      </w:pPr>
      <w:r w:rsidRPr="00A64614">
        <w:rPr>
          <w:color w:val="0070C0"/>
          <w:szCs w:val="24"/>
        </w:rPr>
        <w:t xml:space="preserve">2 Respondent cannot </w:t>
      </w:r>
      <w:proofErr w:type="gramStart"/>
      <w:r w:rsidRPr="00A64614">
        <w:rPr>
          <w:color w:val="0070C0"/>
          <w:szCs w:val="24"/>
        </w:rPr>
        <w:t>read</w:t>
      </w:r>
      <w:proofErr w:type="gramEnd"/>
    </w:p>
    <w:p w14:paraId="59567AA0" w14:textId="63C5EC83" w:rsidR="003E2717" w:rsidRPr="00A64614" w:rsidRDefault="003E2717" w:rsidP="003E2717">
      <w:pPr>
        <w:spacing w:after="0"/>
        <w:rPr>
          <w:color w:val="0070C0"/>
          <w:szCs w:val="24"/>
        </w:rPr>
      </w:pPr>
      <w:r w:rsidRPr="00A64614">
        <w:rPr>
          <w:color w:val="0070C0"/>
          <w:szCs w:val="24"/>
        </w:rPr>
        <w:t xml:space="preserve">3 Respondent cannot </w:t>
      </w:r>
      <w:proofErr w:type="gramStart"/>
      <w:r w:rsidRPr="00A64614">
        <w:rPr>
          <w:color w:val="0070C0"/>
          <w:szCs w:val="24"/>
        </w:rPr>
        <w:t>see</w:t>
      </w:r>
      <w:proofErr w:type="gramEnd"/>
    </w:p>
    <w:p w14:paraId="3B0F5686" w14:textId="77A7D2DA" w:rsidR="003E2717" w:rsidRPr="00A64614" w:rsidRDefault="003E2717" w:rsidP="003E2717">
      <w:pPr>
        <w:spacing w:after="0"/>
        <w:rPr>
          <w:color w:val="0070C0"/>
          <w:szCs w:val="24"/>
        </w:rPr>
      </w:pPr>
      <w:r w:rsidRPr="00A64614">
        <w:rPr>
          <w:color w:val="0070C0"/>
          <w:szCs w:val="24"/>
        </w:rPr>
        <w:t>4 Language barrier</w:t>
      </w:r>
    </w:p>
    <w:p w14:paraId="5E759156" w14:textId="3ECFAF21" w:rsidR="003E2717" w:rsidRPr="00A64614" w:rsidRDefault="003E2717" w:rsidP="001E0B09">
      <w:pPr>
        <w:spacing w:after="0"/>
        <w:rPr>
          <w:color w:val="0070C0"/>
          <w:szCs w:val="24"/>
        </w:rPr>
      </w:pPr>
    </w:p>
    <w:p w14:paraId="4B8CF6BD" w14:textId="77777777" w:rsidR="003E2717" w:rsidRPr="00A64614" w:rsidRDefault="003E2717" w:rsidP="003E2717">
      <w:pPr>
        <w:spacing w:after="0"/>
        <w:rPr>
          <w:b/>
          <w:color w:val="0070C0"/>
          <w:szCs w:val="24"/>
        </w:rPr>
      </w:pPr>
      <w:r w:rsidRPr="00A64614">
        <w:rPr>
          <w:b/>
          <w:color w:val="0070C0"/>
          <w:szCs w:val="24"/>
        </w:rPr>
        <w:t xml:space="preserve">Reading Passage: </w:t>
      </w:r>
    </w:p>
    <w:p w14:paraId="79E28C4B" w14:textId="77777777" w:rsidR="003E2717" w:rsidRPr="00A64614" w:rsidRDefault="003E2717" w:rsidP="003E2717">
      <w:pPr>
        <w:spacing w:after="0"/>
        <w:rPr>
          <w:color w:val="0070C0"/>
          <w:szCs w:val="24"/>
        </w:rPr>
      </w:pPr>
      <w:r w:rsidRPr="00A64614">
        <w:rPr>
          <w:color w:val="0070C0"/>
          <w:szCs w:val="24"/>
        </w:rPr>
        <w:t xml:space="preserve">Gita goes to school every day. Her mother gave her a book. The book had a red cover. Gita read the book every morning on her way to school. Gita learned many new words from the book. That made her teacher happy. The teacher gave Gita another book. It had nice stories. She showed it to all her friends. </w:t>
      </w:r>
    </w:p>
    <w:p w14:paraId="407E6246" w14:textId="77777777" w:rsidR="003E2717" w:rsidRPr="00A64614" w:rsidRDefault="003E2717" w:rsidP="001E0B09">
      <w:pPr>
        <w:spacing w:after="0"/>
        <w:rPr>
          <w:color w:val="0070C0"/>
          <w:szCs w:val="24"/>
        </w:rPr>
      </w:pPr>
    </w:p>
    <w:p w14:paraId="6CE7415F" w14:textId="77777777" w:rsidR="003E2717" w:rsidRPr="00A64614" w:rsidRDefault="003E2717" w:rsidP="001E0B09">
      <w:pPr>
        <w:spacing w:after="0"/>
        <w:rPr>
          <w:color w:val="0070C0"/>
          <w:szCs w:val="24"/>
        </w:rPr>
      </w:pPr>
    </w:p>
    <w:p w14:paraId="797DD07C" w14:textId="7334B1D5" w:rsidR="001E0B09" w:rsidRPr="00A64614" w:rsidRDefault="001E0B09" w:rsidP="001E0B09">
      <w:pPr>
        <w:spacing w:after="0"/>
        <w:rPr>
          <w:color w:val="0070C0"/>
          <w:szCs w:val="24"/>
        </w:rPr>
      </w:pPr>
      <w:r w:rsidRPr="00A64614">
        <w:rPr>
          <w:color w:val="0070C0"/>
          <w:szCs w:val="24"/>
        </w:rPr>
        <w:t xml:space="preserve">After the respondent is finished reading, stop recording and REMOVE the story from in front of the respondent. </w:t>
      </w:r>
    </w:p>
    <w:p w14:paraId="47971FB4" w14:textId="2754618B" w:rsidR="003E2717" w:rsidRDefault="003E2717" w:rsidP="001E0B09">
      <w:pPr>
        <w:spacing w:after="0"/>
        <w:rPr>
          <w:color w:val="0070C0"/>
          <w:szCs w:val="24"/>
        </w:rPr>
      </w:pPr>
    </w:p>
    <w:p w14:paraId="01159EC8" w14:textId="77777777" w:rsidR="00533476" w:rsidRPr="00A64614" w:rsidRDefault="00533476" w:rsidP="00533476">
      <w:pPr>
        <w:spacing w:after="0"/>
        <w:rPr>
          <w:color w:val="0070C0"/>
          <w:szCs w:val="24"/>
        </w:rPr>
      </w:pPr>
      <w:r w:rsidRPr="00A64614">
        <w:rPr>
          <w:b/>
          <w:i/>
          <w:color w:val="0070C0"/>
          <w:szCs w:val="24"/>
        </w:rPr>
        <w:t>Interviewer to the respondent:</w:t>
      </w:r>
      <w:r w:rsidRPr="00A64614">
        <w:rPr>
          <w:color w:val="0070C0"/>
          <w:szCs w:val="24"/>
        </w:rPr>
        <w:t xml:space="preserve"> “Now I am going to ask you a few questions about the story you just read. Try to answer the questions as well as you can.” </w:t>
      </w:r>
    </w:p>
    <w:p w14:paraId="1DD5741A" w14:textId="77777777" w:rsidR="00533476" w:rsidRPr="00A64614" w:rsidRDefault="00533476" w:rsidP="001E0B09">
      <w:pPr>
        <w:spacing w:after="0"/>
        <w:rPr>
          <w:color w:val="0070C0"/>
          <w:szCs w:val="24"/>
        </w:rPr>
      </w:pPr>
    </w:p>
    <w:p w14:paraId="4D328708" w14:textId="0F042565" w:rsidR="003E2717" w:rsidRPr="00A64614" w:rsidRDefault="003E2717" w:rsidP="001E0B09">
      <w:pPr>
        <w:spacing w:after="0"/>
        <w:rPr>
          <w:color w:val="0070C0"/>
          <w:szCs w:val="24"/>
        </w:rPr>
      </w:pPr>
      <w:r w:rsidRPr="00A64614">
        <w:rPr>
          <w:color w:val="0070C0"/>
          <w:szCs w:val="24"/>
        </w:rPr>
        <w:t>LT_201</w:t>
      </w:r>
    </w:p>
    <w:p w14:paraId="2D1B4D76" w14:textId="7EDF676E" w:rsidR="003E2717" w:rsidRPr="00A64614" w:rsidRDefault="003E2717" w:rsidP="001E0B09">
      <w:pPr>
        <w:spacing w:after="0"/>
        <w:rPr>
          <w:color w:val="0070C0"/>
          <w:szCs w:val="24"/>
        </w:rPr>
      </w:pPr>
      <w:r w:rsidRPr="00A64614">
        <w:rPr>
          <w:color w:val="0070C0"/>
          <w:szCs w:val="24"/>
        </w:rPr>
        <w:t xml:space="preserve">Where does Gita go every day? </w:t>
      </w:r>
    </w:p>
    <w:p w14:paraId="5B8FD6D4" w14:textId="0C27FA47" w:rsidR="003E2717" w:rsidRPr="00A64614" w:rsidRDefault="003E2717" w:rsidP="001E0B09">
      <w:pPr>
        <w:spacing w:after="0"/>
        <w:rPr>
          <w:i/>
          <w:color w:val="0070C0"/>
          <w:szCs w:val="24"/>
        </w:rPr>
      </w:pPr>
      <w:r w:rsidRPr="00A64614">
        <w:rPr>
          <w:color w:val="0070C0"/>
          <w:szCs w:val="24"/>
        </w:rPr>
        <w:t>[</w:t>
      </w:r>
      <w:r w:rsidRPr="00A64614">
        <w:rPr>
          <w:i/>
          <w:color w:val="0070C0"/>
          <w:szCs w:val="24"/>
        </w:rPr>
        <w:t>School]</w:t>
      </w:r>
    </w:p>
    <w:p w14:paraId="0CF396CB" w14:textId="77777777" w:rsidR="00A0051B" w:rsidRPr="0026269F" w:rsidRDefault="00A0051B" w:rsidP="00A0051B">
      <w:pPr>
        <w:spacing w:after="0"/>
        <w:ind w:left="360"/>
        <w:rPr>
          <w:color w:val="0070C0"/>
          <w:szCs w:val="24"/>
        </w:rPr>
      </w:pPr>
      <w:r>
        <w:rPr>
          <w:color w:val="0070C0"/>
          <w:szCs w:val="24"/>
        </w:rPr>
        <w:t xml:space="preserve">1.  </w:t>
      </w:r>
      <w:r w:rsidRPr="0026269F">
        <w:rPr>
          <w:color w:val="0070C0"/>
          <w:szCs w:val="24"/>
        </w:rPr>
        <w:t xml:space="preserve">Correct </w:t>
      </w:r>
    </w:p>
    <w:p w14:paraId="77EC9294" w14:textId="77777777" w:rsidR="00A0051B" w:rsidRPr="0026269F" w:rsidRDefault="00A0051B" w:rsidP="00A0051B">
      <w:pPr>
        <w:spacing w:after="0"/>
        <w:ind w:left="360"/>
        <w:rPr>
          <w:color w:val="0070C0"/>
          <w:szCs w:val="24"/>
        </w:rPr>
      </w:pPr>
      <w:r>
        <w:rPr>
          <w:color w:val="0070C0"/>
          <w:szCs w:val="24"/>
        </w:rPr>
        <w:t xml:space="preserve">5.  </w:t>
      </w:r>
      <w:r w:rsidRPr="0026269F">
        <w:rPr>
          <w:color w:val="0070C0"/>
          <w:szCs w:val="24"/>
        </w:rPr>
        <w:t>Incorrect</w:t>
      </w:r>
    </w:p>
    <w:p w14:paraId="0011DAFD" w14:textId="64E514BA" w:rsidR="003E2717" w:rsidRPr="00A64614" w:rsidRDefault="003E2717" w:rsidP="003E2717">
      <w:pPr>
        <w:spacing w:after="0"/>
        <w:rPr>
          <w:color w:val="0070C0"/>
          <w:szCs w:val="24"/>
        </w:rPr>
      </w:pPr>
    </w:p>
    <w:p w14:paraId="4359052F" w14:textId="031D289C" w:rsidR="003E2717" w:rsidRPr="00A64614" w:rsidRDefault="003E2717" w:rsidP="003E2717">
      <w:pPr>
        <w:spacing w:after="0"/>
        <w:rPr>
          <w:color w:val="0070C0"/>
          <w:szCs w:val="24"/>
        </w:rPr>
      </w:pPr>
      <w:r w:rsidRPr="00A64614">
        <w:rPr>
          <w:color w:val="0070C0"/>
          <w:szCs w:val="24"/>
        </w:rPr>
        <w:t xml:space="preserve">What did Gita do on her way to school? </w:t>
      </w:r>
    </w:p>
    <w:p w14:paraId="10AB9EB3" w14:textId="7EA9D873" w:rsidR="003E2717" w:rsidRPr="00A64614" w:rsidRDefault="003E2717" w:rsidP="003E2717">
      <w:pPr>
        <w:spacing w:after="0"/>
        <w:rPr>
          <w:i/>
          <w:color w:val="0070C0"/>
          <w:szCs w:val="24"/>
        </w:rPr>
      </w:pPr>
      <w:r w:rsidRPr="00A64614">
        <w:rPr>
          <w:i/>
          <w:color w:val="0070C0"/>
          <w:szCs w:val="24"/>
        </w:rPr>
        <w:t>[Read or read the book]</w:t>
      </w:r>
    </w:p>
    <w:p w14:paraId="54E1B5ED" w14:textId="7059D723" w:rsidR="003E2717" w:rsidRPr="0026269F" w:rsidRDefault="0026269F" w:rsidP="0026269F">
      <w:pPr>
        <w:spacing w:after="0"/>
        <w:ind w:left="360"/>
        <w:rPr>
          <w:color w:val="0070C0"/>
          <w:szCs w:val="24"/>
        </w:rPr>
      </w:pPr>
      <w:r>
        <w:rPr>
          <w:color w:val="0070C0"/>
          <w:szCs w:val="24"/>
        </w:rPr>
        <w:t xml:space="preserve">1.  </w:t>
      </w:r>
      <w:r w:rsidR="003E2717" w:rsidRPr="0026269F">
        <w:rPr>
          <w:color w:val="0070C0"/>
          <w:szCs w:val="24"/>
        </w:rPr>
        <w:t xml:space="preserve">Correct </w:t>
      </w:r>
    </w:p>
    <w:p w14:paraId="2AD7C586" w14:textId="1186B6E5" w:rsidR="003E2717" w:rsidRPr="0026269F" w:rsidRDefault="0026269F" w:rsidP="0026269F">
      <w:pPr>
        <w:spacing w:after="0"/>
        <w:ind w:left="360"/>
        <w:rPr>
          <w:color w:val="0070C0"/>
          <w:szCs w:val="24"/>
        </w:rPr>
      </w:pPr>
      <w:r>
        <w:rPr>
          <w:color w:val="0070C0"/>
          <w:szCs w:val="24"/>
        </w:rPr>
        <w:t xml:space="preserve">5.  </w:t>
      </w:r>
      <w:r w:rsidR="003E2717" w:rsidRPr="0026269F">
        <w:rPr>
          <w:color w:val="0070C0"/>
          <w:szCs w:val="24"/>
        </w:rPr>
        <w:t>Incorrect</w:t>
      </w:r>
    </w:p>
    <w:p w14:paraId="7300C159" w14:textId="5A173A62" w:rsidR="003E2717" w:rsidRPr="00A64614" w:rsidRDefault="003E2717" w:rsidP="003E2717">
      <w:pPr>
        <w:spacing w:after="0"/>
        <w:rPr>
          <w:color w:val="0070C0"/>
          <w:szCs w:val="24"/>
        </w:rPr>
      </w:pPr>
    </w:p>
    <w:p w14:paraId="4827A721" w14:textId="45B58203" w:rsidR="003E2717" w:rsidRPr="00A64614" w:rsidRDefault="003E2717" w:rsidP="003E2717">
      <w:pPr>
        <w:spacing w:after="0"/>
        <w:rPr>
          <w:color w:val="0070C0"/>
          <w:szCs w:val="24"/>
        </w:rPr>
      </w:pPr>
      <w:r w:rsidRPr="00A64614">
        <w:rPr>
          <w:color w:val="0070C0"/>
          <w:szCs w:val="24"/>
        </w:rPr>
        <w:t xml:space="preserve">What did Gita learn from the book? </w:t>
      </w:r>
    </w:p>
    <w:p w14:paraId="5F497EAF" w14:textId="1FE6F299" w:rsidR="003E2717" w:rsidRPr="00A64614" w:rsidRDefault="003E2717" w:rsidP="003E2717">
      <w:pPr>
        <w:spacing w:after="0"/>
        <w:rPr>
          <w:i/>
          <w:color w:val="0070C0"/>
          <w:szCs w:val="24"/>
        </w:rPr>
      </w:pPr>
      <w:r w:rsidRPr="00A64614">
        <w:rPr>
          <w:i/>
          <w:color w:val="0070C0"/>
          <w:szCs w:val="24"/>
        </w:rPr>
        <w:t>[words or new words]</w:t>
      </w:r>
    </w:p>
    <w:p w14:paraId="1EC296AE" w14:textId="77777777" w:rsidR="0026269F" w:rsidRPr="0026269F" w:rsidRDefault="0026269F" w:rsidP="0026269F">
      <w:pPr>
        <w:spacing w:after="0"/>
        <w:ind w:left="360"/>
        <w:rPr>
          <w:color w:val="0070C0"/>
          <w:szCs w:val="24"/>
        </w:rPr>
      </w:pPr>
      <w:r>
        <w:rPr>
          <w:color w:val="0070C0"/>
          <w:szCs w:val="24"/>
        </w:rPr>
        <w:t xml:space="preserve">1.  </w:t>
      </w:r>
      <w:r w:rsidRPr="0026269F">
        <w:rPr>
          <w:color w:val="0070C0"/>
          <w:szCs w:val="24"/>
        </w:rPr>
        <w:t xml:space="preserve">Correct </w:t>
      </w:r>
    </w:p>
    <w:p w14:paraId="2A1B5F10" w14:textId="77777777" w:rsidR="0026269F" w:rsidRPr="0026269F" w:rsidRDefault="0026269F" w:rsidP="0026269F">
      <w:pPr>
        <w:spacing w:after="0"/>
        <w:ind w:left="360"/>
        <w:rPr>
          <w:color w:val="0070C0"/>
          <w:szCs w:val="24"/>
        </w:rPr>
      </w:pPr>
      <w:r>
        <w:rPr>
          <w:color w:val="0070C0"/>
          <w:szCs w:val="24"/>
        </w:rPr>
        <w:t xml:space="preserve">5.  </w:t>
      </w:r>
      <w:r w:rsidRPr="0026269F">
        <w:rPr>
          <w:color w:val="0070C0"/>
          <w:szCs w:val="24"/>
        </w:rPr>
        <w:t>Incorrect</w:t>
      </w:r>
    </w:p>
    <w:p w14:paraId="108CDEE3" w14:textId="326ED1DE" w:rsidR="003E2717" w:rsidRPr="00A64614" w:rsidRDefault="003E2717" w:rsidP="003E2717">
      <w:pPr>
        <w:spacing w:after="0"/>
        <w:rPr>
          <w:color w:val="0070C0"/>
          <w:szCs w:val="24"/>
        </w:rPr>
      </w:pPr>
    </w:p>
    <w:p w14:paraId="6076038B" w14:textId="4EA93C73" w:rsidR="003E2717" w:rsidRPr="00A64614" w:rsidRDefault="003E2717" w:rsidP="003E2717">
      <w:pPr>
        <w:spacing w:after="0"/>
        <w:rPr>
          <w:color w:val="0070C0"/>
          <w:szCs w:val="24"/>
        </w:rPr>
      </w:pPr>
      <w:r w:rsidRPr="00A64614">
        <w:rPr>
          <w:color w:val="0070C0"/>
          <w:szCs w:val="24"/>
        </w:rPr>
        <w:t>Who gave another book to Gita?</w:t>
      </w:r>
    </w:p>
    <w:p w14:paraId="4D80F03A" w14:textId="40959AD7" w:rsidR="003E2717" w:rsidRPr="00A64614" w:rsidRDefault="003E2717" w:rsidP="003E2717">
      <w:pPr>
        <w:spacing w:after="0"/>
        <w:rPr>
          <w:i/>
          <w:color w:val="0070C0"/>
          <w:szCs w:val="24"/>
        </w:rPr>
      </w:pPr>
      <w:r w:rsidRPr="00A64614">
        <w:rPr>
          <w:i/>
          <w:color w:val="0070C0"/>
          <w:szCs w:val="24"/>
        </w:rPr>
        <w:t>[Teacher]</w:t>
      </w:r>
    </w:p>
    <w:p w14:paraId="771AB815" w14:textId="77777777" w:rsidR="0026269F" w:rsidRPr="0026269F" w:rsidRDefault="0026269F" w:rsidP="0026269F">
      <w:pPr>
        <w:spacing w:after="0"/>
        <w:ind w:left="360"/>
        <w:rPr>
          <w:color w:val="0070C0"/>
          <w:szCs w:val="24"/>
        </w:rPr>
      </w:pPr>
      <w:r>
        <w:rPr>
          <w:color w:val="0070C0"/>
          <w:szCs w:val="24"/>
        </w:rPr>
        <w:t xml:space="preserve">1.  </w:t>
      </w:r>
      <w:r w:rsidRPr="0026269F">
        <w:rPr>
          <w:color w:val="0070C0"/>
          <w:szCs w:val="24"/>
        </w:rPr>
        <w:t xml:space="preserve">Correct </w:t>
      </w:r>
    </w:p>
    <w:p w14:paraId="57150493" w14:textId="77777777" w:rsidR="0026269F" w:rsidRPr="0026269F" w:rsidRDefault="0026269F" w:rsidP="0026269F">
      <w:pPr>
        <w:spacing w:after="0"/>
        <w:ind w:left="360"/>
        <w:rPr>
          <w:color w:val="0070C0"/>
          <w:szCs w:val="24"/>
        </w:rPr>
      </w:pPr>
      <w:r>
        <w:rPr>
          <w:color w:val="0070C0"/>
          <w:szCs w:val="24"/>
        </w:rPr>
        <w:t xml:space="preserve">5.  </w:t>
      </w:r>
      <w:r w:rsidRPr="0026269F">
        <w:rPr>
          <w:color w:val="0070C0"/>
          <w:szCs w:val="24"/>
        </w:rPr>
        <w:t>Incorrect</w:t>
      </w:r>
    </w:p>
    <w:p w14:paraId="1D94275F" w14:textId="380C194D" w:rsidR="003E2717" w:rsidRPr="00A64614" w:rsidRDefault="003E2717" w:rsidP="003E2717">
      <w:pPr>
        <w:spacing w:after="0"/>
        <w:rPr>
          <w:color w:val="0070C0"/>
          <w:szCs w:val="24"/>
        </w:rPr>
      </w:pPr>
    </w:p>
    <w:p w14:paraId="4333766A" w14:textId="734A5A11" w:rsidR="003E2717" w:rsidRPr="00A64614" w:rsidRDefault="003E2717" w:rsidP="003E2717">
      <w:pPr>
        <w:spacing w:after="0"/>
        <w:rPr>
          <w:color w:val="0070C0"/>
          <w:szCs w:val="24"/>
        </w:rPr>
      </w:pPr>
      <w:r w:rsidRPr="00A64614">
        <w:rPr>
          <w:color w:val="0070C0"/>
          <w:szCs w:val="24"/>
        </w:rPr>
        <w:t xml:space="preserve">What did Gita do with the book that the teacher gave her? </w:t>
      </w:r>
    </w:p>
    <w:p w14:paraId="066E31F2" w14:textId="7CEC81CB" w:rsidR="003E2717" w:rsidRPr="00A64614" w:rsidRDefault="003E2717" w:rsidP="003E2717">
      <w:pPr>
        <w:spacing w:after="0"/>
        <w:rPr>
          <w:i/>
          <w:color w:val="0070C0"/>
          <w:szCs w:val="24"/>
        </w:rPr>
      </w:pPr>
      <w:r w:rsidRPr="00A64614">
        <w:rPr>
          <w:i/>
          <w:color w:val="0070C0"/>
          <w:szCs w:val="24"/>
        </w:rPr>
        <w:t xml:space="preserve">[Showed it to </w:t>
      </w:r>
      <w:proofErr w:type="gramStart"/>
      <w:r w:rsidRPr="00A64614">
        <w:rPr>
          <w:i/>
          <w:color w:val="0070C0"/>
          <w:szCs w:val="24"/>
        </w:rPr>
        <w:t>all of</w:t>
      </w:r>
      <w:proofErr w:type="gramEnd"/>
      <w:r w:rsidRPr="00A64614">
        <w:rPr>
          <w:i/>
          <w:color w:val="0070C0"/>
          <w:szCs w:val="24"/>
        </w:rPr>
        <w:t xml:space="preserve"> her friends.]</w:t>
      </w:r>
    </w:p>
    <w:p w14:paraId="5C5D5A7C" w14:textId="77777777" w:rsidR="0026269F" w:rsidRPr="0026269F" w:rsidRDefault="0026269F" w:rsidP="0026269F">
      <w:pPr>
        <w:spacing w:after="0"/>
        <w:ind w:left="360"/>
        <w:rPr>
          <w:color w:val="0070C0"/>
          <w:szCs w:val="24"/>
        </w:rPr>
      </w:pPr>
      <w:r>
        <w:rPr>
          <w:color w:val="0070C0"/>
          <w:szCs w:val="24"/>
        </w:rPr>
        <w:t xml:space="preserve">1.  </w:t>
      </w:r>
      <w:r w:rsidRPr="0026269F">
        <w:rPr>
          <w:color w:val="0070C0"/>
          <w:szCs w:val="24"/>
        </w:rPr>
        <w:t xml:space="preserve">Correct </w:t>
      </w:r>
    </w:p>
    <w:p w14:paraId="04653425" w14:textId="77777777" w:rsidR="0026269F" w:rsidRPr="0026269F" w:rsidRDefault="0026269F" w:rsidP="0026269F">
      <w:pPr>
        <w:spacing w:after="0"/>
        <w:ind w:left="360"/>
        <w:rPr>
          <w:color w:val="0070C0"/>
          <w:szCs w:val="24"/>
        </w:rPr>
      </w:pPr>
      <w:r>
        <w:rPr>
          <w:color w:val="0070C0"/>
          <w:szCs w:val="24"/>
        </w:rPr>
        <w:t xml:space="preserve">5.  </w:t>
      </w:r>
      <w:r w:rsidRPr="0026269F">
        <w:rPr>
          <w:color w:val="0070C0"/>
          <w:szCs w:val="24"/>
        </w:rPr>
        <w:t>Incorrect</w:t>
      </w:r>
    </w:p>
    <w:p w14:paraId="134B5DF3" w14:textId="77777777" w:rsidR="001E0B09" w:rsidRPr="00A64614" w:rsidRDefault="001E0B09" w:rsidP="001E0B09">
      <w:pPr>
        <w:spacing w:after="0"/>
        <w:rPr>
          <w:b/>
          <w:color w:val="0070C0"/>
        </w:rPr>
      </w:pPr>
    </w:p>
    <w:p w14:paraId="4D5FE960" w14:textId="77777777" w:rsidR="001E0B09" w:rsidRPr="003E2717" w:rsidRDefault="001E0B09" w:rsidP="001E0B09">
      <w:pPr>
        <w:spacing w:after="0"/>
        <w:rPr>
          <w:b/>
          <w:color w:val="0070C0"/>
        </w:rPr>
      </w:pPr>
      <w:r w:rsidRPr="003E2717">
        <w:rPr>
          <w:b/>
          <w:color w:val="0070C0"/>
        </w:rPr>
        <w:t xml:space="preserve">Questions for the interviewer: </w:t>
      </w:r>
    </w:p>
    <w:p w14:paraId="7388E742" w14:textId="77777777" w:rsidR="001E0B09" w:rsidRPr="003E2717" w:rsidRDefault="001E0B09" w:rsidP="001E0B09">
      <w:pPr>
        <w:spacing w:after="0"/>
        <w:rPr>
          <w:color w:val="0070C0"/>
        </w:rPr>
      </w:pPr>
      <w:r w:rsidRPr="003E2717">
        <w:rPr>
          <w:color w:val="0070C0"/>
        </w:rPr>
        <w:t>Q1: Did the respondent complete the reading comprehension task?</w:t>
      </w:r>
    </w:p>
    <w:p w14:paraId="661CB195" w14:textId="77777777" w:rsidR="001E0B09" w:rsidRPr="003E2717" w:rsidRDefault="001E0B09" w:rsidP="00D9369A">
      <w:pPr>
        <w:pStyle w:val="ListParagraph"/>
        <w:numPr>
          <w:ilvl w:val="0"/>
          <w:numId w:val="14"/>
        </w:numPr>
        <w:spacing w:after="0"/>
        <w:rPr>
          <w:color w:val="0070C0"/>
        </w:rPr>
      </w:pPr>
      <w:r w:rsidRPr="003E2717">
        <w:rPr>
          <w:color w:val="0070C0"/>
        </w:rPr>
        <w:t>Yes, fully completed.</w:t>
      </w:r>
    </w:p>
    <w:p w14:paraId="573C1571" w14:textId="77777777" w:rsidR="00E02AA6" w:rsidRPr="003E2717" w:rsidRDefault="001E0B09" w:rsidP="00D9369A">
      <w:pPr>
        <w:pStyle w:val="ListParagraph"/>
        <w:numPr>
          <w:ilvl w:val="0"/>
          <w:numId w:val="14"/>
        </w:numPr>
        <w:spacing w:after="0"/>
        <w:rPr>
          <w:color w:val="0070C0"/>
        </w:rPr>
      </w:pPr>
      <w:r w:rsidRPr="003E2717">
        <w:rPr>
          <w:color w:val="0070C0"/>
        </w:rPr>
        <w:t xml:space="preserve">Partially completed. The respondent was able to read part of the passage. </w:t>
      </w:r>
    </w:p>
    <w:p w14:paraId="06C5D6DB" w14:textId="3145A0F1" w:rsidR="00DF13BB" w:rsidRPr="003E2717" w:rsidRDefault="001E0B09" w:rsidP="00D9369A">
      <w:pPr>
        <w:pStyle w:val="ListParagraph"/>
        <w:numPr>
          <w:ilvl w:val="0"/>
          <w:numId w:val="14"/>
        </w:numPr>
        <w:spacing w:after="0"/>
        <w:rPr>
          <w:color w:val="0070C0"/>
        </w:rPr>
      </w:pPr>
      <w:r w:rsidRPr="003E2717">
        <w:rPr>
          <w:color w:val="0070C0"/>
        </w:rPr>
        <w:t>No. The respondent was not able to read any of the passage.</w:t>
      </w:r>
    </w:p>
    <w:p w14:paraId="5800CA28" w14:textId="691BA3D7" w:rsidR="00B17D72" w:rsidRPr="00A92D7B" w:rsidRDefault="00874C73" w:rsidP="00A92D7B">
      <w:pPr>
        <w:pStyle w:val="Heading1"/>
        <w:rPr>
          <w:szCs w:val="24"/>
        </w:rPr>
      </w:pPr>
      <w:bookmarkStart w:id="69" w:name="_Toc131080085"/>
      <w:r w:rsidRPr="006B24AA">
        <w:t xml:space="preserve">SECTION </w:t>
      </w:r>
      <w:r w:rsidR="00F57367">
        <w:t>H</w:t>
      </w:r>
      <w:r w:rsidR="00CE5002">
        <w:t>MSE</w:t>
      </w:r>
      <w:r w:rsidR="007617BD">
        <w:t>–</w:t>
      </w:r>
      <w:r w:rsidR="00F57367">
        <w:t>Hind</w:t>
      </w:r>
      <w:r w:rsidR="00CE5002">
        <w:t>i Mental State Exam</w:t>
      </w:r>
      <w:bookmarkEnd w:id="69"/>
    </w:p>
    <w:p w14:paraId="31584696" w14:textId="77777777" w:rsidR="00E932B6" w:rsidRPr="00A56982" w:rsidRDefault="00E932B6" w:rsidP="00A92D7B">
      <w:pPr>
        <w:rPr>
          <w:rFonts w:ascii="Courier" w:hAnsi="Courier"/>
        </w:rPr>
      </w:pPr>
    </w:p>
    <w:p w14:paraId="3B965CB4" w14:textId="06AE250C" w:rsidR="00884D11" w:rsidRDefault="00A71872" w:rsidP="00A92D7B">
      <w:pPr>
        <w:rPr>
          <w:i/>
        </w:rPr>
      </w:pPr>
      <w:r w:rsidRPr="00A56982">
        <w:rPr>
          <w:i/>
        </w:rPr>
        <w:t>[</w:t>
      </w:r>
      <w:r w:rsidR="00E932B6" w:rsidRPr="00A56982">
        <w:rPr>
          <w:i/>
        </w:rPr>
        <w:t>PROGRAMMER NOTE: DON'T KNOW/DK AND REFUSE/RF ARE NOT RECORDED FOR RETRIEVAL FLUENCY TEST</w:t>
      </w:r>
      <w:r w:rsidRPr="00A56982">
        <w:rPr>
          <w:i/>
        </w:rPr>
        <w:t>]</w:t>
      </w:r>
    </w:p>
    <w:p w14:paraId="61CFF0D5" w14:textId="61DFD38B" w:rsidR="008F53F3" w:rsidRPr="008F53F3" w:rsidRDefault="003A5A01" w:rsidP="00A92D7B">
      <w:pPr>
        <w:rPr>
          <w:i/>
        </w:rPr>
      </w:pPr>
      <w:r>
        <w:rPr>
          <w:i/>
        </w:rPr>
        <w:t>Now I would like you to ask some questions about time</w:t>
      </w:r>
      <w:r w:rsidR="002E3580">
        <w:rPr>
          <w:i/>
        </w:rPr>
        <w:t>.</w:t>
      </w:r>
    </w:p>
    <w:p w14:paraId="126F44B4" w14:textId="77777777" w:rsidR="00884D11" w:rsidRDefault="00884D11" w:rsidP="00A92D7B">
      <w:r>
        <w:t>MMSE102_Year</w:t>
      </w:r>
    </w:p>
    <w:p w14:paraId="51AB62AA" w14:textId="77777777" w:rsidR="00884D11" w:rsidRDefault="00884D11" w:rsidP="00A92D7B">
      <w:r>
        <w:t xml:space="preserve">What is the year? </w:t>
      </w:r>
    </w:p>
    <w:p w14:paraId="71DA0F36" w14:textId="441892AB" w:rsidR="00B56CF3" w:rsidRDefault="00884D11" w:rsidP="00A92D7B">
      <w:r>
        <w:t>1 = Correct</w:t>
      </w:r>
    </w:p>
    <w:p w14:paraId="3817A5A6" w14:textId="242BF5AE" w:rsidR="00B56CF3" w:rsidRDefault="00787AB8" w:rsidP="00A92D7B">
      <w:r>
        <w:t>5</w:t>
      </w:r>
      <w:r w:rsidR="00884D11">
        <w:t>= Error</w:t>
      </w:r>
    </w:p>
    <w:p w14:paraId="6E236E8D" w14:textId="77777777" w:rsidR="00A85775" w:rsidRDefault="00A85775" w:rsidP="00A92D7B"/>
    <w:p w14:paraId="605514CD" w14:textId="77777777" w:rsidR="00884D11" w:rsidRDefault="00884D11" w:rsidP="00A92D7B">
      <w:r>
        <w:lastRenderedPageBreak/>
        <w:t>MMSE103_Season</w:t>
      </w:r>
    </w:p>
    <w:p w14:paraId="3B0BE6CC" w14:textId="77777777" w:rsidR="00884D11" w:rsidRDefault="00884D11" w:rsidP="00A92D7B">
      <w:r>
        <w:t>What is the season of the year?</w:t>
      </w:r>
    </w:p>
    <w:p w14:paraId="5FFC825F" w14:textId="7875861A" w:rsidR="00B56CF3" w:rsidRDefault="00B56CF3" w:rsidP="00A92D7B">
      <w:r>
        <w:t>1 = Correct</w:t>
      </w:r>
    </w:p>
    <w:p w14:paraId="418F4E1F" w14:textId="72D90268" w:rsidR="00B56CF3" w:rsidRDefault="00787AB8" w:rsidP="00A92D7B">
      <w:r>
        <w:t>5</w:t>
      </w:r>
      <w:r w:rsidR="00B56CF3">
        <w:t>= Error</w:t>
      </w:r>
    </w:p>
    <w:p w14:paraId="298BE1A2" w14:textId="77777777" w:rsidR="00A85775" w:rsidRDefault="00A85775" w:rsidP="00A92D7B"/>
    <w:p w14:paraId="765BD7C5" w14:textId="77777777" w:rsidR="00A85775" w:rsidRDefault="00A85775" w:rsidP="00A92D7B">
      <w:r>
        <w:t>MMSE104_Date</w:t>
      </w:r>
    </w:p>
    <w:p w14:paraId="3C718B31" w14:textId="77777777" w:rsidR="00A85775" w:rsidRDefault="00A85775" w:rsidP="00A92D7B">
      <w:r>
        <w:t>What is the date?</w:t>
      </w:r>
    </w:p>
    <w:p w14:paraId="5F3CABDC" w14:textId="36D04BDA" w:rsidR="00B56CF3" w:rsidRDefault="00A85775" w:rsidP="00A92D7B">
      <w:r>
        <w:t>1 = Correct</w:t>
      </w:r>
    </w:p>
    <w:p w14:paraId="646C4665" w14:textId="5C9F7904" w:rsidR="00B56CF3" w:rsidRDefault="00787AB8" w:rsidP="00A92D7B">
      <w:r>
        <w:t>5</w:t>
      </w:r>
      <w:r w:rsidR="00B56CF3">
        <w:t xml:space="preserve"> = Error</w:t>
      </w:r>
    </w:p>
    <w:p w14:paraId="6B83F7E8" w14:textId="77777777" w:rsidR="00A85775" w:rsidRDefault="00A85775" w:rsidP="00A92D7B"/>
    <w:p w14:paraId="40CA7718" w14:textId="77777777" w:rsidR="00A85775" w:rsidRDefault="00A85775" w:rsidP="00A92D7B">
      <w:r>
        <w:t>MMSE105_Day</w:t>
      </w:r>
    </w:p>
    <w:p w14:paraId="32479848" w14:textId="77777777" w:rsidR="00A85775" w:rsidRDefault="00A85775" w:rsidP="00A92D7B">
      <w:r>
        <w:t>What is the day of the week?</w:t>
      </w:r>
    </w:p>
    <w:p w14:paraId="529AF103" w14:textId="2CEB2C4D" w:rsidR="00B56CF3" w:rsidRDefault="00B56CF3" w:rsidP="00A92D7B">
      <w:r>
        <w:t>1 = Correct</w:t>
      </w:r>
    </w:p>
    <w:p w14:paraId="77F78C58" w14:textId="3C061AB0" w:rsidR="00B56CF3" w:rsidRDefault="00787AB8" w:rsidP="00A92D7B">
      <w:r>
        <w:t>5</w:t>
      </w:r>
      <w:r w:rsidR="00B56CF3">
        <w:t xml:space="preserve"> = Error</w:t>
      </w:r>
    </w:p>
    <w:p w14:paraId="2DD1EC34" w14:textId="77777777" w:rsidR="00A85775" w:rsidRDefault="00A85775" w:rsidP="00A92D7B"/>
    <w:p w14:paraId="695F5DE1" w14:textId="77777777" w:rsidR="00A85775" w:rsidRDefault="00A85775" w:rsidP="00A92D7B">
      <w:r>
        <w:t>MMSE106_Month</w:t>
      </w:r>
    </w:p>
    <w:p w14:paraId="0AA17C86" w14:textId="77777777" w:rsidR="00A85775" w:rsidRDefault="00A85775" w:rsidP="00A92D7B">
      <w:r>
        <w:t>What is the month?</w:t>
      </w:r>
    </w:p>
    <w:p w14:paraId="33FFE82C" w14:textId="6E5EA37F" w:rsidR="00B50BD5" w:rsidRDefault="00B50BD5" w:rsidP="00A92D7B">
      <w:r>
        <w:t>1 = Correct</w:t>
      </w:r>
    </w:p>
    <w:p w14:paraId="12EA31A4" w14:textId="2332BD30" w:rsidR="00B50BD5" w:rsidRDefault="00787AB8" w:rsidP="00A92D7B">
      <w:r>
        <w:t>5</w:t>
      </w:r>
      <w:r w:rsidR="000E1BE7">
        <w:t xml:space="preserve"> = </w:t>
      </w:r>
      <w:r w:rsidR="00B50BD5">
        <w:t>Error</w:t>
      </w:r>
    </w:p>
    <w:p w14:paraId="69694F8C" w14:textId="77777777" w:rsidR="00A85775" w:rsidRDefault="00A85775" w:rsidP="00A92D7B"/>
    <w:p w14:paraId="081D8C7F" w14:textId="77777777" w:rsidR="00A85775" w:rsidRDefault="00A85775" w:rsidP="00A92D7B">
      <w:r>
        <w:t>MMSE107_State</w:t>
      </w:r>
    </w:p>
    <w:p w14:paraId="70A3A76B" w14:textId="77777777" w:rsidR="00A85775" w:rsidRDefault="00A85775" w:rsidP="00A92D7B">
      <w:r>
        <w:t>Can you tell me where we are right now? For instance, what state are we in?</w:t>
      </w:r>
    </w:p>
    <w:p w14:paraId="27E6B6F3" w14:textId="222C6648" w:rsidR="00B50BD5" w:rsidRDefault="00B50BD5" w:rsidP="00A92D7B">
      <w:r>
        <w:t>1 = Correct</w:t>
      </w:r>
    </w:p>
    <w:p w14:paraId="12BA64EB" w14:textId="4147A99F" w:rsidR="00B50BD5" w:rsidRDefault="00787AB8" w:rsidP="00A92D7B">
      <w:r>
        <w:t>5</w:t>
      </w:r>
      <w:r w:rsidR="00B50BD5">
        <w:t xml:space="preserve"> = Error</w:t>
      </w:r>
    </w:p>
    <w:p w14:paraId="70489E89" w14:textId="77777777" w:rsidR="00A85775" w:rsidRDefault="00A85775" w:rsidP="00A92D7B"/>
    <w:p w14:paraId="2CF6D9F8" w14:textId="3F9A3D29" w:rsidR="00A85775" w:rsidRPr="00777148" w:rsidRDefault="00512447" w:rsidP="00A92D7B">
      <w:r>
        <w:t>MMSE108</w:t>
      </w:r>
      <w:r w:rsidR="00A85775" w:rsidRPr="00777148">
        <w:t>_City</w:t>
      </w:r>
      <w:r w:rsidR="00F54996" w:rsidRPr="00777148">
        <w:t>/Village</w:t>
      </w:r>
    </w:p>
    <w:p w14:paraId="1514BDA9" w14:textId="77777777" w:rsidR="00A85775" w:rsidRDefault="00A85775" w:rsidP="00A92D7B">
      <w:r w:rsidRPr="00777148">
        <w:lastRenderedPageBreak/>
        <w:t>What city or</w:t>
      </w:r>
      <w:r w:rsidR="00F70894" w:rsidRPr="00777148">
        <w:t xml:space="preserve"> village</w:t>
      </w:r>
      <w:r w:rsidRPr="00777148">
        <w:t xml:space="preserve"> are we in?</w:t>
      </w:r>
    </w:p>
    <w:p w14:paraId="2EE5E4BE" w14:textId="6352D244" w:rsidR="00B50BD5" w:rsidRDefault="00B50BD5" w:rsidP="00A92D7B">
      <w:r>
        <w:t>1 = Correct</w:t>
      </w:r>
    </w:p>
    <w:p w14:paraId="609A56ED" w14:textId="0C215FA5" w:rsidR="00B50BD5" w:rsidRDefault="00787AB8" w:rsidP="00A92D7B">
      <w:r>
        <w:t>5</w:t>
      </w:r>
      <w:r w:rsidR="00B50BD5">
        <w:t xml:space="preserve"> = Error</w:t>
      </w:r>
    </w:p>
    <w:p w14:paraId="008DC354" w14:textId="77777777" w:rsidR="00A85775" w:rsidRDefault="00A85775" w:rsidP="00A92D7B"/>
    <w:p w14:paraId="598B2676" w14:textId="036BEA89" w:rsidR="00A85775" w:rsidRDefault="00512447" w:rsidP="00A92D7B">
      <w:r>
        <w:t>MMSE109</w:t>
      </w:r>
      <w:r w:rsidR="00A85775">
        <w:t>_Floor</w:t>
      </w:r>
      <w:r w:rsidR="00737492">
        <w:t>_home</w:t>
      </w:r>
    </w:p>
    <w:p w14:paraId="4A4F5881" w14:textId="439E49D0" w:rsidR="00A85775" w:rsidRDefault="00737492" w:rsidP="00A92D7B">
      <w:r>
        <w:t xml:space="preserve"> What is this place used for?</w:t>
      </w:r>
    </w:p>
    <w:p w14:paraId="51FCE2B7" w14:textId="0C52FA31" w:rsidR="00B50BD5" w:rsidRDefault="00B50BD5" w:rsidP="00A92D7B">
      <w:r>
        <w:t>1 = Correct</w:t>
      </w:r>
    </w:p>
    <w:p w14:paraId="0142F1F6" w14:textId="6FC536A6" w:rsidR="00B50BD5" w:rsidRDefault="00787AB8" w:rsidP="00A92D7B">
      <w:r>
        <w:t>5</w:t>
      </w:r>
      <w:r w:rsidR="000E1BE7">
        <w:t xml:space="preserve"> = </w:t>
      </w:r>
      <w:r w:rsidR="00B50BD5">
        <w:t>Error</w:t>
      </w:r>
    </w:p>
    <w:p w14:paraId="537FFB93" w14:textId="77777777" w:rsidR="00F96B3C" w:rsidRDefault="00F96B3C" w:rsidP="00A92D7B"/>
    <w:p w14:paraId="6FE32345" w14:textId="3DFBD5C4" w:rsidR="00F96B3C" w:rsidRPr="00777148" w:rsidRDefault="00512447" w:rsidP="00A92D7B">
      <w:r>
        <w:t>MMSE 110</w:t>
      </w:r>
      <w:r w:rsidR="00F96B3C" w:rsidRPr="00777148">
        <w:t>_</w:t>
      </w:r>
      <w:r w:rsidR="007D37C8">
        <w:t>Name</w:t>
      </w:r>
      <w:r w:rsidR="00744C49">
        <w:t>_home</w:t>
      </w:r>
    </w:p>
    <w:p w14:paraId="77CD0B58" w14:textId="6949E4A3" w:rsidR="00F96B3C" w:rsidRDefault="002D0A8F" w:rsidP="00A92D7B">
      <w:r>
        <w:t>What is the name of this</w:t>
      </w:r>
      <w:r w:rsidR="00470AFE">
        <w:t xml:space="preserve"> </w:t>
      </w:r>
      <w:r w:rsidR="00744C49">
        <w:t>district</w:t>
      </w:r>
      <w:r w:rsidR="00512447">
        <w:t>?</w:t>
      </w:r>
    </w:p>
    <w:p w14:paraId="59EA78DF" w14:textId="355A3A52" w:rsidR="002076B3" w:rsidRDefault="002076B3" w:rsidP="00F8399A">
      <w:r>
        <w:t>1 = Correct</w:t>
      </w:r>
    </w:p>
    <w:p w14:paraId="0987F60E" w14:textId="77777777" w:rsidR="002076B3" w:rsidRDefault="00787AB8" w:rsidP="00F8399A">
      <w:r>
        <w:t>5</w:t>
      </w:r>
      <w:r w:rsidR="002076B3">
        <w:t>= Error</w:t>
      </w:r>
    </w:p>
    <w:p w14:paraId="1DBF4592" w14:textId="77777777" w:rsidR="00512447" w:rsidRDefault="00512447" w:rsidP="00A92D7B"/>
    <w:p w14:paraId="7B1E9063" w14:textId="7D2BC6F8" w:rsidR="00EF69B2" w:rsidRDefault="00512447" w:rsidP="00A92D7B">
      <w:pPr>
        <w:rPr>
          <w:color w:val="548DD4" w:themeColor="text2" w:themeTint="99"/>
        </w:rPr>
      </w:pPr>
      <w:r>
        <w:rPr>
          <w:color w:val="548DD4" w:themeColor="text2" w:themeTint="99"/>
        </w:rPr>
        <w:t>MMSE111_Address</w:t>
      </w:r>
    </w:p>
    <w:p w14:paraId="4F797B03" w14:textId="76253D1D" w:rsidR="002D0A8F" w:rsidRDefault="00644C57" w:rsidP="00512447">
      <w:r>
        <w:t>What is your home address</w:t>
      </w:r>
      <w:r w:rsidR="002D0A8F" w:rsidRPr="002D0A8F">
        <w:t xml:space="preserve">? </w:t>
      </w:r>
      <w:r w:rsidR="002D0A8F">
        <w:t> </w:t>
      </w:r>
    </w:p>
    <w:p w14:paraId="5F009403" w14:textId="0DA6760D" w:rsidR="002D0A8F" w:rsidRPr="002D0A8F" w:rsidRDefault="002D0A8F" w:rsidP="00512447">
      <w:pPr>
        <w:rPr>
          <w:rFonts w:cstheme="minorHAnsi"/>
          <w:color w:val="4F81BD" w:themeColor="accent1"/>
          <w:szCs w:val="24"/>
        </w:rPr>
      </w:pPr>
      <w:r w:rsidRPr="002D0A8F">
        <w:rPr>
          <w:rFonts w:cstheme="minorHAnsi"/>
          <w:color w:val="4F81BD" w:themeColor="accent1"/>
          <w:szCs w:val="24"/>
        </w:rPr>
        <w:t xml:space="preserve">IWER: If there, is no answer or don't know, ask </w:t>
      </w:r>
      <w:proofErr w:type="gramStart"/>
      <w:r w:rsidRPr="002D0A8F">
        <w:rPr>
          <w:rFonts w:cstheme="minorHAnsi"/>
          <w:color w:val="4F81BD" w:themeColor="accent1"/>
          <w:szCs w:val="24"/>
        </w:rPr>
        <w:t>follow</w:t>
      </w:r>
      <w:proofErr w:type="gramEnd"/>
      <w:r w:rsidRPr="002D0A8F">
        <w:rPr>
          <w:rFonts w:cstheme="minorHAnsi"/>
          <w:color w:val="4F81BD" w:themeColor="accent1"/>
          <w:szCs w:val="24"/>
        </w:rPr>
        <w:t xml:space="preserve"> up question </w:t>
      </w:r>
      <w:r w:rsidR="00644C57">
        <w:rPr>
          <w:rFonts w:cstheme="minorHAnsi"/>
          <w:color w:val="4F81BD" w:themeColor="accent1"/>
          <w:szCs w:val="24"/>
        </w:rPr>
        <w:t>“name of village, house number or any landmark</w:t>
      </w:r>
    </w:p>
    <w:p w14:paraId="2FE50C81" w14:textId="11264EA4" w:rsidR="002D0A8F" w:rsidRPr="002D0A8F" w:rsidRDefault="002D0A8F" w:rsidP="00512447">
      <w:pPr>
        <w:rPr>
          <w:rFonts w:cstheme="minorHAnsi"/>
          <w:color w:val="4F81BD" w:themeColor="accent1"/>
          <w:szCs w:val="24"/>
        </w:rPr>
      </w:pPr>
      <w:r w:rsidRPr="002D0A8F">
        <w:rPr>
          <w:rFonts w:cstheme="minorHAnsi"/>
          <w:color w:val="4F81BD" w:themeColor="accent1"/>
          <w:szCs w:val="24"/>
        </w:rPr>
        <w:t>Full address is not required, street name is enough</w:t>
      </w:r>
      <w:r>
        <w:rPr>
          <w:rFonts w:cstheme="minorHAnsi"/>
          <w:color w:val="4F81BD" w:themeColor="accent1"/>
          <w:szCs w:val="24"/>
        </w:rPr>
        <w:t>.</w:t>
      </w:r>
    </w:p>
    <w:p w14:paraId="64788843" w14:textId="404EF3A0" w:rsidR="00512447" w:rsidRDefault="00512447" w:rsidP="00512447">
      <w:r>
        <w:t>1 = Correct</w:t>
      </w:r>
    </w:p>
    <w:p w14:paraId="7F105BD6" w14:textId="77777777" w:rsidR="00512447" w:rsidRDefault="00512447" w:rsidP="00512447">
      <w:r>
        <w:t>5= Error</w:t>
      </w:r>
    </w:p>
    <w:p w14:paraId="33083F19" w14:textId="77777777" w:rsidR="00512447" w:rsidRDefault="00512447" w:rsidP="00A92D7B"/>
    <w:p w14:paraId="5E9612E9" w14:textId="77777777" w:rsidR="006749A1" w:rsidRDefault="006749A1" w:rsidP="00A92D7B">
      <w:r>
        <w:t>MMSE112_Trial1</w:t>
      </w:r>
    </w:p>
    <w:p w14:paraId="3E6052AE" w14:textId="77777777" w:rsidR="00612475" w:rsidRDefault="00612475" w:rsidP="00A92D7B">
      <w:r>
        <w:t>I am going to name three objects. After I have said them, I want you to repeat them. Remember what they are because I am going to ask you to name them again in a few minutes.</w:t>
      </w:r>
    </w:p>
    <w:p w14:paraId="1050B57B" w14:textId="3735F4FD" w:rsidR="003F4229" w:rsidRDefault="003F4229" w:rsidP="00A92D7B">
      <w:r>
        <w:t>Mango, C</w:t>
      </w:r>
      <w:r w:rsidRPr="00DB1B71">
        <w:t>hair</w:t>
      </w:r>
      <w:r>
        <w:t>,</w:t>
      </w:r>
      <w:r w:rsidR="00E922E3">
        <w:t xml:space="preserve"> </w:t>
      </w:r>
      <w:r>
        <w:t>C</w:t>
      </w:r>
      <w:r w:rsidRPr="00DB1B71">
        <w:t>oin</w:t>
      </w:r>
      <w:r>
        <w:t>.</w:t>
      </w:r>
    </w:p>
    <w:p w14:paraId="034EE21D" w14:textId="2C0457F1" w:rsidR="00EF69B2" w:rsidRDefault="00612475" w:rsidP="00A92D7B">
      <w:r>
        <w:t>Please repeat the names for me.</w:t>
      </w:r>
    </w:p>
    <w:p w14:paraId="04452F62" w14:textId="319B2153" w:rsidR="00EF69B2" w:rsidRDefault="00EF69B2" w:rsidP="00A92D7B">
      <w:proofErr w:type="gramStart"/>
      <w:r>
        <w:lastRenderedPageBreak/>
        <w:t>INTERVIEWER</w:t>
      </w:r>
      <w:proofErr w:type="gramEnd"/>
      <w:r>
        <w:t xml:space="preserve"> PLEASE ENTER THE NUMBER OF WORDS CORRECTLY RECALLED.</w:t>
      </w:r>
      <w:r w:rsidR="00CC11F8">
        <w:t xml:space="preserve"> RANGE 1-3 FOR CORRECT WORDS RECALLED; INVALID ENTRY 4-96.</w:t>
      </w:r>
    </w:p>
    <w:p w14:paraId="6D376299" w14:textId="77777777" w:rsidR="00EF69B2" w:rsidRDefault="00EF69B2" w:rsidP="00A92D7B">
      <w:r>
        <w:t xml:space="preserve">IF ALL 3 ARE NOT RECALLED CORRECTLY, GO ON TO TRIAL 2, OTHERWISE SKIP TO </w:t>
      </w:r>
      <w:proofErr w:type="spellStart"/>
      <w:r w:rsidR="00016B17">
        <w:t>MMSE_Instruction</w:t>
      </w:r>
      <w:proofErr w:type="spellEnd"/>
      <w:r w:rsidR="00016B17">
        <w:t>.</w:t>
      </w:r>
    </w:p>
    <w:p w14:paraId="00CE678F" w14:textId="77777777" w:rsidR="005F7C8B" w:rsidRDefault="005F7C8B" w:rsidP="00A92D7B">
      <w:r>
        <w:t>MMSE112_Incorrect1</w:t>
      </w:r>
    </w:p>
    <w:p w14:paraId="0967975E" w14:textId="7F8A3DEA" w:rsidR="00E663F2" w:rsidRDefault="005F7C8B" w:rsidP="00A92D7B">
      <w:proofErr w:type="gramStart"/>
      <w:r>
        <w:t>INTERVIEWER</w:t>
      </w:r>
      <w:proofErr w:type="gramEnd"/>
      <w:r>
        <w:t xml:space="preserve"> PLEASE ENTER THE NUMBER OF INCORRECT WORDS MENTIONED BY THE RESPONDENT, RANGE 0 TO </w:t>
      </w:r>
      <w:r w:rsidR="002E3580">
        <w:t>3</w:t>
      </w:r>
      <w:r>
        <w:t xml:space="preserve"> MAX.</w:t>
      </w:r>
    </w:p>
    <w:p w14:paraId="6626B063" w14:textId="77777777" w:rsidR="00AF2408" w:rsidRDefault="00AF2408" w:rsidP="00A92D7B"/>
    <w:p w14:paraId="7549B6FE" w14:textId="77777777" w:rsidR="008A0581" w:rsidRDefault="00EF69B2" w:rsidP="00A92D7B">
      <w:r>
        <w:t>MMSE112_Trial2</w:t>
      </w:r>
    </w:p>
    <w:p w14:paraId="27FE1B85" w14:textId="6A197BB1" w:rsidR="00EF69B2" w:rsidRDefault="00DD61D2" w:rsidP="00A92D7B">
      <w:r>
        <w:t xml:space="preserve">I am going to read the three objects again. After I have said them, I want you to repeat them. </w:t>
      </w:r>
      <w:r w:rsidR="00046DD2">
        <w:t>Mango, C</w:t>
      </w:r>
      <w:r w:rsidR="00046DD2" w:rsidRPr="00DB1B71">
        <w:t>hair</w:t>
      </w:r>
      <w:r w:rsidR="00046DD2">
        <w:t>,</w:t>
      </w:r>
      <w:r w:rsidR="00E922E3">
        <w:t xml:space="preserve"> </w:t>
      </w:r>
      <w:r w:rsidR="00046DD2">
        <w:t>C</w:t>
      </w:r>
      <w:r w:rsidR="00046DD2" w:rsidRPr="00DB1B71">
        <w:t>oin</w:t>
      </w:r>
      <w:r w:rsidR="00046DD2">
        <w:t xml:space="preserve">. </w:t>
      </w:r>
      <w:r w:rsidRPr="00DD61D2">
        <w:t>Please repeat the names for me.</w:t>
      </w:r>
    </w:p>
    <w:p w14:paraId="5A7290DC" w14:textId="161DBF4A" w:rsidR="00CC11F8" w:rsidRDefault="00EF69B2" w:rsidP="00A92D7B">
      <w:proofErr w:type="gramStart"/>
      <w:r>
        <w:t>INTERVIEWER</w:t>
      </w:r>
      <w:proofErr w:type="gramEnd"/>
      <w:r>
        <w:t xml:space="preserve"> PLEASE ENTER THE NUMBER OF WORDS CORRECTLY RECALLED.</w:t>
      </w:r>
      <w:r w:rsidR="00CC11F8">
        <w:t>RANGE 1-3 FOR CORRECT WORDS RECALLED; INVALID ENTRY 4-96.</w:t>
      </w:r>
    </w:p>
    <w:p w14:paraId="782C3610" w14:textId="77777777" w:rsidR="00EF69B2" w:rsidRDefault="00EF69B2" w:rsidP="00645B18">
      <w:r>
        <w:t xml:space="preserve">IF ALL 3 ARE NOT RECALLED CORRECTLY, GO ON TO TRIAL 3, OTHERWISE SKIP TO </w:t>
      </w:r>
      <w:proofErr w:type="spellStart"/>
      <w:r w:rsidR="00645B18">
        <w:t>MMSE_Instruction</w:t>
      </w:r>
      <w:proofErr w:type="spellEnd"/>
    </w:p>
    <w:p w14:paraId="53230477" w14:textId="77777777" w:rsidR="005F7C8B" w:rsidRDefault="005F7C8B" w:rsidP="00A92D7B">
      <w:r>
        <w:t>MMSE112_Incorrect2</w:t>
      </w:r>
    </w:p>
    <w:p w14:paraId="016F1E6E" w14:textId="77502A8E" w:rsidR="005F7C8B" w:rsidRDefault="005F7C8B" w:rsidP="00A92D7B">
      <w:proofErr w:type="gramStart"/>
      <w:r>
        <w:t>INTERVIEWER</w:t>
      </w:r>
      <w:proofErr w:type="gramEnd"/>
      <w:r>
        <w:t xml:space="preserve"> PLEASE ENTER THE NUMBER OF INCORRECT WORDS MENTIONED BY THE RESPONDENT, RANGE 0 TO </w:t>
      </w:r>
      <w:r w:rsidR="00624824">
        <w:t>3</w:t>
      </w:r>
      <w:r>
        <w:t xml:space="preserve"> MAX.</w:t>
      </w:r>
    </w:p>
    <w:p w14:paraId="1EEF033B" w14:textId="77777777" w:rsidR="00AF2408" w:rsidRDefault="00AF2408" w:rsidP="00A92D7B"/>
    <w:p w14:paraId="525BBAC9" w14:textId="77777777" w:rsidR="008A0581" w:rsidRDefault="00EF69B2" w:rsidP="00A92D7B">
      <w:r>
        <w:t>MMSE112_Trial3</w:t>
      </w:r>
    </w:p>
    <w:p w14:paraId="241999E2" w14:textId="3719BF97" w:rsidR="00EF69B2" w:rsidRDefault="00EE2778" w:rsidP="00A92D7B">
      <w:r>
        <w:t>I am going to read the three objects again. After I have said them, I want you to repeat them.</w:t>
      </w:r>
      <w:r w:rsidR="00046DD2">
        <w:t xml:space="preserve"> Mango, C</w:t>
      </w:r>
      <w:r w:rsidR="00046DD2" w:rsidRPr="00DB1B71">
        <w:t>hair</w:t>
      </w:r>
      <w:r w:rsidR="00046DD2">
        <w:t>,</w:t>
      </w:r>
      <w:r w:rsidR="00E922E3">
        <w:t xml:space="preserve"> </w:t>
      </w:r>
      <w:r w:rsidR="00046DD2">
        <w:t>C</w:t>
      </w:r>
      <w:r w:rsidR="00046DD2" w:rsidRPr="00DB1B71">
        <w:t>oin</w:t>
      </w:r>
      <w:r w:rsidR="00046DD2">
        <w:t xml:space="preserve">. </w:t>
      </w:r>
      <w:r>
        <w:t>Please repeat the names for me.</w:t>
      </w:r>
    </w:p>
    <w:p w14:paraId="053141A1" w14:textId="61677C71" w:rsidR="00EF69B2" w:rsidRDefault="00EF69B2" w:rsidP="00A92D7B">
      <w:r>
        <w:t>INTERVIEWER PLEASE ENTER THE NUMBER OF WORDS CORRECTLY RECALLED.</w:t>
      </w:r>
      <w:r w:rsidR="00CC11F8">
        <w:t xml:space="preserve">RANGE 1-3 FOR CORRECT WORDS </w:t>
      </w:r>
      <w:proofErr w:type="gramStart"/>
      <w:r w:rsidR="00CC11F8">
        <w:t>RECALLED;.</w:t>
      </w:r>
      <w:proofErr w:type="gramEnd"/>
      <w:r w:rsidR="00CC11F8">
        <w:t xml:space="preserve"> INVALID ENTRY 4-96.</w:t>
      </w:r>
    </w:p>
    <w:p w14:paraId="4DAF7EC0" w14:textId="77777777" w:rsidR="005F7C8B" w:rsidRDefault="005F7C8B" w:rsidP="00A92D7B">
      <w:r>
        <w:t>MMSE112_Incorrect3</w:t>
      </w:r>
    </w:p>
    <w:p w14:paraId="609E6D9B" w14:textId="01C96747" w:rsidR="005F7C8B" w:rsidRDefault="005F7C8B" w:rsidP="00A92D7B">
      <w:proofErr w:type="gramStart"/>
      <w:r>
        <w:t>INTERVIEWER</w:t>
      </w:r>
      <w:proofErr w:type="gramEnd"/>
      <w:r>
        <w:t xml:space="preserve"> PLEASE ENTER THE NUMBER OF INCORRECT WORDS MENTIONED BY THE RESPONDENT, RANGE 0 TO </w:t>
      </w:r>
      <w:r w:rsidR="00F61F41">
        <w:t>3</w:t>
      </w:r>
      <w:r>
        <w:t xml:space="preserve"> MAX.</w:t>
      </w:r>
    </w:p>
    <w:p w14:paraId="38DFB5B1" w14:textId="77777777" w:rsidR="00E663F2" w:rsidRDefault="00E663F2" w:rsidP="00A92D7B"/>
    <w:p w14:paraId="794A0DBB" w14:textId="77777777" w:rsidR="00B01C69" w:rsidRDefault="00B01C69" w:rsidP="00A92D7B">
      <w:proofErr w:type="spellStart"/>
      <w:r>
        <w:t>MMSE_Instruction</w:t>
      </w:r>
      <w:proofErr w:type="spellEnd"/>
    </w:p>
    <w:p w14:paraId="28FDB53F" w14:textId="77777777" w:rsidR="00ED4646" w:rsidRDefault="00E663F2" w:rsidP="00A92D7B">
      <w:r>
        <w:t>IWER: SAY THE FOLLOWING TO R AFFTER ALL TRIALS</w:t>
      </w:r>
    </w:p>
    <w:p w14:paraId="281F0489" w14:textId="14656989" w:rsidR="00E663F2" w:rsidRDefault="00E663F2" w:rsidP="00A92D7B">
      <w:r>
        <w:t>Please try to remember the three things I</w:t>
      </w:r>
      <w:r w:rsidR="00594D79">
        <w:t xml:space="preserve"> told you,</w:t>
      </w:r>
      <w:r>
        <w:t xml:space="preserve"> I will ask again </w:t>
      </w:r>
      <w:proofErr w:type="gramStart"/>
      <w:r>
        <w:t>after sometime</w:t>
      </w:r>
      <w:proofErr w:type="gramEnd"/>
      <w:r>
        <w:t>.</w:t>
      </w:r>
    </w:p>
    <w:p w14:paraId="48FDBCA8" w14:textId="77777777" w:rsidR="00E663F2" w:rsidRDefault="00E663F2" w:rsidP="00A92D7B"/>
    <w:p w14:paraId="783C3E94" w14:textId="2FCDB727" w:rsidR="00ED4646" w:rsidRDefault="00ED4646" w:rsidP="00A92D7B">
      <w:r>
        <w:t>MMSE113_BACKWARD</w:t>
      </w:r>
      <w:r w:rsidR="001A53E0">
        <w:t>_Intro 1</w:t>
      </w:r>
    </w:p>
    <w:p w14:paraId="3A39B10C" w14:textId="28E137F5" w:rsidR="00ED4646" w:rsidRDefault="00ED4646" w:rsidP="00A92D7B">
      <w:r>
        <w:t xml:space="preserve">Now </w:t>
      </w:r>
      <w:r w:rsidR="00DE6088">
        <w:t>please</w:t>
      </w:r>
      <w:r w:rsidR="00415285">
        <w:t xml:space="preserve"> list</w:t>
      </w:r>
      <w:r w:rsidR="00DE6088">
        <w:t xml:space="preserve"> days of the week </w:t>
      </w:r>
      <w:r w:rsidR="00A42B07">
        <w:t>forward</w:t>
      </w:r>
      <w:r w:rsidR="00B93001">
        <w:t>. Please start from Sunday.</w:t>
      </w:r>
    </w:p>
    <w:p w14:paraId="5249E7CF" w14:textId="5A1DE838" w:rsidR="00ED4646" w:rsidRDefault="00ED4646" w:rsidP="00A92D7B">
      <w:r>
        <w:t xml:space="preserve">INTERVIEWER RECORD THE NUMBER OF </w:t>
      </w:r>
      <w:r w:rsidR="00DE6088">
        <w:t>DAYS</w:t>
      </w:r>
      <w:r>
        <w:t xml:space="preserve"> GIVEN IN CORRECT </w:t>
      </w:r>
      <w:proofErr w:type="gramStart"/>
      <w:r>
        <w:t>ORDER</w:t>
      </w:r>
      <w:r w:rsidR="00D358DC">
        <w:t>;</w:t>
      </w:r>
      <w:proofErr w:type="gramEnd"/>
      <w:r w:rsidR="00D358DC">
        <w:t xml:space="preserve"> </w:t>
      </w:r>
    </w:p>
    <w:p w14:paraId="4817B364" w14:textId="74AE193D" w:rsidR="001A53E0" w:rsidRDefault="001A53E0" w:rsidP="001A53E0">
      <w:r>
        <w:t>MMSE113_BACKWARD_Intro 2</w:t>
      </w:r>
    </w:p>
    <w:p w14:paraId="5049E111" w14:textId="77777777" w:rsidR="001A53E0" w:rsidRDefault="001A53E0" w:rsidP="001A53E0">
      <w:r>
        <w:t>Now please list days of the week backwards, again starting from Sunday.</w:t>
      </w:r>
    </w:p>
    <w:p w14:paraId="3D4C1C92" w14:textId="77777777" w:rsidR="001A53E0" w:rsidRDefault="001A53E0" w:rsidP="001A53E0">
      <w:r>
        <w:t xml:space="preserve">INTERVIEWER RECORD THE NUMBER OF DAYS GIVEN IN CORRECT </w:t>
      </w:r>
      <w:proofErr w:type="gramStart"/>
      <w:r>
        <w:t>ORDER;</w:t>
      </w:r>
      <w:proofErr w:type="gramEnd"/>
      <w:r>
        <w:t xml:space="preserve"> </w:t>
      </w:r>
    </w:p>
    <w:p w14:paraId="02AF478A" w14:textId="77777777" w:rsidR="00513DD9" w:rsidRDefault="00513DD9" w:rsidP="00A92D7B">
      <w:r>
        <w:t>MMSE114_</w:t>
      </w:r>
      <w:r w:rsidR="00E359E7">
        <w:t>Delayed</w:t>
      </w:r>
    </w:p>
    <w:p w14:paraId="195834DA" w14:textId="2EB0791D" w:rsidR="00513DD9" w:rsidRDefault="00700C7E" w:rsidP="00A92D7B">
      <w:r>
        <w:t>What were the three objects I asked you to remember?</w:t>
      </w:r>
    </w:p>
    <w:p w14:paraId="67F0601E" w14:textId="48629F22" w:rsidR="00687614" w:rsidRDefault="00E359E7" w:rsidP="00A92D7B">
      <w:proofErr w:type="gramStart"/>
      <w:r>
        <w:t>INTERVIEWER</w:t>
      </w:r>
      <w:proofErr w:type="gramEnd"/>
      <w:r>
        <w:t xml:space="preserve"> PLEASE ENTER THE NUMBER OF WORDS CORRECTLY RECALLED</w:t>
      </w:r>
      <w:r w:rsidR="00D75712">
        <w:t xml:space="preserve">; </w:t>
      </w:r>
      <w:r w:rsidR="00687614">
        <w:t>RANGE 1-3 FOR CORRECT WORDS RECALLED; INVALID ENTRY 4-96.</w:t>
      </w:r>
    </w:p>
    <w:p w14:paraId="0BA45656" w14:textId="77777777" w:rsidR="00E359E7" w:rsidRDefault="00E359E7" w:rsidP="00A92D7B">
      <w:r>
        <w:t>MMSE114_Incorrect</w:t>
      </w:r>
    </w:p>
    <w:p w14:paraId="3A90E940" w14:textId="22B9A298" w:rsidR="00E359E7" w:rsidRDefault="00E359E7" w:rsidP="00A92D7B">
      <w:proofErr w:type="gramStart"/>
      <w:r>
        <w:t>INTERVIEWER</w:t>
      </w:r>
      <w:proofErr w:type="gramEnd"/>
      <w:r>
        <w:t xml:space="preserve"> PLEASE ENTER THE NUMBER OF INCORRECT WORDS MENTIONED BY THE RESPONDENT, RANGE 0 TO </w:t>
      </w:r>
      <w:r w:rsidR="00A169A6">
        <w:t>3</w:t>
      </w:r>
      <w:r>
        <w:t xml:space="preserve"> MAX.</w:t>
      </w:r>
    </w:p>
    <w:p w14:paraId="64510514" w14:textId="77777777" w:rsidR="000D0903" w:rsidRDefault="000D0903" w:rsidP="00A92D7B"/>
    <w:p w14:paraId="133CBF63" w14:textId="77777777" w:rsidR="000D0903" w:rsidRDefault="000D0903" w:rsidP="00A92D7B">
      <w:r>
        <w:t>MMSE115_WATCH</w:t>
      </w:r>
      <w:r>
        <w:tab/>
      </w:r>
    </w:p>
    <w:p w14:paraId="1C86FAC1" w14:textId="4323192D" w:rsidR="000D0903" w:rsidRDefault="000D0903" w:rsidP="00A92D7B">
      <w:r>
        <w:t>INTERVIEWER, POINT TO YOUR WATCH</w:t>
      </w:r>
      <w:r w:rsidR="00F97CD3">
        <w:rPr>
          <w:rFonts w:cstheme="minorHAnsi"/>
          <w:szCs w:val="24"/>
        </w:rPr>
        <w:t xml:space="preserve"> (</w:t>
      </w:r>
      <w:r w:rsidR="00F97CD3" w:rsidRPr="001508D7">
        <w:rPr>
          <w:rFonts w:cstheme="minorHAnsi"/>
          <w:szCs w:val="24"/>
        </w:rPr>
        <w:t>NOT DIAL</w:t>
      </w:r>
      <w:r w:rsidR="00F97CD3">
        <w:rPr>
          <w:rFonts w:cstheme="minorHAnsi"/>
          <w:szCs w:val="24"/>
        </w:rPr>
        <w:t>)</w:t>
      </w:r>
      <w:r w:rsidR="00F97CD3">
        <w:t xml:space="preserve"> </w:t>
      </w:r>
      <w:r>
        <w:t>AND ASK:</w:t>
      </w:r>
    </w:p>
    <w:p w14:paraId="014E8407" w14:textId="77777777" w:rsidR="000D0903" w:rsidRDefault="000D0903" w:rsidP="00A92D7B">
      <w:r>
        <w:t>What is this called?</w:t>
      </w:r>
    </w:p>
    <w:p w14:paraId="452F4004" w14:textId="77777777" w:rsidR="00F70E32" w:rsidRDefault="00F70E32" w:rsidP="00F70E32">
      <w:r>
        <w:t>1 = Correct</w:t>
      </w:r>
    </w:p>
    <w:p w14:paraId="40B7A13C" w14:textId="77777777" w:rsidR="00F70E32" w:rsidRDefault="00F70E32" w:rsidP="00F70E32">
      <w:r>
        <w:t>5 = Error</w:t>
      </w:r>
    </w:p>
    <w:p w14:paraId="709AF889" w14:textId="77777777" w:rsidR="00BE6887" w:rsidRDefault="00BE6887" w:rsidP="00A92D7B"/>
    <w:p w14:paraId="043D88E6" w14:textId="77777777" w:rsidR="00BE6887" w:rsidRDefault="00BE6887" w:rsidP="00A92D7B">
      <w:r>
        <w:t>MMSE115_PENCIL</w:t>
      </w:r>
      <w:r>
        <w:tab/>
      </w:r>
    </w:p>
    <w:p w14:paraId="47B98D09" w14:textId="77777777" w:rsidR="00BE6887" w:rsidRDefault="00BE6887" w:rsidP="00A92D7B">
      <w:r>
        <w:t>INTERVIEWER, SHOW YOUR PENCIL AND ASK:</w:t>
      </w:r>
    </w:p>
    <w:p w14:paraId="346475ED" w14:textId="77777777" w:rsidR="00BE6887" w:rsidRDefault="00BE6887" w:rsidP="00A92D7B">
      <w:r>
        <w:t>What is this called?</w:t>
      </w:r>
    </w:p>
    <w:p w14:paraId="08B13EF4" w14:textId="77777777" w:rsidR="00A62ACA" w:rsidRDefault="00A62ACA" w:rsidP="00A62ACA">
      <w:r>
        <w:t>1 = Correct</w:t>
      </w:r>
    </w:p>
    <w:p w14:paraId="12C8D2D0" w14:textId="77777777" w:rsidR="00A62ACA" w:rsidRDefault="00A62ACA" w:rsidP="00A62ACA">
      <w:r>
        <w:t>5 = Error</w:t>
      </w:r>
    </w:p>
    <w:p w14:paraId="3F6A4A89" w14:textId="77777777" w:rsidR="003C60F6" w:rsidRDefault="003C60F6" w:rsidP="00A92D7B"/>
    <w:p w14:paraId="6BBA42B5" w14:textId="77777777" w:rsidR="00B93180" w:rsidRDefault="00B93180" w:rsidP="00A92D7B">
      <w:r>
        <w:lastRenderedPageBreak/>
        <w:t>MMSE116_Repeat</w:t>
      </w:r>
    </w:p>
    <w:p w14:paraId="639E0AE5" w14:textId="77777777" w:rsidR="00E57202" w:rsidRDefault="00B93180" w:rsidP="00A92D7B">
      <w:r>
        <w:t xml:space="preserve">I would like you to repeat a phrase after me. The phrase is: </w:t>
      </w:r>
      <w:r w:rsidR="00E57202">
        <w:t>“</w:t>
      </w:r>
      <w:r w:rsidR="00770E54">
        <w:t>Neithe</w:t>
      </w:r>
      <w:r w:rsidR="00E57202" w:rsidRPr="00E57202">
        <w:t xml:space="preserve">r this nor </w:t>
      </w:r>
      <w:proofErr w:type="gramStart"/>
      <w:r w:rsidR="00E57202" w:rsidRPr="00E57202">
        <w:t>that</w:t>
      </w:r>
      <w:proofErr w:type="gramEnd"/>
      <w:r w:rsidR="00E57202">
        <w:t>”</w:t>
      </w:r>
    </w:p>
    <w:p w14:paraId="4114D7D2" w14:textId="77777777" w:rsidR="00763AE6" w:rsidRDefault="00082DAE" w:rsidP="00A92D7B">
      <w:r>
        <w:t>IWER: ALLOW ONLY ONE ATTEMPT TO REPEAT THE PHRASE</w:t>
      </w:r>
    </w:p>
    <w:p w14:paraId="57A86AF4" w14:textId="76A13B19" w:rsidR="00082DAE" w:rsidRDefault="00082DAE" w:rsidP="00A92D7B">
      <w:r>
        <w:t>IWER: YOU CAN REPEAT THE PHRASE UP TO FIVE</w:t>
      </w:r>
      <w:r w:rsidR="001A53E0">
        <w:t xml:space="preserve"> ‘5’</w:t>
      </w:r>
      <w:r>
        <w:t xml:space="preserve"> TIMES IF THE RESPONDENT IS STRUGGLING TO HEAR THE PHRASE</w:t>
      </w:r>
    </w:p>
    <w:p w14:paraId="731C0068" w14:textId="77777777" w:rsidR="00763AE6" w:rsidRDefault="00082DAE" w:rsidP="00A92D7B">
      <w:r>
        <w:t xml:space="preserve">IWER: You cannot repeat it if the Respondent already attempted the </w:t>
      </w:r>
      <w:proofErr w:type="gramStart"/>
      <w:r>
        <w:t>phrase</w:t>
      </w:r>
      <w:proofErr w:type="gramEnd"/>
    </w:p>
    <w:p w14:paraId="60F5BD29" w14:textId="77777777" w:rsidR="00195BE1" w:rsidRDefault="00195BE1" w:rsidP="00195BE1">
      <w:r>
        <w:t>1 = Correct</w:t>
      </w:r>
    </w:p>
    <w:p w14:paraId="4E66CACD" w14:textId="77777777" w:rsidR="00195BE1" w:rsidRDefault="00195BE1" w:rsidP="00195BE1">
      <w:r>
        <w:t>5 = Error</w:t>
      </w:r>
    </w:p>
    <w:p w14:paraId="40470F5D" w14:textId="77777777" w:rsidR="003C60F6" w:rsidRDefault="003C60F6" w:rsidP="00A92D7B"/>
    <w:p w14:paraId="50B7020D" w14:textId="77777777" w:rsidR="009843A4" w:rsidRDefault="00942040" w:rsidP="00A92D7B">
      <w:r>
        <w:t>MMSE</w:t>
      </w:r>
      <w:r w:rsidR="003003E0">
        <w:t>117</w:t>
      </w:r>
    </w:p>
    <w:p w14:paraId="1B9BF7FF" w14:textId="77777777" w:rsidR="009843A4" w:rsidRDefault="009843A4" w:rsidP="00A92D7B">
      <w:r>
        <w:t>Can you read and write?</w:t>
      </w:r>
    </w:p>
    <w:p w14:paraId="332205D3" w14:textId="1A6FE365" w:rsidR="009843A4" w:rsidRDefault="009843A4" w:rsidP="00A92D7B">
      <w:r>
        <w:t xml:space="preserve">1= Yes </w:t>
      </w:r>
      <w:r w:rsidRPr="00CC79E1">
        <w:rPr>
          <w:color w:val="4F81BD" w:themeColor="accent1"/>
        </w:rPr>
        <w:t>[CAPI: Go to MMSE117_READ]</w:t>
      </w:r>
    </w:p>
    <w:p w14:paraId="6C0FE29D" w14:textId="30DA2AE2" w:rsidR="00EE7E9C" w:rsidRPr="00EE7E9C" w:rsidRDefault="009843A4" w:rsidP="00A92D7B">
      <w:pPr>
        <w:rPr>
          <w:color w:val="4F81BD" w:themeColor="accent1"/>
        </w:rPr>
      </w:pPr>
      <w:r>
        <w:t xml:space="preserve">5= No </w:t>
      </w:r>
      <w:r w:rsidRPr="00CC79E1">
        <w:rPr>
          <w:color w:val="4F81BD" w:themeColor="accent1"/>
        </w:rPr>
        <w:t>[CAPI: Go to MMSE117_COPY]</w:t>
      </w:r>
    </w:p>
    <w:p w14:paraId="75876315" w14:textId="77777777" w:rsidR="00DD1B96" w:rsidRDefault="00DD1B96" w:rsidP="00A92D7B"/>
    <w:p w14:paraId="0E45A446" w14:textId="6717F00A" w:rsidR="00942040" w:rsidRDefault="001B0A8B" w:rsidP="00A92D7B">
      <w:r>
        <w:t xml:space="preserve">MMSE117_READ </w:t>
      </w:r>
      <w:r w:rsidR="00942040">
        <w:t>Read the words on this page, then do what it says.</w:t>
      </w:r>
    </w:p>
    <w:p w14:paraId="20BBBBFE" w14:textId="77777777" w:rsidR="00942040" w:rsidRDefault="00942040" w:rsidP="00A92D7B">
      <w:r>
        <w:t xml:space="preserve">INTERVIEWER HANDS PAGE TO PARTICIPANT, WHICH SAYS “Close your </w:t>
      </w:r>
      <w:proofErr w:type="gramStart"/>
      <w:r>
        <w:t>eyes</w:t>
      </w:r>
      <w:proofErr w:type="gramEnd"/>
      <w:r>
        <w:t>”</w:t>
      </w:r>
    </w:p>
    <w:p w14:paraId="7C32E9BC" w14:textId="27DF29C7" w:rsidR="00F8050B" w:rsidRDefault="00EE7E9C" w:rsidP="00EE7E9C">
      <w:r>
        <w:t xml:space="preserve">1 </w:t>
      </w:r>
      <w:r w:rsidR="00942040">
        <w:t xml:space="preserve">= </w:t>
      </w:r>
      <w:r w:rsidR="00512E06">
        <w:t xml:space="preserve">Respondent </w:t>
      </w:r>
      <w:r w:rsidR="00F8050B">
        <w:t>closed eyes; Correct</w:t>
      </w:r>
    </w:p>
    <w:p w14:paraId="151D41D4" w14:textId="2727C301" w:rsidR="00F8050B" w:rsidRDefault="00EE7E9C" w:rsidP="00EE7E9C">
      <w:r>
        <w:t xml:space="preserve">2 </w:t>
      </w:r>
      <w:r w:rsidR="00942040">
        <w:t xml:space="preserve">= Correct, </w:t>
      </w:r>
      <w:r w:rsidR="00512E06">
        <w:t xml:space="preserve">Respondent </w:t>
      </w:r>
      <w:r w:rsidR="00F8050B">
        <w:t>read the phrase aloud</w:t>
      </w:r>
    </w:p>
    <w:p w14:paraId="1C2B0007" w14:textId="037DD670" w:rsidR="00F8050B" w:rsidRDefault="00EE7E9C" w:rsidP="00EE7E9C">
      <w:pPr>
        <w:rPr>
          <w:ins w:id="70" w:author="Sarah Petrosyan" w:date="2023-03-14T15:23:00Z"/>
        </w:rPr>
      </w:pPr>
      <w:r>
        <w:t xml:space="preserve">5 </w:t>
      </w:r>
      <w:r w:rsidR="00942040">
        <w:t>= Error/Omission (</w:t>
      </w:r>
      <w:proofErr w:type="gramStart"/>
      <w:r w:rsidR="00942040">
        <w:t>e.g.</w:t>
      </w:r>
      <w:proofErr w:type="gramEnd"/>
      <w:r w:rsidR="00942040">
        <w:t xml:space="preserve"> </w:t>
      </w:r>
      <w:r w:rsidR="00512E06">
        <w:t xml:space="preserve">Respondent </w:t>
      </w:r>
      <w:r w:rsidR="00F8050B">
        <w:t>did not close eyes)</w:t>
      </w:r>
    </w:p>
    <w:p w14:paraId="0A2F9ACD" w14:textId="00F9F909" w:rsidR="00EE7E9C" w:rsidRDefault="00EE7E9C" w:rsidP="00EE7E9C">
      <w:ins w:id="71" w:author="Sarah Petrosyan" w:date="2023-03-14T15:23:00Z">
        <w:r>
          <w:t xml:space="preserve">97 = Respondent cannot see </w:t>
        </w:r>
      </w:ins>
    </w:p>
    <w:p w14:paraId="65F114D0" w14:textId="77777777" w:rsidR="00DD1B96" w:rsidRDefault="00DD1B96" w:rsidP="00A92D7B"/>
    <w:p w14:paraId="64A21DA9" w14:textId="45D0AB33" w:rsidR="001B0A8B" w:rsidRDefault="001B0A8B" w:rsidP="00A92D7B">
      <w:r>
        <w:t xml:space="preserve">MMSE117_COPY Look at </w:t>
      </w:r>
      <w:r w:rsidR="00DF13BB">
        <w:t xml:space="preserve">my face </w:t>
      </w:r>
      <w:r>
        <w:t>and do exactly what I do.</w:t>
      </w:r>
    </w:p>
    <w:p w14:paraId="35D26C4C" w14:textId="761B7BAE" w:rsidR="001B0A8B" w:rsidRDefault="001B0A8B" w:rsidP="00A92D7B">
      <w:r>
        <w:t>IWER: CLOSE YOUR OWN EYES FOR 3 SECONDS. OPEN YOUR EYES AND THEN RECORD WHETHER R CLOSED HIS/HER EYES.</w:t>
      </w:r>
    </w:p>
    <w:p w14:paraId="5B2002E2" w14:textId="0C10B5E3" w:rsidR="001B0A8B" w:rsidRDefault="001B0A8B" w:rsidP="00A92D7B">
      <w:r>
        <w:t>1= R closed eyes</w:t>
      </w:r>
    </w:p>
    <w:p w14:paraId="1764AB6A" w14:textId="72B787E3" w:rsidR="001B0A8B" w:rsidRDefault="001B0A8B" w:rsidP="00A92D7B">
      <w:pPr>
        <w:rPr>
          <w:ins w:id="72" w:author="Sarah Petrosyan" w:date="2023-03-14T15:23:00Z"/>
        </w:rPr>
      </w:pPr>
      <w:r>
        <w:t>5= R did not close eyes</w:t>
      </w:r>
    </w:p>
    <w:p w14:paraId="05E5016F" w14:textId="50F4D84C" w:rsidR="00EE7E9C" w:rsidRDefault="00EE7E9C" w:rsidP="00A92D7B">
      <w:ins w:id="73" w:author="Sarah Petrosyan" w:date="2023-03-14T15:23:00Z">
        <w:r>
          <w:t>97 = Respondent cannot see</w:t>
        </w:r>
      </w:ins>
    </w:p>
    <w:p w14:paraId="59B77230" w14:textId="77777777" w:rsidR="00AF2408" w:rsidRDefault="00AF2408" w:rsidP="00A92D7B"/>
    <w:p w14:paraId="6DA48A2E" w14:textId="77777777" w:rsidR="003003E0" w:rsidRDefault="003003E0" w:rsidP="00A92D7B">
      <w:r>
        <w:t>MMSE118_Hand</w:t>
      </w:r>
    </w:p>
    <w:p w14:paraId="0828CEEB" w14:textId="77777777" w:rsidR="00373359" w:rsidRDefault="00373359" w:rsidP="00A92D7B">
      <w:r>
        <w:t>Please listen carefully, I can only say the following instructions once.</w:t>
      </w:r>
    </w:p>
    <w:p w14:paraId="5C55F262" w14:textId="2096C618" w:rsidR="003003E0" w:rsidRDefault="003003E0" w:rsidP="00A92D7B">
      <w:r>
        <w:t xml:space="preserve">I am going to give you a piece of paper. When I do, take the paper in your right hand, fold the paper in half with both hands, and </w:t>
      </w:r>
      <w:r w:rsidR="00E26BD8">
        <w:t xml:space="preserve">give the </w:t>
      </w:r>
      <w:r>
        <w:t xml:space="preserve">paper </w:t>
      </w:r>
      <w:r w:rsidR="00E26BD8">
        <w:t>back to me.</w:t>
      </w:r>
    </w:p>
    <w:p w14:paraId="68407430" w14:textId="77777777" w:rsidR="00FC696F" w:rsidRDefault="00FC696F" w:rsidP="00A92D7B">
      <w:r w:rsidRPr="006A29F6">
        <w:t>IWER: YOU CAN READ THIS INSTRUCTION ONLY ONCE</w:t>
      </w:r>
    </w:p>
    <w:p w14:paraId="1B9A72EC" w14:textId="77777777" w:rsidR="007932A9" w:rsidRDefault="003003E0" w:rsidP="00A92D7B">
      <w:r>
        <w:t xml:space="preserve">INTERVIEWER, DO NOT REPEAT INSTRUCTIONS </w:t>
      </w:r>
      <w:r w:rsidR="00763AE6">
        <w:t>UNLESS RESPONDENT DIDN’T HEAR THE INSTRUCTION AND DO NOT</w:t>
      </w:r>
      <w:r w:rsidR="007932A9">
        <w:t xml:space="preserve"> COACH.</w:t>
      </w:r>
    </w:p>
    <w:p w14:paraId="1A2050FE" w14:textId="076378D0" w:rsidR="007932A9" w:rsidRDefault="007932A9" w:rsidP="00A92D7B">
      <w:r>
        <w:t>1 = CORRECT</w:t>
      </w:r>
      <w:r w:rsidR="009A7049">
        <w:t xml:space="preserve"> (IF PARTICIPANT TAKES THE PAPER WITH HER/HIS RIGHT-HAND)</w:t>
      </w:r>
    </w:p>
    <w:p w14:paraId="6CCB1A00" w14:textId="408ABC50" w:rsidR="007932A9" w:rsidRDefault="00787AB8" w:rsidP="00A92D7B">
      <w:r>
        <w:t>5</w:t>
      </w:r>
      <w:r w:rsidR="007932A9">
        <w:t xml:space="preserve"> = ERROR</w:t>
      </w:r>
      <w:r w:rsidR="00645CCB">
        <w:t xml:space="preserve"> (IF THE PARTICIPANT DOES NOT TAKE THE PAPER WITH THE RIGHT-HAND)</w:t>
      </w:r>
    </w:p>
    <w:p w14:paraId="0027D5E3" w14:textId="77777777" w:rsidR="00B708B0" w:rsidRDefault="00B708B0" w:rsidP="00A92D7B"/>
    <w:p w14:paraId="6AB8C080" w14:textId="77777777" w:rsidR="003003E0" w:rsidRDefault="003003E0" w:rsidP="00A92D7B">
      <w:r>
        <w:t>MMSE118_FOLDS</w:t>
      </w:r>
    </w:p>
    <w:p w14:paraId="0BBC4EBF" w14:textId="3E3AC690" w:rsidR="00C355FE" w:rsidRDefault="00C355FE" w:rsidP="00A92D7B">
      <w:r>
        <w:t xml:space="preserve">1 = CORRECT (IF PARTICIPANT FOLDS THE PAPER </w:t>
      </w:r>
      <w:r w:rsidR="00644C57">
        <w:t xml:space="preserve">IN HALF </w:t>
      </w:r>
      <w:r>
        <w:t>WITH BOTH HANDS)</w:t>
      </w:r>
    </w:p>
    <w:p w14:paraId="29EF6A6A" w14:textId="2070CDE9" w:rsidR="00C355FE" w:rsidRDefault="00787AB8" w:rsidP="00A92D7B">
      <w:r>
        <w:t>5</w:t>
      </w:r>
      <w:r w:rsidR="00C355FE">
        <w:t xml:space="preserve"> = ERROR</w:t>
      </w:r>
      <w:r w:rsidR="002D490F">
        <w:t xml:space="preserve"> (IF THE PARTICIPANT DOES NOT FOLD THE PAPER </w:t>
      </w:r>
      <w:r w:rsidR="00644C57">
        <w:t xml:space="preserve">IN HALF </w:t>
      </w:r>
      <w:r w:rsidR="002D490F">
        <w:t>WITH BOTH HANDS)</w:t>
      </w:r>
    </w:p>
    <w:p w14:paraId="7C4A1287" w14:textId="77777777" w:rsidR="00C355FE" w:rsidRDefault="00C355FE" w:rsidP="00A92D7B"/>
    <w:p w14:paraId="2C4D6EA5" w14:textId="77777777" w:rsidR="003003E0" w:rsidRDefault="0079675E" w:rsidP="00A92D7B">
      <w:r>
        <w:t>MMSE118_BACK</w:t>
      </w:r>
    </w:p>
    <w:p w14:paraId="6957F4E9" w14:textId="3110325B" w:rsidR="00C42AA8" w:rsidRDefault="00C42AA8" w:rsidP="00A92D7B">
      <w:r>
        <w:t>1 = CORRECT (IF PARTICIPANT GIVES THE PAPER BACK TO IWER)</w:t>
      </w:r>
    </w:p>
    <w:p w14:paraId="590C5F82" w14:textId="1AA298DD" w:rsidR="00C42AA8" w:rsidRDefault="00787AB8" w:rsidP="00A92D7B">
      <w:r>
        <w:t>5</w:t>
      </w:r>
      <w:r w:rsidR="00C42AA8">
        <w:t xml:space="preserve"> = ERROR</w:t>
      </w:r>
      <w:r w:rsidR="00E25680">
        <w:t xml:space="preserve"> (IF THE PARTICIPANT DOES NOT GIVE THE PAPER BACK)</w:t>
      </w:r>
    </w:p>
    <w:p w14:paraId="0C6E9FD4" w14:textId="77777777" w:rsidR="00AF2408" w:rsidRDefault="00AF2408" w:rsidP="00A92D7B"/>
    <w:p w14:paraId="0AF645E9" w14:textId="77777777" w:rsidR="00937042" w:rsidRDefault="00937042" w:rsidP="00A92D7B">
      <w:r>
        <w:t>MMSE119_SENTENCE</w:t>
      </w:r>
    </w:p>
    <w:p w14:paraId="43E1A96C" w14:textId="25317C60" w:rsidR="001B0A8B" w:rsidRPr="00FE6C27" w:rsidRDefault="001B0A8B" w:rsidP="00A92D7B">
      <w:pPr>
        <w:rPr>
          <w:color w:val="4F81BD" w:themeColor="accent1"/>
        </w:rPr>
      </w:pPr>
      <w:r w:rsidRPr="008F0B39">
        <w:rPr>
          <w:color w:val="4F81BD" w:themeColor="accent1"/>
        </w:rPr>
        <w:t>[</w:t>
      </w:r>
      <w:r w:rsidRPr="00FE6C27">
        <w:rPr>
          <w:color w:val="4F81BD" w:themeColor="accent1"/>
        </w:rPr>
        <w:t>CAPI: Go to MMSE119_WRITE if</w:t>
      </w:r>
      <w:r w:rsidRPr="00CC79E1">
        <w:rPr>
          <w:color w:val="4F81BD" w:themeColor="accent1"/>
        </w:rPr>
        <w:t xml:space="preserve"> MMSE117 =1</w:t>
      </w:r>
      <w:r w:rsidRPr="008F0B39">
        <w:rPr>
          <w:color w:val="4F81BD" w:themeColor="accent1"/>
        </w:rPr>
        <w:t>]</w:t>
      </w:r>
    </w:p>
    <w:p w14:paraId="3C64884B" w14:textId="43C79D73" w:rsidR="001B0A8B" w:rsidRDefault="001B0A8B" w:rsidP="00A92D7B">
      <w:r w:rsidRPr="00FE6C27">
        <w:rPr>
          <w:color w:val="4F81BD" w:themeColor="accent1"/>
        </w:rPr>
        <w:t>[CAPI: Go to MMSE119_</w:t>
      </w:r>
      <w:r w:rsidR="00585025" w:rsidRPr="00FE6C27">
        <w:rPr>
          <w:color w:val="4F81BD" w:themeColor="accent1"/>
        </w:rPr>
        <w:t>SAY</w:t>
      </w:r>
      <w:r w:rsidRPr="00FE6C27">
        <w:rPr>
          <w:color w:val="4F81BD" w:themeColor="accent1"/>
        </w:rPr>
        <w:t xml:space="preserve"> if</w:t>
      </w:r>
      <w:r w:rsidRPr="00CC79E1">
        <w:rPr>
          <w:color w:val="4F81BD" w:themeColor="accent1"/>
        </w:rPr>
        <w:t xml:space="preserve"> MMSE117 =</w:t>
      </w:r>
      <w:r w:rsidR="00695477" w:rsidRPr="008F0B39">
        <w:rPr>
          <w:color w:val="4F81BD" w:themeColor="accent1"/>
        </w:rPr>
        <w:t>5</w:t>
      </w:r>
      <w:r w:rsidRPr="00FE6C27">
        <w:rPr>
          <w:color w:val="4F81BD" w:themeColor="accent1"/>
        </w:rPr>
        <w:t>]</w:t>
      </w:r>
    </w:p>
    <w:p w14:paraId="6519807F" w14:textId="77777777" w:rsidR="00CC79E1" w:rsidRDefault="00CC79E1" w:rsidP="00A92D7B">
      <w:pPr>
        <w:rPr>
          <w:color w:val="000000" w:themeColor="text1"/>
        </w:rPr>
      </w:pPr>
    </w:p>
    <w:p w14:paraId="24E4B079" w14:textId="5586DC36" w:rsidR="00937042" w:rsidRDefault="00695477" w:rsidP="00A92D7B">
      <w:r w:rsidRPr="00CC79E1">
        <w:rPr>
          <w:color w:val="000000" w:themeColor="text1"/>
        </w:rPr>
        <w:t xml:space="preserve">MMSE119_WRITE </w:t>
      </w:r>
      <w:r w:rsidR="00937042">
        <w:t xml:space="preserve">Write any complete sentence on that piece of paper for me. </w:t>
      </w:r>
    </w:p>
    <w:p w14:paraId="7452C79A" w14:textId="77777777" w:rsidR="002F5296" w:rsidRDefault="002F5296" w:rsidP="00A92D7B">
      <w:r>
        <w:t>IWER: MAKE SURE TO TAKE SHEET OF PAPER BACK TO CHECK AND SCORE CORRECTNESS OF SENTENCE.</w:t>
      </w:r>
    </w:p>
    <w:p w14:paraId="09392761" w14:textId="77777777" w:rsidR="00894DDC" w:rsidRDefault="00894DDC" w:rsidP="00894DDC">
      <w:r>
        <w:t>1 = Correct</w:t>
      </w:r>
    </w:p>
    <w:p w14:paraId="587F9D03" w14:textId="551D9D57" w:rsidR="00894DDC" w:rsidRDefault="00894DDC" w:rsidP="00894DDC">
      <w:r>
        <w:t>2 = Correct, writes full name</w:t>
      </w:r>
    </w:p>
    <w:p w14:paraId="70A868C3" w14:textId="77777777" w:rsidR="00894DDC" w:rsidRDefault="00894DDC" w:rsidP="00894DDC">
      <w:r>
        <w:lastRenderedPageBreak/>
        <w:t>5 = Error</w:t>
      </w:r>
    </w:p>
    <w:p w14:paraId="1C81677C" w14:textId="77777777" w:rsidR="00FE6C27" w:rsidRDefault="00FE6C27" w:rsidP="00A92D7B"/>
    <w:p w14:paraId="425CD288" w14:textId="7D27BF45" w:rsidR="00FE6C27" w:rsidRPr="00CC79E1" w:rsidRDefault="00FE6C27" w:rsidP="00A92D7B">
      <w:pPr>
        <w:rPr>
          <w:color w:val="000000" w:themeColor="text1"/>
        </w:rPr>
      </w:pPr>
      <w:r w:rsidRPr="00CC79E1">
        <w:rPr>
          <w:color w:val="000000" w:themeColor="text1"/>
        </w:rPr>
        <w:t>MMSE119_SAY Please tell me something about your house.</w:t>
      </w:r>
    </w:p>
    <w:p w14:paraId="6287572A" w14:textId="538F55BF" w:rsidR="00FE6C27" w:rsidRPr="00CC79E1" w:rsidRDefault="00FE6C27" w:rsidP="00A92D7B">
      <w:pPr>
        <w:rPr>
          <w:color w:val="000000" w:themeColor="text1"/>
        </w:rPr>
      </w:pPr>
      <w:r w:rsidRPr="00CC79E1">
        <w:rPr>
          <w:color w:val="000000" w:themeColor="text1"/>
        </w:rPr>
        <w:t>1= R said one full sentence</w:t>
      </w:r>
    </w:p>
    <w:p w14:paraId="59123ACF" w14:textId="17DE596D" w:rsidR="00FE6C27" w:rsidRDefault="00FE6C27" w:rsidP="00A92D7B">
      <w:r w:rsidRPr="00CC79E1">
        <w:rPr>
          <w:color w:val="000000" w:themeColor="text1"/>
        </w:rPr>
        <w:t>5= R could not say a full sentence</w:t>
      </w:r>
    </w:p>
    <w:p w14:paraId="3D5F82EE" w14:textId="77777777" w:rsidR="00E03134" w:rsidRDefault="00E03134" w:rsidP="00A92D7B"/>
    <w:p w14:paraId="142EC486" w14:textId="237B2585" w:rsidR="00775700" w:rsidRDefault="00775700" w:rsidP="00A92D7B">
      <w:r>
        <w:t>MMSE</w:t>
      </w:r>
      <w:r w:rsidR="000F18D7">
        <w:t>120</w:t>
      </w:r>
      <w:r>
        <w:t>_Draw</w:t>
      </w:r>
    </w:p>
    <w:p w14:paraId="6135F6E9" w14:textId="702ECBCB" w:rsidR="00775700" w:rsidRDefault="00775700" w:rsidP="00A92D7B">
      <w:r>
        <w:t xml:space="preserve">Here is a drawing. Please copy the drawing </w:t>
      </w:r>
      <w:r w:rsidR="00BC0E10">
        <w:t>in the space below</w:t>
      </w:r>
      <w:r>
        <w:t>.</w:t>
      </w:r>
    </w:p>
    <w:p w14:paraId="5C435455" w14:textId="19EB806A" w:rsidR="000F18D7" w:rsidRDefault="000F18D7" w:rsidP="00A92D7B">
      <w:r>
        <w:t xml:space="preserve">IWER: Give one minute. If the R is still working after 1 minute, please note the figure drawn in 1 minute and draw it on the </w:t>
      </w:r>
      <w:r w:rsidR="00BC0E10">
        <w:t>CAPI.</w:t>
      </w:r>
    </w:p>
    <w:p w14:paraId="51A4515A" w14:textId="366F6F7E" w:rsidR="00BE1DEC" w:rsidRDefault="00BE1DEC" w:rsidP="00A92D7B">
      <w:r>
        <w:t xml:space="preserve">IWER: SCORE CORRECT IF: </w:t>
      </w:r>
    </w:p>
    <w:p w14:paraId="6C151162" w14:textId="51BE110A" w:rsidR="00BE1DEC" w:rsidRDefault="00BE1DEC" w:rsidP="00BE1DEC">
      <w:pPr>
        <w:pStyle w:val="ListParagraph"/>
        <w:numPr>
          <w:ilvl w:val="0"/>
          <w:numId w:val="33"/>
        </w:numPr>
      </w:pPr>
      <w:r>
        <w:t xml:space="preserve">There are two five-sided figures which intersect to form a four-sided figure and </w:t>
      </w:r>
    </w:p>
    <w:p w14:paraId="03A08221" w14:textId="285853D6" w:rsidR="00BE1DEC" w:rsidRDefault="00BE1DEC" w:rsidP="00BE1DEC">
      <w:pPr>
        <w:pStyle w:val="ListParagraph"/>
        <w:numPr>
          <w:ilvl w:val="0"/>
          <w:numId w:val="33"/>
        </w:numPr>
      </w:pPr>
      <w:r>
        <w:t xml:space="preserve">All angles in the five-sided figure must be preserved. </w:t>
      </w:r>
    </w:p>
    <w:p w14:paraId="3B7D7894" w14:textId="76BF9D1E" w:rsidR="00C74845" w:rsidRDefault="00C74845" w:rsidP="00C74845">
      <w:r>
        <w:t xml:space="preserve">1 = </w:t>
      </w:r>
      <w:r w:rsidR="00BE1DEC">
        <w:t>Correct</w:t>
      </w:r>
    </w:p>
    <w:p w14:paraId="5787AAC5" w14:textId="22832A17" w:rsidR="00C74845" w:rsidRDefault="00C74845" w:rsidP="00C74845">
      <w:r>
        <w:t xml:space="preserve">5 </w:t>
      </w:r>
      <w:proofErr w:type="gramStart"/>
      <w:r>
        <w:t xml:space="preserve">= </w:t>
      </w:r>
      <w:r w:rsidR="00644C57">
        <w:t xml:space="preserve"> </w:t>
      </w:r>
      <w:r w:rsidR="00BE1DEC">
        <w:t>Error</w:t>
      </w:r>
      <w:proofErr w:type="gramEnd"/>
    </w:p>
    <w:p w14:paraId="0E45AC7F" w14:textId="77777777" w:rsidR="001E1778" w:rsidRPr="00CE5002" w:rsidRDefault="001E1778" w:rsidP="001E1778">
      <w:pPr>
        <w:pStyle w:val="Heading1"/>
      </w:pPr>
      <w:bookmarkStart w:id="74" w:name="_Toc131080086"/>
      <w:r w:rsidRPr="006B24AA">
        <w:t xml:space="preserve">SECTION </w:t>
      </w:r>
      <w:r>
        <w:t>HT–HRS TICS</w:t>
      </w:r>
      <w:bookmarkEnd w:id="74"/>
    </w:p>
    <w:p w14:paraId="21F74673" w14:textId="77777777" w:rsidR="001E1778" w:rsidRDefault="001E1778" w:rsidP="001E1778"/>
    <w:p w14:paraId="26567A1A" w14:textId="77777777" w:rsidR="001E1778" w:rsidRDefault="001E1778" w:rsidP="001E1778">
      <w:r>
        <w:t>HT101_INTRO</w:t>
      </w:r>
    </w:p>
    <w:p w14:paraId="5E97067E" w14:textId="77777777" w:rsidR="001E1778" w:rsidRDefault="001E1778" w:rsidP="001E1778">
      <w:r>
        <w:t xml:space="preserve">Now I'm going to ask you for the names of some people and things. </w:t>
      </w:r>
    </w:p>
    <w:p w14:paraId="62E101D0" w14:textId="77777777" w:rsidR="001E1778" w:rsidRDefault="001E1778" w:rsidP="001E1778"/>
    <w:p w14:paraId="6D0F73EF" w14:textId="77777777" w:rsidR="001E1778" w:rsidRDefault="001E1778" w:rsidP="001E1778">
      <w:r>
        <w:t>HT102_SCISSORS</w:t>
      </w:r>
    </w:p>
    <w:p w14:paraId="04DF7CD5" w14:textId="77777777" w:rsidR="001E1778" w:rsidRDefault="001E1778" w:rsidP="001E1778">
      <w:r>
        <w:t xml:space="preserve">What do people usually use to cut paper?  </w:t>
      </w:r>
    </w:p>
    <w:p w14:paraId="0CC4A52A" w14:textId="77777777" w:rsidR="001E1778" w:rsidRDefault="001E1778" w:rsidP="001E1778">
      <w:r>
        <w:t>1. SCISSORS OR SHEARS ONLY</w:t>
      </w:r>
    </w:p>
    <w:p w14:paraId="6F00EF0F" w14:textId="77777777" w:rsidR="001E1778" w:rsidRDefault="001E1778" w:rsidP="001E1778">
      <w:r>
        <w:t>5. NOT CORRECT</w:t>
      </w:r>
    </w:p>
    <w:p w14:paraId="11DFF223" w14:textId="77777777" w:rsidR="001E1778" w:rsidRDefault="001E1778" w:rsidP="001E1778"/>
    <w:p w14:paraId="5758DA8B" w14:textId="77777777" w:rsidR="001E1778" w:rsidRPr="00A5368D" w:rsidRDefault="001E1778" w:rsidP="001E1778">
      <w:pPr>
        <w:rPr>
          <w:color w:val="0070C0"/>
        </w:rPr>
      </w:pPr>
      <w:bookmarkStart w:id="75" w:name="_Hlk102083114"/>
      <w:r w:rsidRPr="00A5368D">
        <w:rPr>
          <w:color w:val="0070C0"/>
        </w:rPr>
        <w:t>HT103_TREE</w:t>
      </w:r>
    </w:p>
    <w:p w14:paraId="06C4D852" w14:textId="77777777" w:rsidR="001E1778" w:rsidRPr="00A5368D" w:rsidRDefault="001E1778" w:rsidP="001E1778">
      <w:pPr>
        <w:rPr>
          <w:color w:val="0070C0"/>
        </w:rPr>
      </w:pPr>
      <w:r w:rsidRPr="00A5368D">
        <w:rPr>
          <w:color w:val="0070C0"/>
        </w:rPr>
        <w:lastRenderedPageBreak/>
        <w:t xml:space="preserve">What do you call the thing that is living that has roots, branches, and leaves? </w:t>
      </w:r>
    </w:p>
    <w:p w14:paraId="48AB82C0" w14:textId="77777777" w:rsidR="001E1778" w:rsidRPr="00A5368D" w:rsidRDefault="001E1778" w:rsidP="001E1778">
      <w:pPr>
        <w:rPr>
          <w:color w:val="0070C0"/>
        </w:rPr>
      </w:pPr>
      <w:r w:rsidRPr="00A5368D">
        <w:rPr>
          <w:color w:val="0070C0"/>
        </w:rPr>
        <w:t>1. TREE</w:t>
      </w:r>
    </w:p>
    <w:p w14:paraId="76C3EC18" w14:textId="77777777" w:rsidR="001E1778" w:rsidRPr="00D2572C" w:rsidRDefault="001E1778" w:rsidP="001E1778">
      <w:pPr>
        <w:rPr>
          <w:color w:val="0070C0"/>
        </w:rPr>
      </w:pPr>
      <w:r w:rsidRPr="00A5368D">
        <w:rPr>
          <w:color w:val="0070C0"/>
        </w:rPr>
        <w:t>5. NOT CORRECT</w:t>
      </w:r>
    </w:p>
    <w:bookmarkEnd w:id="75"/>
    <w:p w14:paraId="55454795" w14:textId="77777777" w:rsidR="001E1778" w:rsidRDefault="001E1778" w:rsidP="001E1778"/>
    <w:p w14:paraId="5DD80A80" w14:textId="77777777" w:rsidR="001E1778" w:rsidRPr="00ED75AF" w:rsidRDefault="001E1778" w:rsidP="001E1778">
      <w:r w:rsidRPr="00ED75AF">
        <w:t>HT104_PM</w:t>
      </w:r>
    </w:p>
    <w:p w14:paraId="4417B581" w14:textId="77777777" w:rsidR="001E1778" w:rsidRPr="00EC1FB2" w:rsidRDefault="001E1778" w:rsidP="001E1778">
      <w:pPr>
        <w:rPr>
          <w:highlight w:val="green"/>
        </w:rPr>
      </w:pPr>
      <w:r w:rsidRPr="00ED75AF">
        <w:t xml:space="preserve">Who is the Prime Minister of India right now?  </w:t>
      </w:r>
    </w:p>
    <w:p w14:paraId="5C9AEA02" w14:textId="77777777" w:rsidR="001E1778" w:rsidRDefault="001E1778" w:rsidP="001E1778">
      <w:r w:rsidRPr="00EC1FB2">
        <w:t xml:space="preserve">1. LAST </w:t>
      </w:r>
      <w:r w:rsidRPr="00ED75AF">
        <w:t>NAME (MODI)</w:t>
      </w:r>
      <w:r>
        <w:t>CORRECT</w:t>
      </w:r>
    </w:p>
    <w:p w14:paraId="3E1027E4" w14:textId="77777777" w:rsidR="001E1778" w:rsidRDefault="001E1778" w:rsidP="001E1778">
      <w:r w:rsidRPr="00EC1FB2">
        <w:t>5</w:t>
      </w:r>
      <w:r>
        <w:t>. NOT CORRECT</w:t>
      </w:r>
    </w:p>
    <w:p w14:paraId="552923A6" w14:textId="0EB3BBCC" w:rsidR="00920B49" w:rsidRPr="00CE5002" w:rsidRDefault="00920B49" w:rsidP="00991D8F">
      <w:pPr>
        <w:pStyle w:val="Heading1"/>
      </w:pPr>
      <w:bookmarkStart w:id="76" w:name="_Toc131080087"/>
      <w:r w:rsidRPr="006B24AA">
        <w:t xml:space="preserve">SECTION </w:t>
      </w:r>
      <w:r w:rsidR="00BB3438">
        <w:t>WR</w:t>
      </w:r>
      <w:r>
        <w:t>–Word Recall</w:t>
      </w:r>
      <w:bookmarkEnd w:id="76"/>
    </w:p>
    <w:p w14:paraId="2649684E" w14:textId="77777777" w:rsidR="00920B49" w:rsidRDefault="00920B49" w:rsidP="00A92D7B">
      <w:pPr>
        <w:rPr>
          <w:rFonts w:asciiTheme="majorHAnsi" w:eastAsiaTheme="majorEastAsia" w:hAnsiTheme="majorHAnsi" w:cstheme="majorBidi"/>
          <w:b/>
          <w:bCs/>
          <w:color w:val="365F91" w:themeColor="accent1" w:themeShade="BF"/>
          <w:sz w:val="28"/>
          <w:szCs w:val="28"/>
        </w:rPr>
      </w:pPr>
    </w:p>
    <w:p w14:paraId="6933395F" w14:textId="77777777" w:rsidR="00BF78EE" w:rsidRDefault="00BF78EE" w:rsidP="00A92D7B">
      <w:pPr>
        <w:rPr>
          <w:rFonts w:asciiTheme="majorHAnsi" w:eastAsiaTheme="majorEastAsia" w:hAnsiTheme="majorHAnsi" w:cstheme="majorBidi"/>
          <w:b/>
          <w:bCs/>
          <w:color w:val="365F91" w:themeColor="accent1" w:themeShade="BF"/>
          <w:sz w:val="28"/>
          <w:szCs w:val="28"/>
        </w:rPr>
      </w:pPr>
      <w:r>
        <w:t>WR101_INTRO</w:t>
      </w:r>
    </w:p>
    <w:p w14:paraId="6D2CE4D3" w14:textId="5E5F60E8" w:rsidR="00650509" w:rsidRDefault="00650509" w:rsidP="00A92D7B">
      <w:r w:rsidRPr="00427185">
        <w:t>Next</w:t>
      </w:r>
      <w:r w:rsidR="00852526">
        <w:t>,</w:t>
      </w:r>
      <w:r w:rsidRPr="00427185">
        <w:t xml:space="preserve"> I will read a set of 10 words and ask you to recall as many as you can. We have purposely made the list long so that it will be difficult for</w:t>
      </w:r>
      <w:r w:rsidR="00E922E3">
        <w:t xml:space="preserve"> anyone to recall all the words</w:t>
      </w:r>
      <w:r w:rsidR="00852526">
        <w:t>.</w:t>
      </w:r>
      <w:r w:rsidR="00E922E3">
        <w:t xml:space="preserve"> </w:t>
      </w:r>
      <w:r w:rsidR="00852526">
        <w:t>M</w:t>
      </w:r>
      <w:r w:rsidRPr="00427185">
        <w:t xml:space="preserve">ost people recall just a few. Please listen carefully as I read the </w:t>
      </w:r>
      <w:r w:rsidR="00BC1C4F">
        <w:t>list</w:t>
      </w:r>
      <w:r w:rsidR="00BC1C4F" w:rsidRPr="00427185">
        <w:t xml:space="preserve"> </w:t>
      </w:r>
      <w:r w:rsidRPr="00427185">
        <w:t>of words because I cannot repeat them.</w:t>
      </w:r>
      <w:r>
        <w:t xml:space="preserve"> When I finish, I will ask you to recall aloud as many of the words as you can, in any order. Is this clear? </w:t>
      </w:r>
    </w:p>
    <w:p w14:paraId="6E536165" w14:textId="0C157CA0" w:rsidR="00650509" w:rsidRDefault="00650509" w:rsidP="00A92D7B">
      <w:r>
        <w:t>[IWER: PROBE AS NEEDED FOR UNDERSTANDING OF TASK. READ THE ITEMS AT A SLOW, STEADY RATE</w:t>
      </w:r>
      <w:r w:rsidR="001209C9">
        <w:t>, ALLOWING R TO REPEAT THE WORD BEFORE MOVING ON TO THE NEXT WORD ON THE LIST</w:t>
      </w:r>
      <w:r>
        <w:t xml:space="preserve">.] </w:t>
      </w:r>
    </w:p>
    <w:p w14:paraId="0FCC4B84" w14:textId="77777777" w:rsidR="00BF78EE" w:rsidRDefault="00BF78EE" w:rsidP="00A92D7B">
      <w:r>
        <w:t>1 = Continue</w:t>
      </w:r>
    </w:p>
    <w:p w14:paraId="2B79C91E" w14:textId="77777777" w:rsidR="00BF78EE" w:rsidRDefault="00BF78EE" w:rsidP="00A92D7B">
      <w:r>
        <w:t>WR102_TRIAL 1_LIST</w:t>
      </w:r>
    </w:p>
    <w:p w14:paraId="7A254648" w14:textId="725AEAA8" w:rsidR="008E7F0E" w:rsidRDefault="00BF78EE" w:rsidP="00A92D7B">
      <w:r>
        <w:t xml:space="preserve">IWER: READ </w:t>
      </w:r>
      <w:r w:rsidR="0023639A">
        <w:t>EACH</w:t>
      </w:r>
      <w:r>
        <w:t xml:space="preserve"> WORD</w:t>
      </w:r>
      <w:r w:rsidR="00AE3021">
        <w:t>, AND LET R REPEAT THE WORD BEFORE YOU SAY THE NEXT WORD</w:t>
      </w:r>
      <w:r w:rsidR="00005940">
        <w:t xml:space="preserve"> ON THE SCREEN.</w:t>
      </w:r>
    </w:p>
    <w:p w14:paraId="24E923B2" w14:textId="2EEEC742" w:rsidR="003A5A01" w:rsidRDefault="003A5A01" w:rsidP="00A92D7B">
      <w:r>
        <w:t>Please repeat each word after me</w:t>
      </w:r>
    </w:p>
    <w:p w14:paraId="030635D1" w14:textId="77777777" w:rsidR="00F857B2" w:rsidRDefault="00F857B2" w:rsidP="00A92D7B">
      <w:r>
        <w:t>[</w:t>
      </w:r>
      <w:r w:rsidR="00B47565">
        <w:t xml:space="preserve">Butter, Arm, </w:t>
      </w:r>
      <w:r w:rsidR="00005940">
        <w:t>Corner</w:t>
      </w:r>
      <w:r w:rsidR="00E50AFB">
        <w:t>,</w:t>
      </w:r>
      <w:r w:rsidR="00D14821">
        <w:t xml:space="preserve"> Letter, Queen, </w:t>
      </w:r>
      <w:r w:rsidR="0052505E">
        <w:t>Book</w:t>
      </w:r>
      <w:r w:rsidR="00D14821">
        <w:t xml:space="preserve">, </w:t>
      </w:r>
      <w:r w:rsidR="0052505E">
        <w:t>Stick</w:t>
      </w:r>
      <w:r w:rsidR="00D14821">
        <w:t xml:space="preserve">, Ticket, Grass, </w:t>
      </w:r>
      <w:r w:rsidR="0052505E">
        <w:t>Stone</w:t>
      </w:r>
      <w:r>
        <w:t>]</w:t>
      </w:r>
    </w:p>
    <w:p w14:paraId="204B3791" w14:textId="77777777" w:rsidR="00CA45DF" w:rsidRDefault="00CA45DF" w:rsidP="00A92D7B"/>
    <w:p w14:paraId="009F88B4" w14:textId="77777777" w:rsidR="006E1121" w:rsidRPr="00330C85" w:rsidRDefault="006E1121" w:rsidP="00A92D7B">
      <w:r w:rsidRPr="00330C85">
        <w:t>WR102a</w:t>
      </w:r>
    </w:p>
    <w:p w14:paraId="034C0F67" w14:textId="77777777" w:rsidR="006E1121" w:rsidRPr="00330C85" w:rsidRDefault="006E1121" w:rsidP="00A92D7B">
      <w:r w:rsidRPr="00330C85">
        <w:t>Now please tell me the words you can recall.</w:t>
      </w:r>
    </w:p>
    <w:p w14:paraId="17F783C4" w14:textId="77777777" w:rsidR="006E1121" w:rsidRPr="00330C85" w:rsidRDefault="006E1121" w:rsidP="00A92D7B">
      <w:r w:rsidRPr="00330C85">
        <w:t xml:space="preserve">IWER: PERMIT as much time as R wishes – up to about 2 </w:t>
      </w:r>
      <w:proofErr w:type="gramStart"/>
      <w:r w:rsidRPr="00330C85">
        <w:t>minutes</w:t>
      </w:r>
      <w:proofErr w:type="gramEnd"/>
      <w:r w:rsidRPr="00330C85">
        <w:t xml:space="preserve"> </w:t>
      </w:r>
    </w:p>
    <w:p w14:paraId="0D86AEAA" w14:textId="5515EE54" w:rsidR="006E1121" w:rsidRDefault="006E3FD4" w:rsidP="00A92D7B">
      <w:r>
        <w:t xml:space="preserve">IWER: </w:t>
      </w:r>
      <w:r w:rsidRPr="006E3FD4">
        <w:t>Choose each word as it is recalled CORRECTLY</w:t>
      </w:r>
      <w:r>
        <w:t>.</w:t>
      </w:r>
    </w:p>
    <w:p w14:paraId="4564F99C" w14:textId="3C02D565" w:rsidR="00ED4017" w:rsidRDefault="00ED4017" w:rsidP="00A92D7B">
      <w:r>
        <w:lastRenderedPageBreak/>
        <w:t>CAPI: Please add three words from MMSE: Mango, Chair &amp; coin on same screen</w:t>
      </w:r>
    </w:p>
    <w:p w14:paraId="02E75A49" w14:textId="77777777" w:rsidR="006E3FD4" w:rsidRPr="00330C85" w:rsidRDefault="006E3FD4" w:rsidP="00A92D7B">
      <w:r w:rsidRPr="006E3FD4">
        <w:t>Keep track of the number of INCORRECT words recalled, as that number will be asked about next.</w:t>
      </w:r>
    </w:p>
    <w:p w14:paraId="007F45ED" w14:textId="77777777" w:rsidR="006E1121" w:rsidRPr="00330C85" w:rsidRDefault="006E3FD4" w:rsidP="00A92D7B">
      <w:r>
        <w:t xml:space="preserve">IWER: </w:t>
      </w:r>
      <w:r w:rsidRPr="006E3FD4">
        <w:t xml:space="preserve">Choose </w:t>
      </w:r>
      <w:r w:rsidRPr="006E3FD4">
        <w:rPr>
          <w:b/>
        </w:rPr>
        <w:t>No Words Remembered</w:t>
      </w:r>
      <w:r w:rsidRPr="006E3FD4">
        <w:t xml:space="preserve"> if no words at all are remembered.</w:t>
      </w:r>
    </w:p>
    <w:p w14:paraId="2DAA550E" w14:textId="77777777" w:rsidR="006E3FD4" w:rsidRDefault="006E3FD4" w:rsidP="00A92D7B"/>
    <w:p w14:paraId="7A8DB289" w14:textId="77777777" w:rsidR="00856883" w:rsidRPr="00427185" w:rsidRDefault="00A32432" w:rsidP="00A92D7B">
      <w:r w:rsidRPr="00427185">
        <w:t>WR103</w:t>
      </w:r>
      <w:r w:rsidR="00404C48" w:rsidRPr="00427185">
        <w:t xml:space="preserve"> INTRO</w:t>
      </w:r>
      <w:r w:rsidRPr="00427185">
        <w:t>_</w:t>
      </w:r>
    </w:p>
    <w:p w14:paraId="29072CE1" w14:textId="77777777" w:rsidR="00856883" w:rsidRPr="00427185" w:rsidRDefault="00856883" w:rsidP="00A92D7B">
      <w:r w:rsidRPr="00427185">
        <w:t>I am going to read you the same list of words in a different order. When I am done, please say out loud the words from this list you can recall. Are you ready?</w:t>
      </w:r>
    </w:p>
    <w:p w14:paraId="13517800" w14:textId="77777777" w:rsidR="00700725" w:rsidRPr="00427185" w:rsidRDefault="00700725" w:rsidP="00A92D7B">
      <w:r w:rsidRPr="00427185">
        <w:t>WR103</w:t>
      </w:r>
    </w:p>
    <w:p w14:paraId="37755DAF" w14:textId="1C83C01E" w:rsidR="00856883" w:rsidRDefault="00AE3021" w:rsidP="00A92D7B">
      <w:r>
        <w:t>IWER: READ EACH WORD, AND LET R REPEAT THE WORD BEFORE YOU SAY THE NEXT WORD ON THE SCREEN.</w:t>
      </w:r>
    </w:p>
    <w:p w14:paraId="056DFA8C" w14:textId="76A14B33" w:rsidR="003A5A01" w:rsidRDefault="003A5A01" w:rsidP="00A92D7B">
      <w:r>
        <w:t>Please repeat each word after me</w:t>
      </w:r>
    </w:p>
    <w:p w14:paraId="2C97D991" w14:textId="77777777" w:rsidR="00856883" w:rsidRDefault="00856883" w:rsidP="00A92D7B">
      <w:r>
        <w:t xml:space="preserve">[Ticket, </w:t>
      </w:r>
      <w:r w:rsidR="008E7F0E">
        <w:t>Book</w:t>
      </w:r>
      <w:r>
        <w:t xml:space="preserve">, Butter, </w:t>
      </w:r>
      <w:r w:rsidR="008E7F0E">
        <w:t>Corner</w:t>
      </w:r>
      <w:r>
        <w:t xml:space="preserve">, </w:t>
      </w:r>
      <w:r w:rsidR="008E7F0E">
        <w:t>Stone</w:t>
      </w:r>
      <w:r>
        <w:t xml:space="preserve">, Arm, Queen, Letter, </w:t>
      </w:r>
      <w:r w:rsidR="008E7F0E">
        <w:t>Stick</w:t>
      </w:r>
      <w:r>
        <w:t>, Grass]</w:t>
      </w:r>
    </w:p>
    <w:p w14:paraId="58826518" w14:textId="77777777" w:rsidR="00CA45DF" w:rsidRDefault="00CA45DF" w:rsidP="00A92D7B"/>
    <w:p w14:paraId="1D6D2642" w14:textId="77777777" w:rsidR="00700725" w:rsidRDefault="00700725" w:rsidP="00A92D7B">
      <w:r>
        <w:t>WR103a</w:t>
      </w:r>
    </w:p>
    <w:p w14:paraId="7F6171F6" w14:textId="77777777" w:rsidR="00700725" w:rsidRDefault="00700725" w:rsidP="00A92D7B">
      <w:r w:rsidRPr="00700725">
        <w:t>Now please tell me the words you can recall.</w:t>
      </w:r>
    </w:p>
    <w:p w14:paraId="585DEF37" w14:textId="77777777" w:rsidR="00700725" w:rsidRDefault="00700725" w:rsidP="00A92D7B">
      <w:r>
        <w:t xml:space="preserve">IWER: PERMIT as much time as R wishes – up to about 2 </w:t>
      </w:r>
      <w:proofErr w:type="gramStart"/>
      <w:r>
        <w:t>minutes</w:t>
      </w:r>
      <w:proofErr w:type="gramEnd"/>
    </w:p>
    <w:p w14:paraId="26AEECC5" w14:textId="1030BD78" w:rsidR="003D6541" w:rsidRDefault="003D6541" w:rsidP="003D6541">
      <w:r>
        <w:t xml:space="preserve">IWER: </w:t>
      </w:r>
      <w:r w:rsidRPr="006E3FD4">
        <w:t>Choose each word as it is recalled CORRECTLY</w:t>
      </w:r>
      <w:r>
        <w:t>.</w:t>
      </w:r>
    </w:p>
    <w:p w14:paraId="38E159CB" w14:textId="4CB3E577" w:rsidR="00ED4017" w:rsidRDefault="00ED4017" w:rsidP="003D6541">
      <w:r>
        <w:t>CAPI: Please add three words from MMSE: Mango, Chair &amp; coin on same screen</w:t>
      </w:r>
    </w:p>
    <w:p w14:paraId="1FBE089A" w14:textId="77777777" w:rsidR="003D6541" w:rsidRPr="00330C85" w:rsidRDefault="003D6541" w:rsidP="003D6541">
      <w:r w:rsidRPr="006E3FD4">
        <w:t>Keep track of the number of INCORRECT words recalled, as that number will be asked about next.</w:t>
      </w:r>
    </w:p>
    <w:p w14:paraId="585CB6EA" w14:textId="77777777" w:rsidR="003D6541" w:rsidRPr="00330C85" w:rsidRDefault="003D6541" w:rsidP="003D6541">
      <w:r>
        <w:t xml:space="preserve">IWER: </w:t>
      </w:r>
      <w:r w:rsidRPr="006E3FD4">
        <w:t xml:space="preserve">Choose </w:t>
      </w:r>
      <w:r w:rsidRPr="006E3FD4">
        <w:rPr>
          <w:b/>
        </w:rPr>
        <w:t>No Words Remembered</w:t>
      </w:r>
      <w:r w:rsidRPr="006E3FD4">
        <w:t xml:space="preserve"> if no words at all are remembered.</w:t>
      </w:r>
    </w:p>
    <w:p w14:paraId="77E206F8" w14:textId="77777777" w:rsidR="002E64B6" w:rsidRDefault="002E64B6" w:rsidP="00A92D7B">
      <w:pPr>
        <w:rPr>
          <w:rFonts w:cs="Arial"/>
          <w:color w:val="1F497D"/>
          <w:shd w:val="clear" w:color="auto" w:fill="FFFFFF"/>
        </w:rPr>
      </w:pPr>
    </w:p>
    <w:p w14:paraId="353261BD" w14:textId="77777777" w:rsidR="00856883" w:rsidRPr="00427185" w:rsidRDefault="00856883" w:rsidP="00A92D7B">
      <w:r w:rsidRPr="00427185">
        <w:t>WR104</w:t>
      </w:r>
      <w:r w:rsidR="00700725" w:rsidRPr="00427185">
        <w:t xml:space="preserve"> INTRO</w:t>
      </w:r>
      <w:r w:rsidRPr="00427185">
        <w:t>_</w:t>
      </w:r>
    </w:p>
    <w:p w14:paraId="68DC5D0F" w14:textId="77777777" w:rsidR="00856883" w:rsidRPr="00427185" w:rsidRDefault="00856883" w:rsidP="00A92D7B">
      <w:r w:rsidRPr="00427185">
        <w:t>I am going to read you the same list of words in a different order. When I am done, please say out loud the words from this list you can recall. Are you ready?</w:t>
      </w:r>
    </w:p>
    <w:p w14:paraId="68EAFAA3" w14:textId="0453A41E" w:rsidR="00856883" w:rsidRDefault="00AE3021" w:rsidP="00A92D7B">
      <w:r>
        <w:t>READ EACH WORD, AND LET R REPEAT THE WORD BEFORE YOU SAY THE NEXT WORD ON THE SCREEN.</w:t>
      </w:r>
    </w:p>
    <w:p w14:paraId="17CBCDCB" w14:textId="428ADA85" w:rsidR="003A5A01" w:rsidRDefault="00E042F5" w:rsidP="00A92D7B">
      <w:r>
        <w:t>Please repeat word each after me</w:t>
      </w:r>
    </w:p>
    <w:p w14:paraId="199E3887" w14:textId="77777777" w:rsidR="00856883" w:rsidRDefault="00856883" w:rsidP="00A92D7B">
      <w:r>
        <w:t xml:space="preserve">[Queen, Grass, Arm, </w:t>
      </w:r>
      <w:r w:rsidR="007E0AFA">
        <w:t>Book</w:t>
      </w:r>
      <w:r>
        <w:t xml:space="preserve">, </w:t>
      </w:r>
      <w:r w:rsidR="007E0AFA">
        <w:t>Stick</w:t>
      </w:r>
      <w:r>
        <w:t xml:space="preserve">, </w:t>
      </w:r>
      <w:r w:rsidR="007E0AFA">
        <w:t>Corner</w:t>
      </w:r>
      <w:r>
        <w:t xml:space="preserve">, Butter, </w:t>
      </w:r>
      <w:r w:rsidR="007E0AFA">
        <w:t>Stone</w:t>
      </w:r>
      <w:r>
        <w:t>, Ticket, Letter]</w:t>
      </w:r>
    </w:p>
    <w:p w14:paraId="65EB4970" w14:textId="77777777" w:rsidR="00CA45DF" w:rsidRDefault="00CA45DF" w:rsidP="00A92D7B"/>
    <w:p w14:paraId="0E6D48F3" w14:textId="77777777" w:rsidR="00700725" w:rsidRDefault="00700725" w:rsidP="00A92D7B">
      <w:r>
        <w:t>WR104a</w:t>
      </w:r>
    </w:p>
    <w:p w14:paraId="11943E0A" w14:textId="77777777" w:rsidR="00700725" w:rsidRDefault="00700725" w:rsidP="00A92D7B">
      <w:r>
        <w:t>Now please tell me the words you can recall.</w:t>
      </w:r>
    </w:p>
    <w:p w14:paraId="7F1CBC1A" w14:textId="77777777" w:rsidR="00700725" w:rsidRDefault="00700725" w:rsidP="00A92D7B">
      <w:r>
        <w:t xml:space="preserve">IWER: PERMIT as much time as R wishes – up to about 2 </w:t>
      </w:r>
      <w:proofErr w:type="gramStart"/>
      <w:r>
        <w:t>minutes</w:t>
      </w:r>
      <w:proofErr w:type="gramEnd"/>
    </w:p>
    <w:p w14:paraId="0C6933AD" w14:textId="5B03CBB6" w:rsidR="00A03C46" w:rsidRDefault="00A03C46" w:rsidP="00A03C46">
      <w:r>
        <w:t xml:space="preserve">IWER: </w:t>
      </w:r>
      <w:r w:rsidRPr="006E3FD4">
        <w:t>Choose each word as it is recalled CORRECTLY</w:t>
      </w:r>
      <w:r>
        <w:t>.</w:t>
      </w:r>
    </w:p>
    <w:p w14:paraId="3BAAFB48" w14:textId="3EC2BFCF" w:rsidR="00E33402" w:rsidRDefault="00E33402" w:rsidP="00A03C46">
      <w:r>
        <w:t>CAPI: Please add three words from MMSE: Mango, Chair &amp; coin on same screen</w:t>
      </w:r>
    </w:p>
    <w:p w14:paraId="3AF01BA3" w14:textId="77777777" w:rsidR="00A03C46" w:rsidRPr="00330C85" w:rsidRDefault="00A03C46" w:rsidP="00A03C46">
      <w:r w:rsidRPr="006E3FD4">
        <w:t>Keep track of the number of INCORRECT words recalled, as that number will be asked about next.</w:t>
      </w:r>
    </w:p>
    <w:p w14:paraId="28610100" w14:textId="77777777" w:rsidR="00A03C46" w:rsidRPr="00330C85" w:rsidRDefault="00A03C46" w:rsidP="00A03C46">
      <w:r>
        <w:t xml:space="preserve">IWER: </w:t>
      </w:r>
      <w:r w:rsidRPr="006E3FD4">
        <w:t xml:space="preserve">Choose </w:t>
      </w:r>
      <w:r w:rsidRPr="006E3FD4">
        <w:rPr>
          <w:b/>
        </w:rPr>
        <w:t>No Words Remembered</w:t>
      </w:r>
      <w:r w:rsidRPr="006E3FD4">
        <w:t xml:space="preserve"> if no words at all are remembered.</w:t>
      </w:r>
    </w:p>
    <w:p w14:paraId="2C702D1A" w14:textId="77777777" w:rsidR="00411516" w:rsidRPr="00411516" w:rsidRDefault="00411516" w:rsidP="00A92D7B">
      <w:pPr>
        <w:rPr>
          <w:rFonts w:cs="Arial"/>
          <w:color w:val="1F497D"/>
          <w:shd w:val="clear" w:color="auto" w:fill="FFFFFF"/>
        </w:rPr>
      </w:pPr>
    </w:p>
    <w:p w14:paraId="667EF896" w14:textId="77777777" w:rsidR="00411516" w:rsidRPr="00330C85" w:rsidRDefault="00411516" w:rsidP="00A92D7B">
      <w:r w:rsidRPr="00330C85">
        <w:t>WR105</w:t>
      </w:r>
    </w:p>
    <w:p w14:paraId="301390E6" w14:textId="77777777" w:rsidR="00411516" w:rsidRPr="00330C85" w:rsidRDefault="00411516" w:rsidP="00A92D7B">
      <w:r w:rsidRPr="00330C85">
        <w:t>IWER INDICATE WHETHER ANY OF THE FOLLOWING APPLY TO THE ADMINISTRATION OF THE WORD LISTS</w:t>
      </w:r>
    </w:p>
    <w:p w14:paraId="79AA8B70" w14:textId="77777777" w:rsidR="00411516" w:rsidRPr="00330C85" w:rsidRDefault="00411516" w:rsidP="00A92D7B">
      <w:r w:rsidRPr="00330C85">
        <w:t xml:space="preserve">1 = </w:t>
      </w:r>
      <w:r w:rsidR="008C2D4C" w:rsidRPr="00330C85">
        <w:t>AN INTERRUPTION OCCURRED DURING ADMINISTRATION OF LIST 1</w:t>
      </w:r>
    </w:p>
    <w:p w14:paraId="1EB43742" w14:textId="77777777" w:rsidR="00411516" w:rsidRPr="00330C85" w:rsidRDefault="00411516" w:rsidP="00A92D7B">
      <w:r w:rsidRPr="00330C85">
        <w:t>2 = AN INTERRUPTION OCCURRED</w:t>
      </w:r>
      <w:r w:rsidR="008C2D4C">
        <w:t xml:space="preserve"> DURING ADMINISTRATION OF LIST 2</w:t>
      </w:r>
    </w:p>
    <w:p w14:paraId="02B8A44A" w14:textId="77777777" w:rsidR="008C2D4C" w:rsidRDefault="00411516" w:rsidP="00A92D7B">
      <w:r w:rsidRPr="00330C85">
        <w:t xml:space="preserve">3 = </w:t>
      </w:r>
      <w:r w:rsidR="008C2D4C" w:rsidRPr="00330C85">
        <w:t>AN INTERRUPTION OCCURRED</w:t>
      </w:r>
      <w:r w:rsidR="008C2D4C">
        <w:t xml:space="preserve"> DURING ADMINISTRATION OF LIST 3</w:t>
      </w:r>
    </w:p>
    <w:p w14:paraId="00835F09" w14:textId="77777777" w:rsidR="00411516" w:rsidRPr="00330C85" w:rsidRDefault="008C2D4C" w:rsidP="00A92D7B">
      <w:r>
        <w:t xml:space="preserve">4 = </w:t>
      </w:r>
      <w:r w:rsidR="00411516" w:rsidRPr="00330C85">
        <w:t>RESPON</w:t>
      </w:r>
      <w:r>
        <w:t>DENT HAD DIFFICULTY HEAR</w:t>
      </w:r>
      <w:r w:rsidR="00411516" w:rsidRPr="00330C85">
        <w:t>ING THE WORDS</w:t>
      </w:r>
    </w:p>
    <w:p w14:paraId="4AE19FEF" w14:textId="77777777" w:rsidR="00411516" w:rsidRPr="00411516" w:rsidRDefault="008C2D4C" w:rsidP="00A92D7B">
      <w:r>
        <w:t>0</w:t>
      </w:r>
      <w:r w:rsidR="00411516" w:rsidRPr="00330C85">
        <w:t>= NO ISSUES OCCURRED</w:t>
      </w:r>
    </w:p>
    <w:p w14:paraId="6F5B95D7" w14:textId="49A9B190" w:rsidR="0030724D" w:rsidRDefault="0030724D" w:rsidP="0030724D">
      <w:pPr>
        <w:pStyle w:val="Heading1"/>
      </w:pPr>
      <w:bookmarkStart w:id="77" w:name="_Toc131080088"/>
      <w:r w:rsidRPr="002E184A">
        <w:t xml:space="preserve">SECTION </w:t>
      </w:r>
      <w:r>
        <w:t xml:space="preserve">Digit Span </w:t>
      </w:r>
      <w:r w:rsidR="00B37894">
        <w:t xml:space="preserve">Forward </w:t>
      </w:r>
      <w:r w:rsidR="00F8399A">
        <w:t xml:space="preserve">and </w:t>
      </w:r>
      <w:r>
        <w:t>Backward</w:t>
      </w:r>
      <w:bookmarkEnd w:id="77"/>
    </w:p>
    <w:p w14:paraId="69799737" w14:textId="77777777" w:rsidR="0030724D" w:rsidRDefault="0030724D" w:rsidP="0030724D"/>
    <w:p w14:paraId="6803A627" w14:textId="173242D3" w:rsidR="0030724D" w:rsidRDefault="0030724D" w:rsidP="0030724D">
      <w:r>
        <w:t>DS001</w:t>
      </w:r>
    </w:p>
    <w:p w14:paraId="6F0A0D1E" w14:textId="4436D724" w:rsidR="0030724D" w:rsidRDefault="0030724D" w:rsidP="0030724D">
      <w:r>
        <w:t xml:space="preserve">I will now read you a list of digits. Please repeat them to me in the order that you hear them. </w:t>
      </w:r>
    </w:p>
    <w:p w14:paraId="6FA627C4" w14:textId="77777777" w:rsidR="0030724D" w:rsidRDefault="0030724D" w:rsidP="0030724D">
      <w:r>
        <w:t>IWER: READ LIST OF DIGITS 1 DIGIT PER SECOND.</w:t>
      </w:r>
    </w:p>
    <w:p w14:paraId="54506B62" w14:textId="77777777" w:rsidR="0030724D" w:rsidRDefault="0030724D" w:rsidP="0030724D">
      <w:r>
        <w:t>2...1...8...5...4</w:t>
      </w:r>
    </w:p>
    <w:p w14:paraId="2C347F12" w14:textId="77777777" w:rsidR="0030724D" w:rsidRDefault="0030724D" w:rsidP="0030724D">
      <w:r>
        <w:t>IWER: DID THE RESPONDENT REPEAT ALL 5 DIGITS CORRECTLY IN THE FORWARD ORDER?</w:t>
      </w:r>
    </w:p>
    <w:p w14:paraId="74FBA1AA" w14:textId="77777777" w:rsidR="0030724D" w:rsidRDefault="0030724D" w:rsidP="0030724D">
      <w:r>
        <w:t xml:space="preserve"> 1=Yes</w:t>
      </w:r>
    </w:p>
    <w:p w14:paraId="7475E593" w14:textId="77777777" w:rsidR="0030724D" w:rsidRDefault="0030724D" w:rsidP="0030724D">
      <w:r>
        <w:t xml:space="preserve"> 5=No</w:t>
      </w:r>
    </w:p>
    <w:p w14:paraId="69F52B1E" w14:textId="77777777" w:rsidR="0030724D" w:rsidRDefault="0030724D" w:rsidP="0030724D"/>
    <w:p w14:paraId="7D83FB55" w14:textId="2A75F597" w:rsidR="0030724D" w:rsidRDefault="0030724D" w:rsidP="0030724D">
      <w:r>
        <w:t>DS002</w:t>
      </w:r>
    </w:p>
    <w:p w14:paraId="4B4DD920" w14:textId="690E57B1" w:rsidR="0030724D" w:rsidRDefault="0030724D" w:rsidP="0030724D">
      <w:r>
        <w:t xml:space="preserve">I will again read you a list of digits. Please repeat them to me in the backward order that you hear them. </w:t>
      </w:r>
      <w:r w:rsidR="00857FE9" w:rsidRPr="00856056">
        <w:t>"For example, if I said 8-5 you would say 5-8"</w:t>
      </w:r>
    </w:p>
    <w:p w14:paraId="048F742D" w14:textId="77777777" w:rsidR="0030724D" w:rsidRDefault="0030724D" w:rsidP="0030724D">
      <w:r>
        <w:t>IWER: READ LIST OF DIGITS 1 DIGIT PER SECOND.</w:t>
      </w:r>
    </w:p>
    <w:p w14:paraId="0E6883C5" w14:textId="77777777" w:rsidR="0030724D" w:rsidRDefault="0030724D" w:rsidP="0030724D">
      <w:r>
        <w:t>7...4...2</w:t>
      </w:r>
    </w:p>
    <w:p w14:paraId="5A93D07E" w14:textId="77777777" w:rsidR="0030724D" w:rsidRDefault="0030724D" w:rsidP="0030724D">
      <w:r>
        <w:t>IWER: DID THE RESPONDENT REPEAT ALL 3 DIGITS CORRECTLY IN THE BACKWARD ORDER (2,4,7)?</w:t>
      </w:r>
    </w:p>
    <w:p w14:paraId="73B246E4" w14:textId="77777777" w:rsidR="0030724D" w:rsidRDefault="0030724D" w:rsidP="0030724D">
      <w:r>
        <w:t>1=Yes</w:t>
      </w:r>
    </w:p>
    <w:p w14:paraId="19567FDB" w14:textId="77777777" w:rsidR="0030724D" w:rsidRDefault="0030724D" w:rsidP="0030724D">
      <w:r>
        <w:t>5=No</w:t>
      </w:r>
    </w:p>
    <w:p w14:paraId="4CC15F1F" w14:textId="552BBB11" w:rsidR="00411516" w:rsidRDefault="00411516" w:rsidP="00A92D7B"/>
    <w:p w14:paraId="4B03AA1D" w14:textId="778C9425" w:rsidR="00320A30" w:rsidRDefault="00320A30" w:rsidP="00320A30">
      <w:pPr>
        <w:pStyle w:val="Heading1"/>
      </w:pPr>
      <w:bookmarkStart w:id="78" w:name="_Toc131080089"/>
      <w:r w:rsidRPr="002E184A">
        <w:t xml:space="preserve">SECTION </w:t>
      </w:r>
      <w:r w:rsidRPr="007C4E19">
        <w:t>SC –S</w:t>
      </w:r>
      <w:r>
        <w:t xml:space="preserve">ymbol </w:t>
      </w:r>
      <w:r w:rsidRPr="007C4E19">
        <w:t>C</w:t>
      </w:r>
      <w:r>
        <w:t>ancellation</w:t>
      </w:r>
      <w:bookmarkEnd w:id="78"/>
    </w:p>
    <w:p w14:paraId="66A1F8A5" w14:textId="77777777" w:rsidR="00320A30" w:rsidRDefault="00320A30" w:rsidP="00320A30"/>
    <w:p w14:paraId="6ECCB12C" w14:textId="77777777" w:rsidR="00320A30" w:rsidRDefault="00320A30" w:rsidP="00320A30">
      <w:r w:rsidRPr="00367F4D">
        <w:t>[IWER: REFER TO SHEET OF FIGURES BORROWED FROM MHAS]</w:t>
      </w:r>
    </w:p>
    <w:p w14:paraId="3DB5E004" w14:textId="77777777" w:rsidR="00320A30" w:rsidRDefault="00320A30" w:rsidP="00320A30">
      <w:pPr>
        <w:widowControl w:val="0"/>
        <w:autoSpaceDE w:val="0"/>
        <w:autoSpaceDN w:val="0"/>
        <w:adjustRightInd w:val="0"/>
        <w:spacing w:after="0"/>
        <w:rPr>
          <w:rFonts w:ascii="Times" w:hAnsi="Times" w:cs="Times"/>
          <w:szCs w:val="24"/>
        </w:rPr>
      </w:pPr>
      <w:r w:rsidRPr="007C4E19">
        <w:t xml:space="preserve">Please find the figures that look </w:t>
      </w:r>
      <w:r>
        <w:t>like this one on the next page.</w:t>
      </w:r>
    </w:p>
    <w:p w14:paraId="055FDD30" w14:textId="77777777" w:rsidR="00320A30" w:rsidRDefault="00320A30" w:rsidP="00320A30"/>
    <w:p w14:paraId="49B524D9" w14:textId="77777777" w:rsidR="00320A30" w:rsidRPr="007C4E19" w:rsidRDefault="00320A30" w:rsidP="00320A30">
      <w:r w:rsidRPr="007C4E19">
        <w:t>Find as many as you can and draw a circle around each figure, like I am doing it (Interviewer: CIRCLE AN EXAMPLE ON THE MIDDLE OF THE PAGE).</w:t>
      </w:r>
    </w:p>
    <w:p w14:paraId="45536B54" w14:textId="77777777" w:rsidR="00320A30" w:rsidRPr="007C4E19" w:rsidRDefault="00320A30" w:rsidP="00320A30">
      <w:r w:rsidRPr="007C4E19">
        <w:t xml:space="preserve">Circle only the figures that are exactly like this one. </w:t>
      </w:r>
    </w:p>
    <w:p w14:paraId="136208A4" w14:textId="442DBB86" w:rsidR="00320A30" w:rsidRPr="007C4E19" w:rsidRDefault="00320A30" w:rsidP="00320A30">
      <w:r>
        <w:t>Please s</w:t>
      </w:r>
      <w:r w:rsidRPr="00C66A62">
        <w:t>tart from top of the page from left, line by line.</w:t>
      </w:r>
      <w:r>
        <w:t xml:space="preserve"> </w:t>
      </w:r>
      <w:r w:rsidRPr="007C4E19">
        <w:t>Work as fast as you can until I tell you to stop.</w:t>
      </w:r>
    </w:p>
    <w:p w14:paraId="4531A06A" w14:textId="524DC66E" w:rsidR="00615697" w:rsidRDefault="00320A30" w:rsidP="00320A30">
      <w:pPr>
        <w:rPr>
          <w:rFonts w:ascii="Segoe UI" w:hAnsi="Segoe UI" w:cs="Segoe UI"/>
          <w:color w:val="000000"/>
          <w:sz w:val="20"/>
          <w:szCs w:val="20"/>
          <w:shd w:val="clear" w:color="auto" w:fill="FFFFFF"/>
        </w:rPr>
      </w:pPr>
      <w:r w:rsidRPr="007C4E19">
        <w:t>I</w:t>
      </w:r>
      <w:r>
        <w:t>WER</w:t>
      </w:r>
      <w:r w:rsidRPr="007C4E19">
        <w:t xml:space="preserve">: </w:t>
      </w:r>
      <w:r w:rsidR="00644C57">
        <w:t xml:space="preserve">GIVE </w:t>
      </w:r>
      <w:r w:rsidRPr="007C4E19">
        <w:t>60 SECONDS.</w:t>
      </w:r>
      <w:r>
        <w:t xml:space="preserve"> </w:t>
      </w:r>
      <w:r w:rsidRPr="00C66A62">
        <w:t>KEEP IN MIND THAT THE RESPONDENT HAS TO GO FROM LEFT TO RIGHT, LINE BY LINE</w:t>
      </w:r>
      <w:r>
        <w:t xml:space="preserve">. </w:t>
      </w:r>
      <w:r w:rsidRPr="00C66A62">
        <w:t>DON’T ALLOW TO MARK AT RANDOM</w:t>
      </w:r>
      <w:r>
        <w:t>.</w:t>
      </w:r>
      <w:r w:rsidR="00615697" w:rsidRPr="00615697">
        <w:rPr>
          <w:rFonts w:ascii="Segoe UI" w:hAnsi="Segoe UI" w:cs="Segoe UI"/>
          <w:color w:val="000000"/>
          <w:sz w:val="20"/>
          <w:szCs w:val="20"/>
          <w:shd w:val="clear" w:color="auto" w:fill="FFFFFF"/>
        </w:rPr>
        <w:t xml:space="preserve"> </w:t>
      </w:r>
    </w:p>
    <w:p w14:paraId="32F22517" w14:textId="060AC529" w:rsidR="00320A30" w:rsidRPr="007C4E19" w:rsidRDefault="00615697" w:rsidP="00320A30">
      <w:r w:rsidRPr="00856056">
        <w:t xml:space="preserve">If R begins circling symbols randomly, stop him/her and </w:t>
      </w:r>
      <w:proofErr w:type="gramStart"/>
      <w:r w:rsidRPr="00615697">
        <w:t>say</w:t>
      </w:r>
      <w:proofErr w:type="gramEnd"/>
      <w:r w:rsidRPr="00615697">
        <w:t xml:space="preserve"> “remember</w:t>
      </w:r>
      <w:r w:rsidRPr="00856056">
        <w:t xml:space="preserve"> it is important to go line by line, please continue". Do not stop timing.</w:t>
      </w:r>
    </w:p>
    <w:p w14:paraId="0E85AEF6" w14:textId="77777777" w:rsidR="00320A30" w:rsidRDefault="00320A30" w:rsidP="00320A30">
      <w:r w:rsidRPr="007C4E19">
        <w:t>IWER:</w:t>
      </w:r>
    </w:p>
    <w:p w14:paraId="3995D169" w14:textId="77777777" w:rsidR="00320A30" w:rsidRDefault="00320A30" w:rsidP="00320A30">
      <w:r>
        <w:t xml:space="preserve">5= </w:t>
      </w:r>
      <w:r w:rsidRPr="007C4E19">
        <w:t>Physical limitation on hands</w:t>
      </w:r>
      <w:r>
        <w:t xml:space="preserve"> </w:t>
      </w:r>
      <w:r w:rsidRPr="00CC79E1">
        <w:rPr>
          <w:color w:val="4F81BD" w:themeColor="accent1"/>
        </w:rPr>
        <w:t>[CAPI: skip to next section]</w:t>
      </w:r>
    </w:p>
    <w:p w14:paraId="438F6BE8" w14:textId="77777777" w:rsidR="00320A30" w:rsidRDefault="00320A30" w:rsidP="00320A30">
      <w:r>
        <w:t>6= V</w:t>
      </w:r>
      <w:r w:rsidRPr="007C4E19">
        <w:t>isual limitation</w:t>
      </w:r>
      <w:r>
        <w:t xml:space="preserve"> </w:t>
      </w:r>
      <w:r w:rsidRPr="00CC79E1">
        <w:rPr>
          <w:color w:val="4F81BD" w:themeColor="accent1"/>
        </w:rPr>
        <w:t>[CAPI: skip to next section]</w:t>
      </w:r>
    </w:p>
    <w:p w14:paraId="702B770C" w14:textId="0F00670A" w:rsidR="00320A30" w:rsidRDefault="00320A30" w:rsidP="00320A30">
      <w:pPr>
        <w:rPr>
          <w:rFonts w:cs="Helvetica"/>
          <w:bCs/>
        </w:rPr>
      </w:pPr>
    </w:p>
    <w:p w14:paraId="1D7DAC33" w14:textId="77777777" w:rsidR="00645394" w:rsidRDefault="00645394" w:rsidP="00320A30">
      <w:pPr>
        <w:rPr>
          <w:rFonts w:cs="Helvetica"/>
          <w:bCs/>
        </w:rPr>
      </w:pPr>
    </w:p>
    <w:p w14:paraId="4429495F" w14:textId="66C5C211" w:rsidR="00320A30" w:rsidRPr="00CE5002" w:rsidRDefault="00320A30" w:rsidP="00320A30">
      <w:pPr>
        <w:pStyle w:val="Heading1"/>
      </w:pPr>
      <w:bookmarkStart w:id="79" w:name="_Toc131080090"/>
      <w:r w:rsidRPr="006B24AA">
        <w:lastRenderedPageBreak/>
        <w:t xml:space="preserve">SECTION </w:t>
      </w:r>
      <w:r>
        <w:t>DR–Delayed Recall</w:t>
      </w:r>
      <w:bookmarkEnd w:id="79"/>
    </w:p>
    <w:p w14:paraId="7EF0A1CB" w14:textId="77777777" w:rsidR="00320A30" w:rsidRDefault="00320A30" w:rsidP="00320A30">
      <w:pPr>
        <w:rPr>
          <w:shd w:val="clear" w:color="auto" w:fill="FFFFFF"/>
        </w:rPr>
      </w:pPr>
    </w:p>
    <w:p w14:paraId="707BD23E" w14:textId="77777777" w:rsidR="00320A30" w:rsidRDefault="00320A30" w:rsidP="00320A30">
      <w:pPr>
        <w:rPr>
          <w:shd w:val="clear" w:color="auto" w:fill="FFFFFF"/>
        </w:rPr>
      </w:pPr>
      <w:r>
        <w:rPr>
          <w:shd w:val="clear" w:color="auto" w:fill="FFFFFF"/>
        </w:rPr>
        <w:t>DR 100</w:t>
      </w:r>
    </w:p>
    <w:p w14:paraId="593D8B22" w14:textId="77777777" w:rsidR="00320A30" w:rsidRPr="006824EB" w:rsidRDefault="00320A30" w:rsidP="00320A30">
      <w:pPr>
        <w:rPr>
          <w:shd w:val="clear" w:color="auto" w:fill="FFFFFF"/>
        </w:rPr>
      </w:pPr>
      <w:r w:rsidRPr="00B9494D">
        <w:rPr>
          <w:shd w:val="clear" w:color="auto" w:fill="FFFFFF"/>
        </w:rPr>
        <w:t>A little while ago, I read you a list of words and you repeated the ones you could remember.</w:t>
      </w:r>
      <w:r w:rsidRPr="00E71350">
        <w:rPr>
          <w:rFonts w:cs="Arial"/>
          <w:shd w:val="clear" w:color="auto" w:fill="FFFFFF"/>
        </w:rPr>
        <w:t xml:space="preserve"> Now I want you to try to recall as many of those 10 words as you can.  OK, now tell me as many of those ten words as you can remember.</w:t>
      </w:r>
    </w:p>
    <w:p w14:paraId="290F85DF" w14:textId="77777777" w:rsidR="00320A30" w:rsidRDefault="00320A30" w:rsidP="00320A30">
      <w:pPr>
        <w:rPr>
          <w:shd w:val="clear" w:color="auto" w:fill="FFFFFF"/>
        </w:rPr>
      </w:pPr>
      <w:r w:rsidRPr="006824EB">
        <w:rPr>
          <w:shd w:val="clear" w:color="auto" w:fill="FFFFFF"/>
        </w:rPr>
        <w:t xml:space="preserve">IWER: PERMIT as much time as R wishes – up to about 2 </w:t>
      </w:r>
      <w:proofErr w:type="gramStart"/>
      <w:r w:rsidRPr="006824EB">
        <w:rPr>
          <w:shd w:val="clear" w:color="auto" w:fill="FFFFFF"/>
        </w:rPr>
        <w:t>minutes</w:t>
      </w:r>
      <w:proofErr w:type="gramEnd"/>
    </w:p>
    <w:p w14:paraId="538F92C7" w14:textId="7C669062" w:rsidR="00320A30" w:rsidRDefault="00320A30" w:rsidP="00320A30">
      <w:r>
        <w:t xml:space="preserve">IWER: </w:t>
      </w:r>
      <w:r w:rsidRPr="006E3FD4">
        <w:t>Choose each word as it is recalled CORRECTLY</w:t>
      </w:r>
      <w:r>
        <w:t>.</w:t>
      </w:r>
    </w:p>
    <w:p w14:paraId="05BDEA61" w14:textId="2E29B6B6" w:rsidR="005150CE" w:rsidRDefault="005150CE" w:rsidP="00320A30">
      <w:r>
        <w:t>CAPI: Please add three words from MMSE: Mango, Chair &amp; coin on same screen</w:t>
      </w:r>
    </w:p>
    <w:p w14:paraId="45FEC32B" w14:textId="77777777" w:rsidR="00320A30" w:rsidRPr="00330C85" w:rsidRDefault="00320A30" w:rsidP="00320A30">
      <w:r w:rsidRPr="006E3FD4">
        <w:t>Keep track of the number of INCORRECT words recalled, as that number will be asked about next.</w:t>
      </w:r>
    </w:p>
    <w:p w14:paraId="59923185" w14:textId="77777777" w:rsidR="00320A30" w:rsidRPr="00330C85" w:rsidRDefault="00320A30" w:rsidP="00320A30">
      <w:r>
        <w:t xml:space="preserve">IWER: </w:t>
      </w:r>
      <w:r w:rsidRPr="006E3FD4">
        <w:t xml:space="preserve">Choose </w:t>
      </w:r>
      <w:r w:rsidRPr="006E3FD4">
        <w:rPr>
          <w:b/>
        </w:rPr>
        <w:t>No Words Remembered</w:t>
      </w:r>
      <w:r w:rsidRPr="006E3FD4">
        <w:t xml:space="preserve"> if no words at all are remembered.</w:t>
      </w:r>
    </w:p>
    <w:p w14:paraId="5882A08B" w14:textId="77777777" w:rsidR="00320A30" w:rsidRDefault="00320A30" w:rsidP="00320A30">
      <w:pPr>
        <w:rPr>
          <w:shd w:val="clear" w:color="auto" w:fill="FFFFFF"/>
        </w:rPr>
      </w:pPr>
    </w:p>
    <w:p w14:paraId="2655DD8C" w14:textId="77777777" w:rsidR="00320A30" w:rsidRPr="00EC7C2D" w:rsidRDefault="00320A30" w:rsidP="00320A30">
      <w:pPr>
        <w:rPr>
          <w:u w:val="single"/>
        </w:rPr>
      </w:pPr>
    </w:p>
    <w:p w14:paraId="472110A9" w14:textId="3F011C4C" w:rsidR="00320A30" w:rsidRPr="00CE5F32" w:rsidRDefault="00320A30" w:rsidP="00320A30">
      <w:pPr>
        <w:pStyle w:val="Heading1"/>
      </w:pPr>
      <w:bookmarkStart w:id="80" w:name="_Toc131080091"/>
      <w:r w:rsidRPr="00CE5F32">
        <w:t>SECTION WRE – Word List Recognition</w:t>
      </w:r>
      <w:bookmarkEnd w:id="80"/>
    </w:p>
    <w:p w14:paraId="5A890433" w14:textId="77777777" w:rsidR="00320A30" w:rsidRDefault="00320A30" w:rsidP="00320A30"/>
    <w:p w14:paraId="55730C71" w14:textId="77777777" w:rsidR="00320A30" w:rsidRDefault="00320A30" w:rsidP="00320A30">
      <w:proofErr w:type="spellStart"/>
      <w:r>
        <w:t>WRE_Intro</w:t>
      </w:r>
      <w:proofErr w:type="spellEnd"/>
    </w:p>
    <w:p w14:paraId="39B124D1" w14:textId="77777777" w:rsidR="00320A30" w:rsidRPr="00CC71F9" w:rsidRDefault="00320A30" w:rsidP="00320A30">
      <w:r w:rsidRPr="00CC71F9">
        <w:rPr>
          <w:rFonts w:cs="Helvetica"/>
          <w:bCs/>
        </w:rPr>
        <w:t xml:space="preserve">Now I am going to read you a list of words.  Some of the words are from the list I read to you earlier and some of the words I haven't read to you before.  I want you to say </w:t>
      </w:r>
      <w:r w:rsidRPr="00CC71F9">
        <w:rPr>
          <w:rFonts w:cs="Helvetica"/>
          <w:b/>
          <w:bCs/>
        </w:rPr>
        <w:t>YES</w:t>
      </w:r>
      <w:r w:rsidRPr="00CC71F9">
        <w:rPr>
          <w:rFonts w:cs="Helvetica"/>
          <w:bCs/>
        </w:rPr>
        <w:t xml:space="preserve"> if the word I read you is one you heard earlier and </w:t>
      </w:r>
      <w:r w:rsidRPr="00CC71F9">
        <w:rPr>
          <w:rFonts w:cs="Helvetica"/>
          <w:b/>
          <w:bCs/>
        </w:rPr>
        <w:t>NO</w:t>
      </w:r>
      <w:r w:rsidRPr="00CC71F9">
        <w:rPr>
          <w:rFonts w:cs="Helvetica"/>
          <w:bCs/>
        </w:rPr>
        <w:t xml:space="preserve"> if it is not a word you heard earlier. Do you have any questions? Are you ready?</w:t>
      </w:r>
    </w:p>
    <w:p w14:paraId="5BDE30A1" w14:textId="77777777" w:rsidR="00320A30" w:rsidRDefault="00320A30" w:rsidP="00320A30">
      <w:r>
        <w:t>WRE_100</w:t>
      </w:r>
    </w:p>
    <w:p w14:paraId="75FC6DFF" w14:textId="77777777" w:rsidR="00320A30" w:rsidRDefault="00320A30" w:rsidP="00320A30">
      <w:pPr>
        <w:ind w:left="720"/>
      </w:pPr>
      <w:r>
        <w:t>Temple</w:t>
      </w:r>
    </w:p>
    <w:p w14:paraId="7014C3D9" w14:textId="77777777" w:rsidR="00320A30" w:rsidRDefault="00320A30" w:rsidP="00320A30">
      <w:pPr>
        <w:ind w:left="720"/>
      </w:pPr>
      <w:r>
        <w:t xml:space="preserve">1 = Yes    5 = No   </w:t>
      </w:r>
    </w:p>
    <w:p w14:paraId="67AA518B" w14:textId="77777777" w:rsidR="00320A30" w:rsidRDefault="00320A30" w:rsidP="00320A30">
      <w:r>
        <w:t>WRE_101</w:t>
      </w:r>
    </w:p>
    <w:p w14:paraId="0C072920" w14:textId="77777777" w:rsidR="00320A30" w:rsidRDefault="00320A30" w:rsidP="00320A30">
      <w:pPr>
        <w:ind w:left="720"/>
      </w:pPr>
      <w:r>
        <w:t>Tea</w:t>
      </w:r>
    </w:p>
    <w:p w14:paraId="09C16C1F" w14:textId="77777777" w:rsidR="00320A30" w:rsidRDefault="00320A30" w:rsidP="00320A30">
      <w:pPr>
        <w:ind w:left="720"/>
      </w:pPr>
      <w:r>
        <w:t xml:space="preserve">1 = Yes    5 = No   </w:t>
      </w:r>
    </w:p>
    <w:p w14:paraId="5C5D9D47" w14:textId="77777777" w:rsidR="00320A30" w:rsidRDefault="00320A30" w:rsidP="00320A30">
      <w:r>
        <w:t>WRE_102</w:t>
      </w:r>
    </w:p>
    <w:p w14:paraId="0E679998" w14:textId="77777777" w:rsidR="00320A30" w:rsidRDefault="00320A30" w:rsidP="00320A30">
      <w:pPr>
        <w:ind w:left="720"/>
      </w:pPr>
      <w:r>
        <w:t>Butter</w:t>
      </w:r>
    </w:p>
    <w:p w14:paraId="377C05CE" w14:textId="77777777" w:rsidR="00320A30" w:rsidRDefault="00320A30" w:rsidP="00320A30">
      <w:pPr>
        <w:ind w:left="720"/>
      </w:pPr>
      <w:r>
        <w:lastRenderedPageBreak/>
        <w:t xml:space="preserve">1 = Yes    5 = No   </w:t>
      </w:r>
    </w:p>
    <w:p w14:paraId="2BF78269" w14:textId="77777777" w:rsidR="00320A30" w:rsidRDefault="00320A30" w:rsidP="00320A30">
      <w:r>
        <w:t>WRE_103</w:t>
      </w:r>
    </w:p>
    <w:p w14:paraId="5152B010" w14:textId="77777777" w:rsidR="00320A30" w:rsidRDefault="00320A30" w:rsidP="00320A30">
      <w:pPr>
        <w:ind w:left="720"/>
      </w:pPr>
      <w:r>
        <w:t>Key</w:t>
      </w:r>
    </w:p>
    <w:p w14:paraId="6C393F4F" w14:textId="77777777" w:rsidR="00320A30" w:rsidRDefault="00320A30" w:rsidP="00320A30">
      <w:pPr>
        <w:ind w:left="720"/>
      </w:pPr>
      <w:r>
        <w:t xml:space="preserve">1 = Yes    5 = No   </w:t>
      </w:r>
    </w:p>
    <w:p w14:paraId="6B3EB04F" w14:textId="77777777" w:rsidR="00320A30" w:rsidRDefault="00320A30" w:rsidP="00320A30">
      <w:r>
        <w:t>WRE_104</w:t>
      </w:r>
    </w:p>
    <w:p w14:paraId="5EFEB538" w14:textId="77777777" w:rsidR="00320A30" w:rsidRDefault="00320A30" w:rsidP="00320A30">
      <w:pPr>
        <w:ind w:left="720"/>
      </w:pPr>
      <w:r>
        <w:t>Arm</w:t>
      </w:r>
    </w:p>
    <w:p w14:paraId="6C7AFC2F" w14:textId="77777777" w:rsidR="00320A30" w:rsidRDefault="00320A30" w:rsidP="00320A30">
      <w:pPr>
        <w:ind w:left="720"/>
      </w:pPr>
      <w:r>
        <w:t xml:space="preserve">1 = Yes    5= No   </w:t>
      </w:r>
    </w:p>
    <w:p w14:paraId="452984EB" w14:textId="77777777" w:rsidR="00320A30" w:rsidRDefault="00320A30" w:rsidP="00320A30">
      <w:r>
        <w:t>WRE_105</w:t>
      </w:r>
    </w:p>
    <w:p w14:paraId="64DD104C" w14:textId="77777777" w:rsidR="00320A30" w:rsidRDefault="00320A30" w:rsidP="00320A30">
      <w:pPr>
        <w:ind w:left="720"/>
      </w:pPr>
      <w:r>
        <w:t>Corner</w:t>
      </w:r>
    </w:p>
    <w:p w14:paraId="0FC72727" w14:textId="77777777" w:rsidR="00320A30" w:rsidRDefault="00320A30" w:rsidP="00320A30">
      <w:pPr>
        <w:ind w:left="720"/>
      </w:pPr>
      <w:r>
        <w:t xml:space="preserve">1 = Yes    5 = No   </w:t>
      </w:r>
    </w:p>
    <w:p w14:paraId="6635BA17" w14:textId="77777777" w:rsidR="00320A30" w:rsidRDefault="00320A30" w:rsidP="00320A30">
      <w:r>
        <w:t>WRE_106</w:t>
      </w:r>
    </w:p>
    <w:p w14:paraId="3630E3AA" w14:textId="77777777" w:rsidR="00320A30" w:rsidRDefault="00320A30" w:rsidP="00320A30">
      <w:pPr>
        <w:ind w:left="720"/>
      </w:pPr>
      <w:r>
        <w:t>Five</w:t>
      </w:r>
    </w:p>
    <w:p w14:paraId="0C9ACC66" w14:textId="77777777" w:rsidR="00320A30" w:rsidRDefault="00320A30" w:rsidP="00320A30">
      <w:pPr>
        <w:ind w:left="720"/>
      </w:pPr>
      <w:r>
        <w:t xml:space="preserve">1 = Yes    5 = No   </w:t>
      </w:r>
    </w:p>
    <w:p w14:paraId="29A01E27" w14:textId="77777777" w:rsidR="00320A30" w:rsidRDefault="00320A30" w:rsidP="00320A30">
      <w:r>
        <w:t>WRE_107</w:t>
      </w:r>
    </w:p>
    <w:p w14:paraId="7EB18160" w14:textId="77777777" w:rsidR="00320A30" w:rsidRDefault="00320A30" w:rsidP="00320A30">
      <w:pPr>
        <w:ind w:left="720"/>
      </w:pPr>
      <w:r>
        <w:t>Letter</w:t>
      </w:r>
    </w:p>
    <w:p w14:paraId="7ABD3D74" w14:textId="77777777" w:rsidR="00320A30" w:rsidRDefault="00320A30" w:rsidP="00320A30">
      <w:pPr>
        <w:ind w:left="720"/>
      </w:pPr>
      <w:r>
        <w:t xml:space="preserve">1 = Yes    5 = No   </w:t>
      </w:r>
    </w:p>
    <w:p w14:paraId="48EB7577" w14:textId="77777777" w:rsidR="00320A30" w:rsidRDefault="00320A30" w:rsidP="00320A30">
      <w:r>
        <w:t>WRE_108</w:t>
      </w:r>
    </w:p>
    <w:p w14:paraId="0C06267B" w14:textId="77777777" w:rsidR="00320A30" w:rsidRDefault="00320A30" w:rsidP="00320A30">
      <w:pPr>
        <w:ind w:left="720"/>
      </w:pPr>
      <w:r>
        <w:t>Hotel</w:t>
      </w:r>
    </w:p>
    <w:p w14:paraId="62FF04C3" w14:textId="77777777" w:rsidR="00320A30" w:rsidRDefault="00320A30" w:rsidP="00320A30">
      <w:pPr>
        <w:ind w:left="720"/>
      </w:pPr>
      <w:r>
        <w:t xml:space="preserve">1 = Yes    5 = No   </w:t>
      </w:r>
    </w:p>
    <w:p w14:paraId="6C66A300" w14:textId="77777777" w:rsidR="00320A30" w:rsidRDefault="00320A30" w:rsidP="00320A30">
      <w:r>
        <w:t>WRE_109</w:t>
      </w:r>
    </w:p>
    <w:p w14:paraId="38882200" w14:textId="77777777" w:rsidR="00320A30" w:rsidRDefault="00320A30" w:rsidP="00320A30">
      <w:pPr>
        <w:ind w:left="720"/>
      </w:pPr>
      <w:r>
        <w:t>Mountain</w:t>
      </w:r>
    </w:p>
    <w:p w14:paraId="598D1C29" w14:textId="77777777" w:rsidR="00320A30" w:rsidRDefault="00320A30" w:rsidP="00320A30">
      <w:pPr>
        <w:ind w:left="720"/>
      </w:pPr>
      <w:r>
        <w:t xml:space="preserve">1 = Yes    5 = No   </w:t>
      </w:r>
    </w:p>
    <w:p w14:paraId="157E39A6" w14:textId="77777777" w:rsidR="00320A30" w:rsidRDefault="00320A30" w:rsidP="00320A30">
      <w:r>
        <w:t>WRE_110</w:t>
      </w:r>
    </w:p>
    <w:p w14:paraId="2676463C" w14:textId="77777777" w:rsidR="00320A30" w:rsidRDefault="00320A30" w:rsidP="00320A30">
      <w:pPr>
        <w:ind w:left="720"/>
      </w:pPr>
      <w:r>
        <w:t>Queen</w:t>
      </w:r>
    </w:p>
    <w:p w14:paraId="227136BA" w14:textId="77777777" w:rsidR="00320A30" w:rsidRDefault="00320A30" w:rsidP="00320A30">
      <w:pPr>
        <w:ind w:left="720"/>
      </w:pPr>
      <w:r>
        <w:t xml:space="preserve">1 = Yes   5 = No   </w:t>
      </w:r>
    </w:p>
    <w:p w14:paraId="6C4D499F" w14:textId="77777777" w:rsidR="00320A30" w:rsidRDefault="00320A30" w:rsidP="00320A30">
      <w:r>
        <w:t>WRE_111</w:t>
      </w:r>
    </w:p>
    <w:p w14:paraId="6C0E409C" w14:textId="77777777" w:rsidR="00320A30" w:rsidRDefault="00320A30" w:rsidP="00320A30">
      <w:pPr>
        <w:ind w:left="720"/>
      </w:pPr>
      <w:r>
        <w:lastRenderedPageBreak/>
        <w:t>Book</w:t>
      </w:r>
    </w:p>
    <w:p w14:paraId="79D19794" w14:textId="77777777" w:rsidR="00320A30" w:rsidRDefault="00320A30" w:rsidP="00320A30">
      <w:pPr>
        <w:ind w:left="720"/>
      </w:pPr>
      <w:r>
        <w:t xml:space="preserve">1 = Yes    5 = No   </w:t>
      </w:r>
    </w:p>
    <w:p w14:paraId="78B11328" w14:textId="77777777" w:rsidR="00320A30" w:rsidRDefault="00320A30" w:rsidP="00320A30">
      <w:r>
        <w:t>WRE_112</w:t>
      </w:r>
    </w:p>
    <w:p w14:paraId="3C38D241" w14:textId="77777777" w:rsidR="00320A30" w:rsidRDefault="00320A30" w:rsidP="00320A30">
      <w:pPr>
        <w:ind w:left="720"/>
      </w:pPr>
      <w:r>
        <w:t>Slipper</w:t>
      </w:r>
    </w:p>
    <w:p w14:paraId="6AE6D0AB" w14:textId="77777777" w:rsidR="00320A30" w:rsidRDefault="00320A30" w:rsidP="00320A30">
      <w:pPr>
        <w:ind w:left="720"/>
      </w:pPr>
      <w:r>
        <w:t xml:space="preserve">1 = Yes    5 = No   </w:t>
      </w:r>
    </w:p>
    <w:p w14:paraId="33E00DC8" w14:textId="77777777" w:rsidR="00320A30" w:rsidRDefault="00320A30" w:rsidP="00320A30">
      <w:r>
        <w:t>WRE_113</w:t>
      </w:r>
    </w:p>
    <w:p w14:paraId="357D8D98" w14:textId="77777777" w:rsidR="00320A30" w:rsidRDefault="00320A30" w:rsidP="00320A30">
      <w:pPr>
        <w:ind w:left="720"/>
      </w:pPr>
      <w:r>
        <w:t>Stick</w:t>
      </w:r>
    </w:p>
    <w:p w14:paraId="2CADD530" w14:textId="77777777" w:rsidR="00320A30" w:rsidRDefault="00320A30" w:rsidP="00320A30">
      <w:pPr>
        <w:ind w:left="720"/>
      </w:pPr>
      <w:r>
        <w:t xml:space="preserve">1 = Yes   5 = No   </w:t>
      </w:r>
    </w:p>
    <w:p w14:paraId="23D86B87" w14:textId="77777777" w:rsidR="00320A30" w:rsidRDefault="00320A30" w:rsidP="00320A30">
      <w:r>
        <w:t>WRE_114</w:t>
      </w:r>
    </w:p>
    <w:p w14:paraId="40A1F2C2" w14:textId="77777777" w:rsidR="00320A30" w:rsidRDefault="00320A30" w:rsidP="00320A30">
      <w:pPr>
        <w:ind w:left="720"/>
      </w:pPr>
      <w:r>
        <w:t>Village</w:t>
      </w:r>
    </w:p>
    <w:p w14:paraId="1FEAD8B7" w14:textId="77777777" w:rsidR="00320A30" w:rsidRDefault="00320A30" w:rsidP="00320A30">
      <w:pPr>
        <w:ind w:left="720"/>
      </w:pPr>
      <w:r>
        <w:t xml:space="preserve">1 = Yes    5 = No   </w:t>
      </w:r>
    </w:p>
    <w:p w14:paraId="0F88AEF6" w14:textId="77777777" w:rsidR="00320A30" w:rsidRDefault="00320A30" w:rsidP="00320A30">
      <w:r>
        <w:t>WRE_115</w:t>
      </w:r>
    </w:p>
    <w:p w14:paraId="09ACDBFA" w14:textId="77777777" w:rsidR="00320A30" w:rsidRDefault="00320A30" w:rsidP="00320A30">
      <w:pPr>
        <w:ind w:left="720"/>
      </w:pPr>
      <w:r>
        <w:t>String</w:t>
      </w:r>
    </w:p>
    <w:p w14:paraId="477FB9AC" w14:textId="77777777" w:rsidR="00320A30" w:rsidRDefault="00320A30" w:rsidP="00320A30">
      <w:pPr>
        <w:ind w:left="720"/>
      </w:pPr>
      <w:r>
        <w:t xml:space="preserve">1 = Yes    5 = No   </w:t>
      </w:r>
    </w:p>
    <w:p w14:paraId="0A02C9A3" w14:textId="77777777" w:rsidR="00320A30" w:rsidRDefault="00320A30" w:rsidP="00320A30">
      <w:r>
        <w:t>WRE_116</w:t>
      </w:r>
    </w:p>
    <w:p w14:paraId="27FE3700" w14:textId="77777777" w:rsidR="00320A30" w:rsidRDefault="00320A30" w:rsidP="00320A30">
      <w:pPr>
        <w:ind w:left="720"/>
      </w:pPr>
      <w:r>
        <w:t>Ticket</w:t>
      </w:r>
    </w:p>
    <w:p w14:paraId="5E90CB19" w14:textId="77777777" w:rsidR="00320A30" w:rsidRDefault="00320A30" w:rsidP="00320A30">
      <w:pPr>
        <w:ind w:left="720"/>
      </w:pPr>
      <w:r>
        <w:t xml:space="preserve">1 = Yes    5 = No   </w:t>
      </w:r>
    </w:p>
    <w:p w14:paraId="73CC5E96" w14:textId="77777777" w:rsidR="00320A30" w:rsidRDefault="00320A30" w:rsidP="00320A30">
      <w:r>
        <w:t>WRE_117</w:t>
      </w:r>
    </w:p>
    <w:p w14:paraId="02559EE6" w14:textId="77777777" w:rsidR="00320A30" w:rsidRDefault="00320A30" w:rsidP="00320A30">
      <w:pPr>
        <w:ind w:left="720"/>
      </w:pPr>
      <w:r>
        <w:t>Troops</w:t>
      </w:r>
    </w:p>
    <w:p w14:paraId="29BDA184" w14:textId="77777777" w:rsidR="00320A30" w:rsidRDefault="00320A30" w:rsidP="00320A30">
      <w:pPr>
        <w:ind w:left="720"/>
      </w:pPr>
      <w:r>
        <w:t xml:space="preserve">1 = Yes    5= No   </w:t>
      </w:r>
    </w:p>
    <w:p w14:paraId="6AEA1520" w14:textId="77777777" w:rsidR="00320A30" w:rsidRDefault="00320A30" w:rsidP="00320A30">
      <w:r>
        <w:t>WRE_118</w:t>
      </w:r>
    </w:p>
    <w:p w14:paraId="31396B1B" w14:textId="77777777" w:rsidR="00320A30" w:rsidRDefault="00320A30" w:rsidP="00320A30">
      <w:pPr>
        <w:ind w:left="720"/>
      </w:pPr>
      <w:r>
        <w:t>Grass</w:t>
      </w:r>
    </w:p>
    <w:p w14:paraId="02CEB5AB" w14:textId="77777777" w:rsidR="00320A30" w:rsidRDefault="00320A30" w:rsidP="00320A30">
      <w:pPr>
        <w:ind w:left="720"/>
      </w:pPr>
      <w:r>
        <w:t xml:space="preserve">1 = Yes    5 = No   </w:t>
      </w:r>
    </w:p>
    <w:p w14:paraId="4F1BFFD7" w14:textId="77777777" w:rsidR="00320A30" w:rsidRDefault="00320A30" w:rsidP="00320A30">
      <w:r>
        <w:t>WRE_119</w:t>
      </w:r>
    </w:p>
    <w:p w14:paraId="0032C715" w14:textId="77777777" w:rsidR="00320A30" w:rsidRDefault="00320A30" w:rsidP="00320A30">
      <w:pPr>
        <w:ind w:left="720"/>
      </w:pPr>
      <w:r>
        <w:t>Stone</w:t>
      </w:r>
    </w:p>
    <w:p w14:paraId="370C314B" w14:textId="77777777" w:rsidR="00320A30" w:rsidRDefault="00320A30" w:rsidP="00320A30">
      <w:pPr>
        <w:ind w:left="720"/>
      </w:pPr>
      <w:r>
        <w:t>1 = Yes    5 = No</w:t>
      </w:r>
    </w:p>
    <w:p w14:paraId="69CBDAB8" w14:textId="77777777" w:rsidR="00320A30" w:rsidRDefault="00320A30" w:rsidP="00320A30"/>
    <w:p w14:paraId="4C92B037" w14:textId="5700356B" w:rsidR="00320A30" w:rsidRPr="008B6DE1" w:rsidRDefault="00320A30" w:rsidP="00320A30">
      <w:pPr>
        <w:pStyle w:val="Heading1"/>
        <w:rPr>
          <w:shd w:val="clear" w:color="auto" w:fill="FFFFFF"/>
        </w:rPr>
      </w:pPr>
      <w:bookmarkStart w:id="81" w:name="_Toc131080092"/>
      <w:r w:rsidRPr="000423F2">
        <w:t>SECTION LM1 – Logical Memory 1</w:t>
      </w:r>
      <w:bookmarkEnd w:id="81"/>
    </w:p>
    <w:p w14:paraId="327F12FC" w14:textId="77777777" w:rsidR="00320A30" w:rsidRPr="000423F2" w:rsidRDefault="00320A30" w:rsidP="00320A30"/>
    <w:p w14:paraId="500821B1" w14:textId="77777777" w:rsidR="00320A30" w:rsidRPr="00D043CD" w:rsidRDefault="00320A30" w:rsidP="00320A30">
      <w:r w:rsidRPr="00D043CD">
        <w:t>BRAVE_INTRO</w:t>
      </w:r>
    </w:p>
    <w:p w14:paraId="63015C77" w14:textId="77777777" w:rsidR="00320A30" w:rsidRDefault="00320A30" w:rsidP="00320A30">
      <w:r w:rsidRPr="00D043CD">
        <w:t>Now I will read a short story. I will then ask you to repeat as much of the story as you can remember. I want you to listen very carefully because I want you to try to tell me the whole story with as many details as you can remember.</w:t>
      </w:r>
    </w:p>
    <w:p w14:paraId="464520EA" w14:textId="77777777" w:rsidR="00320A30" w:rsidRPr="000A5547" w:rsidRDefault="00320A30" w:rsidP="00320A30">
      <w:bookmarkStart w:id="82" w:name="_Hlk102742202"/>
      <w:r w:rsidRPr="000A5547">
        <w:t>IWER: If the Respondent refuses to complete this task</w:t>
      </w:r>
      <w:r>
        <w:t>, skip to the next section</w:t>
      </w:r>
      <w:r w:rsidRPr="000A5547">
        <w:t xml:space="preserve"> WRE_INTRO</w:t>
      </w:r>
      <w:bookmarkEnd w:id="82"/>
      <w:r>
        <w:t>.</w:t>
      </w:r>
    </w:p>
    <w:p w14:paraId="650C891F" w14:textId="77777777" w:rsidR="00320A30" w:rsidRPr="00D043CD" w:rsidRDefault="00320A30" w:rsidP="00320A30">
      <w:r w:rsidRPr="00D043CD">
        <w:t>IWER: Make sure that R is ready before reading the story.</w:t>
      </w:r>
    </w:p>
    <w:p w14:paraId="2CF55B7B" w14:textId="77777777" w:rsidR="00320A30" w:rsidRPr="00D043CD" w:rsidRDefault="00320A30" w:rsidP="00320A30">
      <w:bookmarkStart w:id="83" w:name="_Hlk102742254"/>
      <w:r w:rsidRPr="00D043CD">
        <w:t>“Three children were alone at home and the house caught on fire. A brave man managed to climb in a back window and carry them to safety. Aside from minor cuts and bruises, all were well.”</w:t>
      </w:r>
    </w:p>
    <w:bookmarkEnd w:id="83"/>
    <w:p w14:paraId="5BC342C4" w14:textId="77777777" w:rsidR="00320A30" w:rsidRPr="00D043CD" w:rsidRDefault="00320A30" w:rsidP="00320A30">
      <w:r w:rsidRPr="00D043CD">
        <w:t>BM_1</w:t>
      </w:r>
    </w:p>
    <w:p w14:paraId="6CE5452C" w14:textId="77777777" w:rsidR="00320A30" w:rsidRPr="00D043CD" w:rsidRDefault="00320A30" w:rsidP="00320A30">
      <w:r w:rsidRPr="00D043CD">
        <w:t>Now I would like for you to tell me the story in as much detail as possible.</w:t>
      </w:r>
    </w:p>
    <w:p w14:paraId="329B9F5F" w14:textId="77777777" w:rsidR="00320A30" w:rsidRPr="00D043CD" w:rsidRDefault="00320A30" w:rsidP="00320A30">
      <w:r w:rsidRPr="00D043CD">
        <w:t xml:space="preserve">IWER: </w:t>
      </w:r>
      <w:r w:rsidRPr="00D043CD">
        <w:rPr>
          <w:caps/>
        </w:rPr>
        <w:t>Listen for story points</w:t>
      </w:r>
    </w:p>
    <w:p w14:paraId="173DD90E" w14:textId="77777777" w:rsidR="00320A30" w:rsidRPr="000A5547" w:rsidRDefault="00320A30" w:rsidP="00320A30">
      <w:r w:rsidRPr="000A5547">
        <w:t>IF RESPONDENT SAYS THEY CANNOT REMEMBER THE STORY,</w:t>
      </w:r>
      <w:r>
        <w:t xml:space="preserve"> CHOOSE “Respondent cannot remember”.</w:t>
      </w:r>
    </w:p>
    <w:p w14:paraId="3ABCA3E3" w14:textId="77777777" w:rsidR="00320A30" w:rsidRPr="00D043CD" w:rsidRDefault="00320A30" w:rsidP="00320A30">
      <w:pPr>
        <w:rPr>
          <w:caps/>
        </w:rPr>
      </w:pPr>
      <w:r w:rsidRPr="00D043CD">
        <w:t xml:space="preserve">ENTER </w:t>
      </w:r>
      <w:r w:rsidRPr="00D043CD">
        <w:rPr>
          <w:caps/>
        </w:rPr>
        <w:t>all that apply</w:t>
      </w:r>
    </w:p>
    <w:p w14:paraId="71E7FEF9" w14:textId="2F033127" w:rsidR="00320A30" w:rsidRDefault="00320A30" w:rsidP="00320A30">
      <w:r w:rsidRPr="00D043CD">
        <w:t>PROBE: Anything else?</w:t>
      </w:r>
    </w:p>
    <w:p w14:paraId="28815F17" w14:textId="1A369EF0" w:rsidR="00EA7443" w:rsidRPr="00D043CD" w:rsidRDefault="00EA7443" w:rsidP="00320A30">
      <w:r>
        <w:t xml:space="preserve">R said the </w:t>
      </w:r>
      <w:r w:rsidR="00674B92">
        <w:t xml:space="preserve">                                                                           </w:t>
      </w:r>
      <w:r>
        <w:t>exact words</w:t>
      </w:r>
      <w:r w:rsidR="00674B92">
        <w:t xml:space="preserve">                                                   gave gist                                                                    </w:t>
      </w:r>
    </w:p>
    <w:p w14:paraId="6C2D898B" w14:textId="135B7D1B" w:rsidR="00320A30" w:rsidRPr="00674B92" w:rsidRDefault="00320A30" w:rsidP="00DE7A55">
      <w:pPr>
        <w:pStyle w:val="ListParagraph"/>
        <w:numPr>
          <w:ilvl w:val="0"/>
          <w:numId w:val="1"/>
        </w:numPr>
        <w:rPr>
          <w:rFonts w:cstheme="minorHAnsi"/>
          <w:u w:val="single"/>
        </w:rPr>
      </w:pPr>
      <w:r w:rsidRPr="00674B92">
        <w:rPr>
          <w:rFonts w:cstheme="minorHAnsi"/>
          <w:u w:val="single"/>
        </w:rPr>
        <w:t>Three children</w:t>
      </w:r>
    </w:p>
    <w:p w14:paraId="37DB298F" w14:textId="480E25D3" w:rsidR="00674B92" w:rsidRPr="00107E9E" w:rsidRDefault="00674B92" w:rsidP="00DE7A55">
      <w:pPr>
        <w:pStyle w:val="ListParagraph"/>
        <w:numPr>
          <w:ilvl w:val="0"/>
          <w:numId w:val="1"/>
        </w:numPr>
        <w:rPr>
          <w:rFonts w:cstheme="minorHAnsi"/>
        </w:rPr>
      </w:pPr>
      <w:r w:rsidRPr="00674B92">
        <w:rPr>
          <w:rFonts w:cstheme="minorHAnsi"/>
          <w:u w:val="single"/>
        </w:rPr>
        <w:t>Alone</w:t>
      </w:r>
      <w:r>
        <w:rPr>
          <w:rFonts w:cstheme="minorHAnsi"/>
        </w:rPr>
        <w:t xml:space="preserve"> at </w:t>
      </w:r>
      <w:r w:rsidRPr="00674B92">
        <w:rPr>
          <w:rFonts w:cstheme="minorHAnsi"/>
          <w:u w:val="single"/>
        </w:rPr>
        <w:t>home</w:t>
      </w:r>
    </w:p>
    <w:p w14:paraId="2A0299B3" w14:textId="5C9E6C0B" w:rsidR="00320A30" w:rsidRPr="00107E9E" w:rsidRDefault="00320A30" w:rsidP="00DE7A55">
      <w:pPr>
        <w:pStyle w:val="ListParagraph"/>
        <w:numPr>
          <w:ilvl w:val="0"/>
          <w:numId w:val="1"/>
        </w:numPr>
        <w:rPr>
          <w:rFonts w:cstheme="minorHAnsi"/>
        </w:rPr>
      </w:pPr>
      <w:r w:rsidRPr="00674B92">
        <w:rPr>
          <w:rFonts w:cstheme="minorHAnsi"/>
          <w:u w:val="single"/>
        </w:rPr>
        <w:t>House</w:t>
      </w:r>
      <w:r w:rsidRPr="00107E9E">
        <w:rPr>
          <w:rFonts w:cstheme="minorHAnsi"/>
        </w:rPr>
        <w:t xml:space="preserve"> </w:t>
      </w:r>
      <w:r w:rsidR="00674B92">
        <w:rPr>
          <w:rFonts w:cstheme="minorHAnsi"/>
        </w:rPr>
        <w:t xml:space="preserve">caught </w:t>
      </w:r>
      <w:r w:rsidRPr="00107E9E">
        <w:rPr>
          <w:rFonts w:cstheme="minorHAnsi"/>
        </w:rPr>
        <w:t xml:space="preserve">on </w:t>
      </w:r>
      <w:proofErr w:type="gramStart"/>
      <w:r w:rsidRPr="00674B92">
        <w:rPr>
          <w:rFonts w:cstheme="minorHAnsi"/>
          <w:u w:val="single"/>
        </w:rPr>
        <w:t>fire</w:t>
      </w:r>
      <w:proofErr w:type="gramEnd"/>
    </w:p>
    <w:p w14:paraId="2B3F358E" w14:textId="77777777" w:rsidR="00E33402" w:rsidRPr="00674B92" w:rsidRDefault="00320A30" w:rsidP="00DE7A55">
      <w:pPr>
        <w:pStyle w:val="ListParagraph"/>
        <w:numPr>
          <w:ilvl w:val="0"/>
          <w:numId w:val="1"/>
        </w:numPr>
        <w:rPr>
          <w:rFonts w:cstheme="minorHAnsi"/>
          <w:u w:val="single"/>
        </w:rPr>
      </w:pPr>
      <w:r w:rsidRPr="00674B92">
        <w:rPr>
          <w:rFonts w:cstheme="minorHAnsi"/>
          <w:u w:val="single"/>
        </w:rPr>
        <w:t xml:space="preserve">Brave man </w:t>
      </w:r>
    </w:p>
    <w:p w14:paraId="40CF39C6" w14:textId="09E3BC57" w:rsidR="00320A30" w:rsidRPr="00674B92" w:rsidRDefault="00674B92" w:rsidP="00DE7A55">
      <w:pPr>
        <w:pStyle w:val="ListParagraph"/>
        <w:numPr>
          <w:ilvl w:val="0"/>
          <w:numId w:val="1"/>
        </w:numPr>
        <w:rPr>
          <w:rFonts w:cstheme="minorHAnsi"/>
          <w:u w:val="single"/>
        </w:rPr>
      </w:pPr>
      <w:r w:rsidRPr="00674B92">
        <w:rPr>
          <w:rFonts w:cstheme="minorHAnsi"/>
          <w:u w:val="single"/>
        </w:rPr>
        <w:t>C</w:t>
      </w:r>
      <w:r w:rsidR="00320A30" w:rsidRPr="00674B92">
        <w:rPr>
          <w:rFonts w:cstheme="minorHAnsi"/>
          <w:u w:val="single"/>
        </w:rPr>
        <w:t>limbed</w:t>
      </w:r>
    </w:p>
    <w:p w14:paraId="2C4C2ECA" w14:textId="4DA60AF2" w:rsidR="00674B92" w:rsidRPr="00BE10CA" w:rsidRDefault="00674B92" w:rsidP="00DE7A55">
      <w:pPr>
        <w:pStyle w:val="ListParagraph"/>
        <w:numPr>
          <w:ilvl w:val="0"/>
          <w:numId w:val="1"/>
        </w:numPr>
        <w:rPr>
          <w:rFonts w:cstheme="minorHAnsi"/>
        </w:rPr>
      </w:pPr>
      <w:r>
        <w:rPr>
          <w:rFonts w:cstheme="minorHAnsi"/>
        </w:rPr>
        <w:t xml:space="preserve">Back </w:t>
      </w:r>
      <w:r w:rsidRPr="00674B92">
        <w:rPr>
          <w:rFonts w:cstheme="minorHAnsi"/>
          <w:u w:val="single"/>
        </w:rPr>
        <w:t>window</w:t>
      </w:r>
    </w:p>
    <w:p w14:paraId="68E84149" w14:textId="500FCF63" w:rsidR="00320A30" w:rsidRPr="00107E9E" w:rsidRDefault="00674B92" w:rsidP="00DE7A55">
      <w:pPr>
        <w:pStyle w:val="ListParagraph"/>
        <w:numPr>
          <w:ilvl w:val="0"/>
          <w:numId w:val="1"/>
        </w:numPr>
        <w:rPr>
          <w:rFonts w:cstheme="minorHAnsi"/>
        </w:rPr>
      </w:pPr>
      <w:r w:rsidRPr="00674B92">
        <w:rPr>
          <w:rFonts w:cstheme="minorHAnsi"/>
          <w:u w:val="single"/>
        </w:rPr>
        <w:t>Carry</w:t>
      </w:r>
      <w:r>
        <w:rPr>
          <w:rFonts w:cstheme="minorHAnsi"/>
        </w:rPr>
        <w:t xml:space="preserve"> to </w:t>
      </w:r>
      <w:proofErr w:type="gramStart"/>
      <w:r w:rsidRPr="00674B92">
        <w:rPr>
          <w:rFonts w:cstheme="minorHAnsi"/>
          <w:u w:val="single"/>
        </w:rPr>
        <w:t>safety</w:t>
      </w:r>
      <w:proofErr w:type="gramEnd"/>
    </w:p>
    <w:p w14:paraId="311D7DFD" w14:textId="0993E37B" w:rsidR="00320A30" w:rsidRDefault="00320A30" w:rsidP="00DE7A55">
      <w:pPr>
        <w:pStyle w:val="ListParagraph"/>
        <w:numPr>
          <w:ilvl w:val="0"/>
          <w:numId w:val="1"/>
        </w:numPr>
        <w:rPr>
          <w:rFonts w:cstheme="minorHAnsi"/>
        </w:rPr>
      </w:pPr>
      <w:r w:rsidRPr="00674B92">
        <w:rPr>
          <w:rFonts w:cstheme="minorHAnsi"/>
          <w:u w:val="single"/>
        </w:rPr>
        <w:t>Minor</w:t>
      </w:r>
      <w:r w:rsidRPr="00BE10CA">
        <w:rPr>
          <w:rFonts w:cstheme="minorHAnsi"/>
        </w:rPr>
        <w:t xml:space="preserve"> </w:t>
      </w:r>
      <w:r w:rsidR="00674B92" w:rsidRPr="00674B92">
        <w:rPr>
          <w:rFonts w:cstheme="minorHAnsi"/>
          <w:u w:val="single"/>
        </w:rPr>
        <w:t>cuts</w:t>
      </w:r>
    </w:p>
    <w:p w14:paraId="5D3965C1" w14:textId="559D53CD" w:rsidR="00674B92" w:rsidRPr="00674B92" w:rsidRDefault="00674B92" w:rsidP="00DE7A55">
      <w:pPr>
        <w:pStyle w:val="ListParagraph"/>
        <w:numPr>
          <w:ilvl w:val="0"/>
          <w:numId w:val="1"/>
        </w:numPr>
        <w:rPr>
          <w:rFonts w:cstheme="minorHAnsi"/>
          <w:u w:val="single"/>
        </w:rPr>
      </w:pPr>
      <w:r w:rsidRPr="00674B92">
        <w:rPr>
          <w:rFonts w:cstheme="minorHAnsi"/>
          <w:u w:val="single"/>
        </w:rPr>
        <w:t>bruises</w:t>
      </w:r>
    </w:p>
    <w:p w14:paraId="53771F09" w14:textId="098AA959" w:rsidR="00320A30" w:rsidRPr="00674B92" w:rsidRDefault="00674B92" w:rsidP="00DE7A55">
      <w:pPr>
        <w:pStyle w:val="ListParagraph"/>
        <w:numPr>
          <w:ilvl w:val="0"/>
          <w:numId w:val="1"/>
        </w:numPr>
        <w:rPr>
          <w:rFonts w:cstheme="minorHAnsi"/>
          <w:u w:val="single"/>
        </w:rPr>
      </w:pPr>
      <w:r>
        <w:rPr>
          <w:rFonts w:cstheme="minorHAnsi"/>
        </w:rPr>
        <w:t>all were</w:t>
      </w:r>
      <w:r w:rsidRPr="00107E9E">
        <w:rPr>
          <w:rFonts w:cstheme="minorHAnsi"/>
        </w:rPr>
        <w:t xml:space="preserve"> </w:t>
      </w:r>
      <w:proofErr w:type="gramStart"/>
      <w:r w:rsidR="00320A30" w:rsidRPr="00674B92">
        <w:rPr>
          <w:rFonts w:cstheme="minorHAnsi"/>
          <w:u w:val="single"/>
        </w:rPr>
        <w:t>well</w:t>
      </w:r>
      <w:proofErr w:type="gramEnd"/>
    </w:p>
    <w:p w14:paraId="2CB76D9D" w14:textId="77777777" w:rsidR="00EA7443" w:rsidRDefault="00EA7443" w:rsidP="00320A30"/>
    <w:p w14:paraId="295ABDA2" w14:textId="77777777" w:rsidR="00320A30" w:rsidRPr="000423F2" w:rsidRDefault="00320A30" w:rsidP="00320A30">
      <w:r w:rsidRPr="000423F2">
        <w:t>LM1B_INTRO</w:t>
      </w:r>
    </w:p>
    <w:p w14:paraId="1929C63F" w14:textId="77777777" w:rsidR="00320A30" w:rsidRDefault="00320A30" w:rsidP="00320A30">
      <w:r w:rsidRPr="000423F2">
        <w:lastRenderedPageBreak/>
        <w:t>I am going to read a short story to you. Listen carefully and try to remember it just the way I say it, as close to the same words as you can remember. When I am through, I want you to tell me everything I read to you. You should tell me all you can remember even if you are not sure. Ready?</w:t>
      </w:r>
    </w:p>
    <w:p w14:paraId="72A722EB" w14:textId="77777777" w:rsidR="00320A30" w:rsidRDefault="00320A30" w:rsidP="00320A30"/>
    <w:p w14:paraId="10F38EE1" w14:textId="77777777" w:rsidR="00320A30" w:rsidRPr="000A5547" w:rsidRDefault="00320A30" w:rsidP="00320A30">
      <w:r w:rsidRPr="000A5547">
        <w:t>IWER: If the Responden</w:t>
      </w:r>
      <w:r>
        <w:t>t refuses to complete this task, skip to the next section</w:t>
      </w:r>
      <w:r w:rsidRPr="000A5547">
        <w:t xml:space="preserve"> WRE_INTRO</w:t>
      </w:r>
      <w:r>
        <w:t>.</w:t>
      </w:r>
    </w:p>
    <w:p w14:paraId="6ABD0ACD" w14:textId="77777777" w:rsidR="00320A30" w:rsidRPr="000423F2" w:rsidRDefault="00320A30" w:rsidP="00320A30">
      <w:r w:rsidRPr="000423F2">
        <w:t>IWER: Make sure that R is ready before reading the story.</w:t>
      </w:r>
    </w:p>
    <w:p w14:paraId="71545C19" w14:textId="77777777" w:rsidR="00320A30" w:rsidRPr="000423F2" w:rsidRDefault="00320A30" w:rsidP="00320A30">
      <w:r w:rsidRPr="00B9494D">
        <w:t>Manju Rani from East Delhi, employed as a cook in a school canteen, reported at the police station that she had been held up at</w:t>
      </w:r>
      <w:r>
        <w:t xml:space="preserve"> </w:t>
      </w:r>
      <w:proofErr w:type="spellStart"/>
      <w:r w:rsidRPr="00B9494D">
        <w:t>Ramnagar</w:t>
      </w:r>
      <w:proofErr w:type="spellEnd"/>
      <w:r w:rsidRPr="00B9494D">
        <w:t xml:space="preserve"> Junction the night before and robbed of two hundred and fifty rupees. She had four small children, the rent was due, and they had not eaten for two days. The police, touched by the woman’s story, took up a collection for her.</w:t>
      </w:r>
    </w:p>
    <w:p w14:paraId="4C5E0E10" w14:textId="77777777" w:rsidR="00320A30" w:rsidRPr="000423F2" w:rsidRDefault="00320A30" w:rsidP="00320A30">
      <w:r w:rsidRPr="000423F2">
        <w:t>1 = CONTINUE</w:t>
      </w:r>
    </w:p>
    <w:p w14:paraId="4F4E53B4" w14:textId="77777777" w:rsidR="00320A30" w:rsidRPr="000423F2" w:rsidRDefault="00320A30" w:rsidP="00320A30"/>
    <w:p w14:paraId="0AEDFCB5" w14:textId="77777777" w:rsidR="00320A30" w:rsidRPr="000423F2" w:rsidRDefault="00320A30" w:rsidP="00320A30">
      <w:r w:rsidRPr="000423F2">
        <w:t>LM1B_1</w:t>
      </w:r>
    </w:p>
    <w:p w14:paraId="670456D6" w14:textId="77777777" w:rsidR="00320A30" w:rsidRPr="000423F2" w:rsidRDefault="00320A30" w:rsidP="00320A30">
      <w:r w:rsidRPr="000423F2">
        <w:t>Tell me everything you can remember about this story. Start at the beginning.</w:t>
      </w:r>
    </w:p>
    <w:p w14:paraId="2C843A97" w14:textId="77777777" w:rsidR="00320A30" w:rsidRPr="000423F2" w:rsidRDefault="00320A30" w:rsidP="00320A30">
      <w:r w:rsidRPr="000423F2">
        <w:t xml:space="preserve">IWER: </w:t>
      </w:r>
      <w:r w:rsidRPr="000423F2">
        <w:rPr>
          <w:caps/>
        </w:rPr>
        <w:t>Listen for story points</w:t>
      </w:r>
    </w:p>
    <w:p w14:paraId="67C88D71" w14:textId="77777777" w:rsidR="00320A30" w:rsidRPr="000423F2" w:rsidRDefault="00320A30" w:rsidP="00320A30">
      <w:r w:rsidRPr="000423F2">
        <w:t xml:space="preserve">IF RESPONDENT SAYS THEY CANNOT REMEMBER THE STORY, </w:t>
      </w:r>
      <w:r>
        <w:t>CHOOSE “Respondent cannot remember”.</w:t>
      </w:r>
    </w:p>
    <w:p w14:paraId="13E7190C" w14:textId="77777777" w:rsidR="00320A30" w:rsidRPr="000423F2" w:rsidRDefault="00320A30" w:rsidP="00320A30">
      <w:r w:rsidRPr="000423F2">
        <w:t xml:space="preserve">ENTER </w:t>
      </w:r>
      <w:r w:rsidRPr="000423F2">
        <w:rPr>
          <w:caps/>
        </w:rPr>
        <w:t>all that apply</w:t>
      </w:r>
    </w:p>
    <w:p w14:paraId="23B8918A" w14:textId="53AD645F" w:rsidR="00320A30" w:rsidRDefault="00320A30" w:rsidP="00320A30">
      <w:r w:rsidRPr="000423F2">
        <w:t>PROBE: Any others?</w:t>
      </w:r>
    </w:p>
    <w:p w14:paraId="3DF06F12" w14:textId="48CC49BB" w:rsidR="00E7347C" w:rsidRDefault="00E7347C" w:rsidP="00320A30">
      <w:r>
        <w:t xml:space="preserve">                                                                           gave gist                                                 exact </w:t>
      </w:r>
      <w:proofErr w:type="gramStart"/>
      <w:r>
        <w:t>words</w:t>
      </w:r>
      <w:proofErr w:type="gramEnd"/>
      <w:r>
        <w:t xml:space="preserve">                                                   </w:t>
      </w:r>
    </w:p>
    <w:p w14:paraId="7AB42D1A" w14:textId="1D17FEAA" w:rsidR="00320A30" w:rsidRPr="002431BD" w:rsidRDefault="00E7347C" w:rsidP="00DE7A55">
      <w:pPr>
        <w:pStyle w:val="ListParagraph"/>
        <w:numPr>
          <w:ilvl w:val="0"/>
          <w:numId w:val="2"/>
        </w:numPr>
        <w:rPr>
          <w:u w:val="single"/>
        </w:rPr>
      </w:pPr>
      <w:r w:rsidRPr="00875FF7">
        <w:rPr>
          <w:u w:val="single"/>
        </w:rPr>
        <w:t xml:space="preserve">Manju </w:t>
      </w:r>
      <w:r w:rsidR="00644C57" w:rsidRPr="00875FF7">
        <w:rPr>
          <w:u w:val="single"/>
        </w:rPr>
        <w:t xml:space="preserve">                                    </w:t>
      </w:r>
    </w:p>
    <w:p w14:paraId="6D3333B5" w14:textId="77777777" w:rsidR="00320A30" w:rsidRDefault="00320A30" w:rsidP="00DE7A55">
      <w:pPr>
        <w:pStyle w:val="ListParagraph"/>
        <w:numPr>
          <w:ilvl w:val="0"/>
          <w:numId w:val="2"/>
        </w:numPr>
        <w:rPr>
          <w:u w:val="single"/>
        </w:rPr>
      </w:pPr>
      <w:r w:rsidRPr="00295074">
        <w:rPr>
          <w:u w:val="single"/>
        </w:rPr>
        <w:t>Rani</w:t>
      </w:r>
    </w:p>
    <w:p w14:paraId="60538AEE" w14:textId="77777777" w:rsidR="00320A30" w:rsidRDefault="00320A30" w:rsidP="00DE7A55">
      <w:pPr>
        <w:pStyle w:val="ListParagraph"/>
        <w:numPr>
          <w:ilvl w:val="0"/>
          <w:numId w:val="2"/>
        </w:numPr>
        <w:rPr>
          <w:u w:val="single"/>
        </w:rPr>
      </w:pPr>
      <w:r w:rsidRPr="00B9494D">
        <w:t xml:space="preserve">From </w:t>
      </w:r>
      <w:r w:rsidRPr="00295074">
        <w:rPr>
          <w:u w:val="single"/>
        </w:rPr>
        <w:t>East</w:t>
      </w:r>
    </w:p>
    <w:p w14:paraId="0005C71F" w14:textId="77777777" w:rsidR="00320A30" w:rsidRPr="00295074" w:rsidRDefault="00320A30" w:rsidP="00DE7A55">
      <w:pPr>
        <w:pStyle w:val="ListParagraph"/>
        <w:numPr>
          <w:ilvl w:val="0"/>
          <w:numId w:val="2"/>
        </w:numPr>
        <w:rPr>
          <w:u w:val="single"/>
        </w:rPr>
      </w:pPr>
      <w:r w:rsidRPr="00295074">
        <w:rPr>
          <w:u w:val="single"/>
        </w:rPr>
        <w:t>Delhi</w:t>
      </w:r>
      <w:r w:rsidRPr="00B9494D">
        <w:t>,</w:t>
      </w:r>
    </w:p>
    <w:p w14:paraId="78B4B0FF" w14:textId="77777777" w:rsidR="00320A30" w:rsidRPr="00332FA4" w:rsidRDefault="00320A30" w:rsidP="00DE7A55">
      <w:pPr>
        <w:pStyle w:val="ListParagraph"/>
        <w:numPr>
          <w:ilvl w:val="0"/>
          <w:numId w:val="2"/>
        </w:numPr>
        <w:rPr>
          <w:u w:val="single"/>
        </w:rPr>
      </w:pPr>
      <w:r w:rsidRPr="005F10CE">
        <w:rPr>
          <w:u w:val="single"/>
        </w:rPr>
        <w:t>Employed</w:t>
      </w:r>
    </w:p>
    <w:p w14:paraId="46F72471" w14:textId="77777777" w:rsidR="00320A30" w:rsidRDefault="00320A30" w:rsidP="00DE7A55">
      <w:pPr>
        <w:pStyle w:val="ListParagraph"/>
        <w:numPr>
          <w:ilvl w:val="0"/>
          <w:numId w:val="2"/>
        </w:numPr>
        <w:rPr>
          <w:u w:val="single"/>
        </w:rPr>
      </w:pPr>
      <w:r w:rsidRPr="00B9494D">
        <w:t xml:space="preserve">as a </w:t>
      </w:r>
      <w:r w:rsidRPr="00295074">
        <w:rPr>
          <w:u w:val="single"/>
        </w:rPr>
        <w:t>cook</w:t>
      </w:r>
    </w:p>
    <w:p w14:paraId="123DE9C8" w14:textId="77777777" w:rsidR="00320A30" w:rsidRDefault="00320A30" w:rsidP="00DE7A55">
      <w:pPr>
        <w:pStyle w:val="ListParagraph"/>
        <w:numPr>
          <w:ilvl w:val="0"/>
          <w:numId w:val="2"/>
        </w:numPr>
        <w:rPr>
          <w:u w:val="single"/>
        </w:rPr>
      </w:pPr>
      <w:r w:rsidRPr="00B9494D">
        <w:t xml:space="preserve">in a </w:t>
      </w:r>
      <w:r w:rsidRPr="00295074">
        <w:rPr>
          <w:u w:val="single"/>
        </w:rPr>
        <w:t>school</w:t>
      </w:r>
    </w:p>
    <w:p w14:paraId="6C3E5241" w14:textId="77777777" w:rsidR="00320A30" w:rsidRPr="00295074" w:rsidRDefault="00320A30" w:rsidP="00DE7A55">
      <w:pPr>
        <w:pStyle w:val="ListParagraph"/>
        <w:numPr>
          <w:ilvl w:val="0"/>
          <w:numId w:val="2"/>
        </w:numPr>
        <w:rPr>
          <w:u w:val="single"/>
        </w:rPr>
      </w:pPr>
      <w:r w:rsidRPr="00295074">
        <w:rPr>
          <w:u w:val="single"/>
        </w:rPr>
        <w:t>canteen</w:t>
      </w:r>
      <w:r w:rsidRPr="00B9494D">
        <w:t>,</w:t>
      </w:r>
    </w:p>
    <w:p w14:paraId="2DE67516" w14:textId="77777777" w:rsidR="00320A30" w:rsidRPr="00332FA4" w:rsidRDefault="00320A30" w:rsidP="00DE7A55">
      <w:pPr>
        <w:pStyle w:val="ListParagraph"/>
        <w:numPr>
          <w:ilvl w:val="0"/>
          <w:numId w:val="2"/>
        </w:numPr>
        <w:rPr>
          <w:u w:val="single"/>
        </w:rPr>
      </w:pPr>
      <w:r w:rsidRPr="005F10CE">
        <w:rPr>
          <w:u w:val="single"/>
        </w:rPr>
        <w:t>reported</w:t>
      </w:r>
    </w:p>
    <w:p w14:paraId="7D268F00" w14:textId="77777777" w:rsidR="00320A30" w:rsidRDefault="00320A30" w:rsidP="00DE7A55">
      <w:pPr>
        <w:pStyle w:val="ListParagraph"/>
        <w:numPr>
          <w:ilvl w:val="0"/>
          <w:numId w:val="2"/>
        </w:numPr>
        <w:rPr>
          <w:u w:val="single"/>
        </w:rPr>
      </w:pPr>
      <w:r w:rsidRPr="00B9494D">
        <w:t xml:space="preserve">at the </w:t>
      </w:r>
      <w:r w:rsidRPr="00295074">
        <w:rPr>
          <w:u w:val="single"/>
        </w:rPr>
        <w:t>police</w:t>
      </w:r>
    </w:p>
    <w:p w14:paraId="4B48F42D" w14:textId="77777777" w:rsidR="00320A30" w:rsidRDefault="00320A30" w:rsidP="00DE7A55">
      <w:pPr>
        <w:pStyle w:val="ListParagraph"/>
        <w:numPr>
          <w:ilvl w:val="0"/>
          <w:numId w:val="2"/>
        </w:numPr>
        <w:rPr>
          <w:u w:val="single"/>
        </w:rPr>
      </w:pPr>
      <w:r w:rsidRPr="00295074">
        <w:rPr>
          <w:u w:val="single"/>
        </w:rPr>
        <w:t>station</w:t>
      </w:r>
    </w:p>
    <w:p w14:paraId="48CC41E2" w14:textId="77777777" w:rsidR="00320A30" w:rsidRDefault="00320A30" w:rsidP="00DE7A55">
      <w:pPr>
        <w:pStyle w:val="ListParagraph"/>
        <w:numPr>
          <w:ilvl w:val="0"/>
          <w:numId w:val="2"/>
        </w:numPr>
        <w:rPr>
          <w:u w:val="single"/>
        </w:rPr>
      </w:pPr>
      <w:r w:rsidRPr="00B9494D">
        <w:t xml:space="preserve">that she had been </w:t>
      </w:r>
      <w:r w:rsidRPr="00295074">
        <w:rPr>
          <w:u w:val="single"/>
        </w:rPr>
        <w:t>held up</w:t>
      </w:r>
    </w:p>
    <w:p w14:paraId="5F084547" w14:textId="77777777" w:rsidR="00320A30" w:rsidRDefault="00320A30" w:rsidP="00DE7A55">
      <w:pPr>
        <w:pStyle w:val="ListParagraph"/>
        <w:numPr>
          <w:ilvl w:val="0"/>
          <w:numId w:val="2"/>
        </w:numPr>
        <w:rPr>
          <w:u w:val="single"/>
        </w:rPr>
      </w:pPr>
      <w:r w:rsidRPr="00B9494D">
        <w:t xml:space="preserve">at </w:t>
      </w:r>
      <w:proofErr w:type="spellStart"/>
      <w:r w:rsidRPr="00295074">
        <w:rPr>
          <w:u w:val="single"/>
        </w:rPr>
        <w:t>Ramnagar</w:t>
      </w:r>
      <w:proofErr w:type="spellEnd"/>
      <w:r w:rsidRPr="00295074">
        <w:rPr>
          <w:u w:val="single"/>
        </w:rPr>
        <w:t xml:space="preserve"> Junction</w:t>
      </w:r>
    </w:p>
    <w:p w14:paraId="5B56AE40" w14:textId="77777777" w:rsidR="00320A30" w:rsidRDefault="00320A30" w:rsidP="00DE7A55">
      <w:pPr>
        <w:pStyle w:val="ListParagraph"/>
        <w:numPr>
          <w:ilvl w:val="0"/>
          <w:numId w:val="2"/>
        </w:numPr>
        <w:rPr>
          <w:u w:val="single"/>
        </w:rPr>
      </w:pPr>
      <w:r w:rsidRPr="00B9494D">
        <w:t xml:space="preserve">the </w:t>
      </w:r>
      <w:r w:rsidRPr="00295074">
        <w:rPr>
          <w:u w:val="single"/>
        </w:rPr>
        <w:t>night before</w:t>
      </w:r>
    </w:p>
    <w:p w14:paraId="2767B7F3" w14:textId="77777777" w:rsidR="00320A30" w:rsidRDefault="00320A30" w:rsidP="00DE7A55">
      <w:pPr>
        <w:pStyle w:val="ListParagraph"/>
        <w:numPr>
          <w:ilvl w:val="0"/>
          <w:numId w:val="2"/>
        </w:numPr>
        <w:rPr>
          <w:u w:val="single"/>
        </w:rPr>
      </w:pPr>
      <w:r w:rsidRPr="00B9494D">
        <w:lastRenderedPageBreak/>
        <w:t xml:space="preserve">and </w:t>
      </w:r>
      <w:proofErr w:type="gramStart"/>
      <w:r w:rsidRPr="00295074">
        <w:rPr>
          <w:u w:val="single"/>
        </w:rPr>
        <w:t>robbed</w:t>
      </w:r>
      <w:proofErr w:type="gramEnd"/>
    </w:p>
    <w:p w14:paraId="5108B1EE" w14:textId="77777777" w:rsidR="00320A30" w:rsidRPr="00295074" w:rsidRDefault="00320A30" w:rsidP="00DE7A55">
      <w:pPr>
        <w:pStyle w:val="ListParagraph"/>
        <w:numPr>
          <w:ilvl w:val="0"/>
          <w:numId w:val="2"/>
        </w:numPr>
        <w:rPr>
          <w:u w:val="single"/>
        </w:rPr>
      </w:pPr>
      <w:r w:rsidRPr="00B9494D">
        <w:t xml:space="preserve">of </w:t>
      </w:r>
      <w:r w:rsidRPr="00295074">
        <w:rPr>
          <w:u w:val="single"/>
        </w:rPr>
        <w:t>two hundred and fifty rupees</w:t>
      </w:r>
      <w:r w:rsidRPr="00B9494D">
        <w:t>.</w:t>
      </w:r>
    </w:p>
    <w:p w14:paraId="559ECA55" w14:textId="77777777" w:rsidR="00320A30" w:rsidRDefault="00320A30" w:rsidP="00DE7A55">
      <w:pPr>
        <w:pStyle w:val="ListParagraph"/>
        <w:numPr>
          <w:ilvl w:val="0"/>
          <w:numId w:val="2"/>
        </w:numPr>
        <w:rPr>
          <w:u w:val="single"/>
        </w:rPr>
      </w:pPr>
      <w:r w:rsidRPr="00B9494D">
        <w:t xml:space="preserve">She had </w:t>
      </w:r>
      <w:proofErr w:type="gramStart"/>
      <w:r w:rsidRPr="00295074">
        <w:rPr>
          <w:u w:val="single"/>
        </w:rPr>
        <w:t>four</w:t>
      </w:r>
      <w:proofErr w:type="gramEnd"/>
    </w:p>
    <w:p w14:paraId="47C4F4AC" w14:textId="77777777" w:rsidR="00320A30" w:rsidRDefault="00320A30" w:rsidP="00DE7A55">
      <w:pPr>
        <w:pStyle w:val="ListParagraph"/>
        <w:numPr>
          <w:ilvl w:val="0"/>
          <w:numId w:val="2"/>
        </w:numPr>
        <w:rPr>
          <w:u w:val="single"/>
        </w:rPr>
      </w:pPr>
      <w:r w:rsidRPr="00295074">
        <w:rPr>
          <w:u w:val="single"/>
        </w:rPr>
        <w:t>small children</w:t>
      </w:r>
    </w:p>
    <w:p w14:paraId="69EB437F" w14:textId="77777777" w:rsidR="00320A30" w:rsidRDefault="00320A30" w:rsidP="00DE7A55">
      <w:pPr>
        <w:pStyle w:val="ListParagraph"/>
        <w:numPr>
          <w:ilvl w:val="0"/>
          <w:numId w:val="2"/>
        </w:numPr>
        <w:rPr>
          <w:u w:val="single"/>
        </w:rPr>
      </w:pPr>
      <w:r w:rsidRPr="00B9494D">
        <w:t xml:space="preserve">the </w:t>
      </w:r>
      <w:r w:rsidRPr="00295074">
        <w:rPr>
          <w:u w:val="single"/>
        </w:rPr>
        <w:t xml:space="preserve">rent was </w:t>
      </w:r>
      <w:proofErr w:type="gramStart"/>
      <w:r w:rsidRPr="00295074">
        <w:rPr>
          <w:u w:val="single"/>
        </w:rPr>
        <w:t>due</w:t>
      </w:r>
      <w:proofErr w:type="gramEnd"/>
    </w:p>
    <w:p w14:paraId="01895740" w14:textId="77777777" w:rsidR="00320A30" w:rsidRDefault="00320A30" w:rsidP="00DE7A55">
      <w:pPr>
        <w:pStyle w:val="ListParagraph"/>
        <w:numPr>
          <w:ilvl w:val="0"/>
          <w:numId w:val="2"/>
        </w:numPr>
        <w:rPr>
          <w:u w:val="single"/>
        </w:rPr>
      </w:pPr>
      <w:r w:rsidRPr="00B9494D">
        <w:t xml:space="preserve">and they had </w:t>
      </w:r>
      <w:r w:rsidRPr="00295074">
        <w:rPr>
          <w:u w:val="single"/>
        </w:rPr>
        <w:t xml:space="preserve">not </w:t>
      </w:r>
      <w:proofErr w:type="gramStart"/>
      <w:r w:rsidRPr="00295074">
        <w:rPr>
          <w:u w:val="single"/>
        </w:rPr>
        <w:t>eaten</w:t>
      </w:r>
      <w:proofErr w:type="gramEnd"/>
    </w:p>
    <w:p w14:paraId="0CE4EC3F" w14:textId="77777777" w:rsidR="00320A30" w:rsidRPr="00295074" w:rsidRDefault="00320A30" w:rsidP="00DE7A55">
      <w:pPr>
        <w:pStyle w:val="ListParagraph"/>
        <w:numPr>
          <w:ilvl w:val="0"/>
          <w:numId w:val="2"/>
        </w:numPr>
        <w:rPr>
          <w:u w:val="single"/>
        </w:rPr>
      </w:pPr>
      <w:r w:rsidRPr="00B9494D">
        <w:t xml:space="preserve">for </w:t>
      </w:r>
      <w:r w:rsidRPr="00295074">
        <w:rPr>
          <w:u w:val="single"/>
        </w:rPr>
        <w:t>two days</w:t>
      </w:r>
      <w:r w:rsidRPr="00B9494D">
        <w:t>.</w:t>
      </w:r>
    </w:p>
    <w:p w14:paraId="4547F6FE" w14:textId="77777777" w:rsidR="00320A30" w:rsidRPr="00295074" w:rsidRDefault="00320A30" w:rsidP="00DE7A55">
      <w:pPr>
        <w:pStyle w:val="ListParagraph"/>
        <w:numPr>
          <w:ilvl w:val="0"/>
          <w:numId w:val="2"/>
        </w:numPr>
        <w:rPr>
          <w:u w:val="single"/>
        </w:rPr>
      </w:pPr>
      <w:r w:rsidRPr="00B9494D">
        <w:t xml:space="preserve">The </w:t>
      </w:r>
      <w:r w:rsidRPr="00295074">
        <w:rPr>
          <w:u w:val="single"/>
        </w:rPr>
        <w:t>police</w:t>
      </w:r>
      <w:r w:rsidRPr="00B9494D">
        <w:t>,</w:t>
      </w:r>
    </w:p>
    <w:p w14:paraId="74DB45E6" w14:textId="77777777" w:rsidR="00320A30" w:rsidRPr="00295074" w:rsidRDefault="00320A30" w:rsidP="00DE7A55">
      <w:pPr>
        <w:pStyle w:val="ListParagraph"/>
        <w:numPr>
          <w:ilvl w:val="0"/>
          <w:numId w:val="2"/>
        </w:numPr>
        <w:rPr>
          <w:u w:val="single"/>
        </w:rPr>
      </w:pPr>
      <w:r w:rsidRPr="00295074">
        <w:rPr>
          <w:u w:val="single"/>
        </w:rPr>
        <w:t>touched</w:t>
      </w:r>
      <w:r w:rsidRPr="00B9494D">
        <w:t xml:space="preserve"> by the </w:t>
      </w:r>
      <w:r w:rsidRPr="005F10CE">
        <w:t>woman’s story</w:t>
      </w:r>
      <w:r w:rsidRPr="00B9494D">
        <w:t>,</w:t>
      </w:r>
    </w:p>
    <w:p w14:paraId="1B1585FD" w14:textId="77777777" w:rsidR="00320A30" w:rsidRDefault="00320A30" w:rsidP="00DE7A55">
      <w:pPr>
        <w:pStyle w:val="ListParagraph"/>
        <w:numPr>
          <w:ilvl w:val="0"/>
          <w:numId w:val="2"/>
        </w:numPr>
        <w:rPr>
          <w:u w:val="single"/>
        </w:rPr>
      </w:pPr>
      <w:r w:rsidRPr="00295074">
        <w:rPr>
          <w:u w:val="single"/>
        </w:rPr>
        <w:t xml:space="preserve">took up a </w:t>
      </w:r>
      <w:proofErr w:type="gramStart"/>
      <w:r w:rsidRPr="00295074">
        <w:rPr>
          <w:u w:val="single"/>
        </w:rPr>
        <w:t>collection</w:t>
      </w:r>
      <w:proofErr w:type="gramEnd"/>
    </w:p>
    <w:p w14:paraId="09B4619B" w14:textId="1B56B16B" w:rsidR="00320A30" w:rsidRDefault="00320A30" w:rsidP="00DE7A55">
      <w:pPr>
        <w:pStyle w:val="ListParagraph"/>
        <w:numPr>
          <w:ilvl w:val="0"/>
          <w:numId w:val="2"/>
        </w:numPr>
        <w:rPr>
          <w:u w:val="single"/>
        </w:rPr>
      </w:pPr>
      <w:r w:rsidRPr="00B9494D">
        <w:t xml:space="preserve">for </w:t>
      </w:r>
      <w:r w:rsidRPr="00295074">
        <w:rPr>
          <w:u w:val="single"/>
        </w:rPr>
        <w:t>her</w:t>
      </w:r>
    </w:p>
    <w:p w14:paraId="0B41CC62" w14:textId="4577F3DC" w:rsidR="00EA7443" w:rsidRDefault="00EA7443" w:rsidP="00856056">
      <w:pPr>
        <w:pStyle w:val="ListParagraph"/>
      </w:pPr>
    </w:p>
    <w:p w14:paraId="32F366B5" w14:textId="63334813" w:rsidR="00993257" w:rsidRDefault="00993257" w:rsidP="00993257">
      <w:pPr>
        <w:pStyle w:val="Heading1"/>
      </w:pPr>
      <w:bookmarkStart w:id="84" w:name="_Toc131080093"/>
      <w:r w:rsidRPr="00475A1A">
        <w:t>SECTION CP – Constructional Praxis</w:t>
      </w:r>
      <w:bookmarkEnd w:id="84"/>
    </w:p>
    <w:p w14:paraId="3EB7EC8B" w14:textId="77777777" w:rsidR="00993257" w:rsidRPr="00475A1A" w:rsidRDefault="00993257" w:rsidP="00993257"/>
    <w:p w14:paraId="30FA7294" w14:textId="77777777" w:rsidR="00993257" w:rsidRDefault="00993257" w:rsidP="00993257">
      <w:r>
        <w:t>CP_CIRCLE_A</w:t>
      </w:r>
    </w:p>
    <w:p w14:paraId="05D0F597" w14:textId="77777777" w:rsidR="00993257" w:rsidRPr="002619BE" w:rsidRDefault="00993257" w:rsidP="00993257">
      <w:pPr>
        <w:rPr>
          <w:rFonts w:cs="Helvetica"/>
        </w:rPr>
      </w:pPr>
      <w:bookmarkStart w:id="85" w:name="_Hlk102742550"/>
      <w:r w:rsidRPr="002619BE">
        <w:rPr>
          <w:rFonts w:cs="Helvetica"/>
          <w:bCs/>
        </w:rPr>
        <w:t>Now here is a circle I would like you to draw.  Copy it just below it.</w:t>
      </w:r>
    </w:p>
    <w:bookmarkEnd w:id="85"/>
    <w:p w14:paraId="3C6A4380" w14:textId="77777777" w:rsidR="00993257" w:rsidRPr="002619BE" w:rsidRDefault="00993257" w:rsidP="00993257">
      <w:pPr>
        <w:rPr>
          <w:rFonts w:cs="Helvetica"/>
        </w:rPr>
      </w:pPr>
    </w:p>
    <w:p w14:paraId="53AC4E54" w14:textId="77777777" w:rsidR="00993257" w:rsidRPr="002619BE" w:rsidRDefault="00993257" w:rsidP="00993257">
      <w:pPr>
        <w:rPr>
          <w:rFonts w:cs="Helvetica"/>
        </w:rPr>
      </w:pPr>
      <w:r w:rsidRPr="002619BE">
        <w:rPr>
          <w:rFonts w:cs="Helvetica"/>
          <w:caps/>
        </w:rPr>
        <w:t>Present the page with the circle to the</w:t>
      </w:r>
      <w:r>
        <w:rPr>
          <w:rFonts w:cs="Helvetica"/>
          <w:caps/>
        </w:rPr>
        <w:t xml:space="preserve"> subject and point to the lower</w:t>
      </w:r>
      <w:r w:rsidRPr="002619BE">
        <w:rPr>
          <w:rFonts w:cs="Helvetica"/>
          <w:caps/>
        </w:rPr>
        <w:t>half of the page</w:t>
      </w:r>
      <w:r w:rsidRPr="002619BE">
        <w:rPr>
          <w:rFonts w:cs="Helvetica"/>
        </w:rPr>
        <w:t xml:space="preserve">.  </w:t>
      </w:r>
    </w:p>
    <w:p w14:paraId="1445DBA3" w14:textId="77777777" w:rsidR="00993257" w:rsidRPr="002619BE" w:rsidRDefault="00993257" w:rsidP="00993257">
      <w:pPr>
        <w:rPr>
          <w:rFonts w:cs="Helvetica"/>
        </w:rPr>
      </w:pPr>
      <w:r w:rsidRPr="002619BE">
        <w:rPr>
          <w:rFonts w:cs="Helvetica"/>
        </w:rPr>
        <w:t>IWER: GIVE RESPONDENT ONE OR TWO MINUTES TO DRAW EACH FIGURE</w:t>
      </w:r>
    </w:p>
    <w:p w14:paraId="5707BE00" w14:textId="77777777" w:rsidR="00993257" w:rsidRPr="002619BE" w:rsidRDefault="00993257" w:rsidP="00993257">
      <w:pPr>
        <w:rPr>
          <w:rFonts w:cs="Helvetica"/>
        </w:rPr>
      </w:pPr>
      <w:r w:rsidRPr="002619BE">
        <w:rPr>
          <w:rFonts w:cs="Helvetica"/>
        </w:rPr>
        <w:t>IWER: REPEAT THE INSTRUCTIONS ONCE IF TH</w:t>
      </w:r>
      <w:r>
        <w:rPr>
          <w:rFonts w:cs="Helvetica"/>
        </w:rPr>
        <w:t>E RESPONDENT DOES NOT</w:t>
      </w:r>
      <w:r w:rsidRPr="002619BE">
        <w:rPr>
          <w:rFonts w:cs="Helvetica"/>
        </w:rPr>
        <w:t xml:space="preserve"> UNDERSTAND THE FIRST TIME</w:t>
      </w:r>
    </w:p>
    <w:p w14:paraId="5F10F245" w14:textId="77777777" w:rsidR="00993257" w:rsidRPr="002619BE" w:rsidRDefault="00993257" w:rsidP="00993257">
      <w:pPr>
        <w:rPr>
          <w:rFonts w:cs="Helvetica"/>
        </w:rPr>
      </w:pPr>
      <w:r w:rsidRPr="002619BE">
        <w:rPr>
          <w:rFonts w:cs="Helvetica"/>
        </w:rPr>
        <w:t xml:space="preserve">IWER: IF RESPONDENT CANNOT DRAW THE FIGURE IN 1 MINUTE, REASSURE AND </w:t>
      </w:r>
      <w:r>
        <w:rPr>
          <w:rFonts w:cs="Helvetica"/>
        </w:rPr>
        <w:t>SELECT “Respondent Cannot Draw”.</w:t>
      </w:r>
    </w:p>
    <w:p w14:paraId="282B2CF7" w14:textId="77777777" w:rsidR="00993257" w:rsidRPr="002619BE" w:rsidRDefault="00993257" w:rsidP="00993257">
      <w:pPr>
        <w:rPr>
          <w:rFonts w:cs="Helvetica"/>
        </w:rPr>
      </w:pPr>
      <w:r w:rsidRPr="002619BE">
        <w:rPr>
          <w:rFonts w:cs="Helvetica"/>
        </w:rPr>
        <w:t>IWER: RESPONDENTS SHOULD USE A PENCIL AND ARE ALLOWED TO ERASE ERRORS</w:t>
      </w:r>
    </w:p>
    <w:p w14:paraId="1B68C8CA" w14:textId="77777777" w:rsidR="00993257" w:rsidRDefault="00993257" w:rsidP="00993257">
      <w:pPr>
        <w:rPr>
          <w:rFonts w:cs="Helvetica"/>
        </w:rPr>
      </w:pPr>
      <w:r w:rsidRPr="002619BE">
        <w:rPr>
          <w:rFonts w:cs="Helvetica"/>
        </w:rPr>
        <w:t>IWER: ALLOW MULTIPLE SELF-STARTS BUT DO NOT ENCOURAGE REPEATED ATTEMPTS</w:t>
      </w:r>
    </w:p>
    <w:p w14:paraId="1DEBA4AF" w14:textId="77777777" w:rsidR="00993257" w:rsidRDefault="00993257" w:rsidP="00993257">
      <w:pPr>
        <w:rPr>
          <w:rFonts w:cs="Helvetica"/>
        </w:rPr>
      </w:pPr>
    </w:p>
    <w:p w14:paraId="19D9AA46" w14:textId="77777777" w:rsidR="00993257" w:rsidRPr="002619BE" w:rsidRDefault="00993257" w:rsidP="00993257">
      <w:pPr>
        <w:rPr>
          <w:rFonts w:cs="Helvetica"/>
          <w:caps/>
        </w:rPr>
      </w:pPr>
    </w:p>
    <w:p w14:paraId="4E660EA1" w14:textId="77777777" w:rsidR="00993257" w:rsidRPr="002619BE" w:rsidRDefault="00993257" w:rsidP="00993257">
      <w:pPr>
        <w:rPr>
          <w:rFonts w:cs="Helvetica"/>
          <w:caps/>
        </w:rPr>
      </w:pPr>
      <w:r w:rsidRPr="002619BE">
        <w:rPr>
          <w:rFonts w:cs="Helvetica"/>
          <w:caps/>
        </w:rPr>
        <w:t>cp_diamond_A</w:t>
      </w:r>
    </w:p>
    <w:p w14:paraId="3C4C101A" w14:textId="77777777" w:rsidR="00993257" w:rsidRPr="002619BE" w:rsidRDefault="00993257" w:rsidP="00993257">
      <w:pPr>
        <w:rPr>
          <w:rFonts w:cs="Helvetica"/>
        </w:rPr>
      </w:pPr>
      <w:r w:rsidRPr="002619BE">
        <w:rPr>
          <w:rFonts w:cs="Helvetica"/>
          <w:caps/>
        </w:rPr>
        <w:t>Next, present item #2, a diamond, and say:</w:t>
      </w:r>
    </w:p>
    <w:p w14:paraId="4D129893" w14:textId="77777777" w:rsidR="00993257" w:rsidRPr="002619BE" w:rsidRDefault="00993257" w:rsidP="00993257">
      <w:pPr>
        <w:rPr>
          <w:rFonts w:cs="Helvetica"/>
          <w:bCs/>
        </w:rPr>
      </w:pPr>
      <w:r w:rsidRPr="002619BE">
        <w:rPr>
          <w:rFonts w:cs="Helvetica"/>
          <w:bCs/>
        </w:rPr>
        <w:t>Now here's a drawing of a diamond.  Copy it as best you can, just below it.</w:t>
      </w:r>
    </w:p>
    <w:p w14:paraId="0B9FF5B9" w14:textId="77777777" w:rsidR="006859AA" w:rsidRDefault="006859AA" w:rsidP="00993257">
      <w:pPr>
        <w:rPr>
          <w:rFonts w:cs="Helvetica"/>
          <w:bCs/>
        </w:rPr>
      </w:pPr>
    </w:p>
    <w:p w14:paraId="46077799" w14:textId="77777777" w:rsidR="00993257" w:rsidRPr="002619BE" w:rsidRDefault="00993257" w:rsidP="00993257">
      <w:pPr>
        <w:rPr>
          <w:rFonts w:cs="Helvetica"/>
          <w:caps/>
        </w:rPr>
      </w:pPr>
      <w:r w:rsidRPr="002619BE">
        <w:rPr>
          <w:rFonts w:cs="Helvetica"/>
          <w:caps/>
        </w:rPr>
        <w:t>cp_rectangles_A</w:t>
      </w:r>
    </w:p>
    <w:p w14:paraId="2783FA08" w14:textId="77777777" w:rsidR="00993257" w:rsidRPr="002619BE" w:rsidRDefault="00993257" w:rsidP="00993257">
      <w:pPr>
        <w:rPr>
          <w:rFonts w:cs="Helvetica"/>
          <w:caps/>
        </w:rPr>
      </w:pPr>
      <w:r w:rsidRPr="002619BE">
        <w:rPr>
          <w:rFonts w:cs="Helvetica"/>
          <w:caps/>
        </w:rPr>
        <w:lastRenderedPageBreak/>
        <w:t>Next, present item #3, OVERLAPPING RECTANGLES, and say:</w:t>
      </w:r>
    </w:p>
    <w:p w14:paraId="0D1BC965" w14:textId="77777777" w:rsidR="00993257" w:rsidRPr="002619BE" w:rsidRDefault="00993257" w:rsidP="00993257">
      <w:pPr>
        <w:rPr>
          <w:rFonts w:cs="Helvetica"/>
          <w:bCs/>
        </w:rPr>
      </w:pPr>
      <w:r w:rsidRPr="002619BE">
        <w:rPr>
          <w:rFonts w:cs="Helvetica"/>
          <w:bCs/>
        </w:rPr>
        <w:t>That's fine.  Now draw this third figure.</w:t>
      </w:r>
      <w:r w:rsidRPr="002619BE">
        <w:rPr>
          <w:rFonts w:cs="Helvetica"/>
          <w:bCs/>
        </w:rPr>
        <w:tab/>
      </w:r>
    </w:p>
    <w:p w14:paraId="04F3D650" w14:textId="77777777" w:rsidR="00993257" w:rsidRPr="002619BE" w:rsidRDefault="00993257" w:rsidP="00993257">
      <w:pPr>
        <w:rPr>
          <w:rFonts w:cs="Helvetica"/>
          <w:bCs/>
        </w:rPr>
      </w:pPr>
      <w:r w:rsidRPr="002619BE">
        <w:rPr>
          <w:rFonts w:cs="Helvetica"/>
          <w:bCs/>
        </w:rPr>
        <w:t>CP_CUBE</w:t>
      </w:r>
      <w:r w:rsidRPr="002619BE">
        <w:rPr>
          <w:rFonts w:cs="Helvetica"/>
          <w:bCs/>
        </w:rPr>
        <w:softHyphen/>
        <w:t>_A</w:t>
      </w:r>
    </w:p>
    <w:p w14:paraId="19717C07" w14:textId="77777777" w:rsidR="00993257" w:rsidRPr="002619BE" w:rsidRDefault="00993257" w:rsidP="00993257">
      <w:pPr>
        <w:rPr>
          <w:rFonts w:cs="Helvetica"/>
          <w:bCs/>
        </w:rPr>
      </w:pPr>
      <w:r w:rsidRPr="002619BE">
        <w:rPr>
          <w:rFonts w:cs="Helvetica"/>
          <w:caps/>
        </w:rPr>
        <w:t>Next, present item #4, A CUBE, and say:</w:t>
      </w:r>
    </w:p>
    <w:p w14:paraId="31AFDE87" w14:textId="77777777" w:rsidR="00993257" w:rsidRPr="002619BE" w:rsidRDefault="00993257" w:rsidP="00993257">
      <w:pPr>
        <w:rPr>
          <w:rFonts w:cs="Helvetica"/>
          <w:bCs/>
        </w:rPr>
      </w:pPr>
      <w:r w:rsidRPr="002619BE">
        <w:rPr>
          <w:rFonts w:cs="Helvetica"/>
          <w:bCs/>
        </w:rPr>
        <w:t xml:space="preserve">This is the hardest figure to </w:t>
      </w:r>
      <w:proofErr w:type="gramStart"/>
      <w:r w:rsidRPr="002619BE">
        <w:rPr>
          <w:rFonts w:cs="Helvetica"/>
          <w:bCs/>
        </w:rPr>
        <w:t>draw, but</w:t>
      </w:r>
      <w:proofErr w:type="gramEnd"/>
      <w:r w:rsidRPr="002619BE">
        <w:rPr>
          <w:rFonts w:cs="Helvetica"/>
          <w:bCs/>
        </w:rPr>
        <w:t xml:space="preserve"> take your time.</w:t>
      </w:r>
    </w:p>
    <w:p w14:paraId="143C7B4D" w14:textId="6F52FDAE" w:rsidR="008C619B" w:rsidRDefault="008C619B" w:rsidP="00993257">
      <w:pPr>
        <w:rPr>
          <w:rFonts w:cs="Helvetica"/>
          <w:bCs/>
        </w:rPr>
      </w:pPr>
    </w:p>
    <w:p w14:paraId="64052184" w14:textId="4381C37F" w:rsidR="00993257" w:rsidRPr="00F3644C" w:rsidRDefault="00993257" w:rsidP="00993257">
      <w:pPr>
        <w:pStyle w:val="Heading1"/>
      </w:pPr>
      <w:bookmarkStart w:id="86" w:name="_Toc131080094"/>
      <w:r w:rsidRPr="00F3644C">
        <w:t xml:space="preserve">SECTION LMD– </w:t>
      </w:r>
      <w:r>
        <w:t>Logical Memory Delayed</w:t>
      </w:r>
      <w:bookmarkEnd w:id="86"/>
    </w:p>
    <w:p w14:paraId="33E3BD5D" w14:textId="77777777" w:rsidR="00993257" w:rsidRDefault="00993257" w:rsidP="00993257"/>
    <w:p w14:paraId="42E46EA7" w14:textId="77777777" w:rsidR="00993257" w:rsidRPr="00F3644C" w:rsidRDefault="00993257" w:rsidP="00993257">
      <w:bookmarkStart w:id="87" w:name="_Hlk102742972"/>
      <w:r w:rsidRPr="000A5547">
        <w:t xml:space="preserve">IF BRAVE_INTRO AND LM1B_INTRO WAS REFUSED GO TO </w:t>
      </w:r>
      <w:r>
        <w:t>SECTION SCT</w:t>
      </w:r>
      <w:bookmarkEnd w:id="87"/>
      <w:r>
        <w:t>.</w:t>
      </w:r>
    </w:p>
    <w:p w14:paraId="5075DCA7" w14:textId="77777777" w:rsidR="00993257" w:rsidRPr="00F3644C" w:rsidRDefault="00993257" w:rsidP="00993257">
      <w:r w:rsidRPr="00F3644C">
        <w:t>LM2_INTRO</w:t>
      </w:r>
    </w:p>
    <w:p w14:paraId="549EC04B" w14:textId="77777777" w:rsidR="00993257" w:rsidRPr="00F3644C" w:rsidRDefault="00993257" w:rsidP="00993257">
      <w:r w:rsidRPr="00F3644C">
        <w:t>A while back I read you two stories and asked you to tell me everything about the stories that you could remember. I would like to know if you still remember anything from these stories. Thinking back to the first story I told you, tell me everything that you remember about it. Start at the beginning.</w:t>
      </w:r>
    </w:p>
    <w:p w14:paraId="6943DDFA" w14:textId="77777777" w:rsidR="00993257" w:rsidRDefault="00993257" w:rsidP="00993257">
      <w:r>
        <w:t>IWER: T</w:t>
      </w:r>
      <w:r w:rsidRPr="00F3644C">
        <w:t>he Respondent could begin recalling story points from the first or the second story.</w:t>
      </w:r>
    </w:p>
    <w:p w14:paraId="6BA7ACC4" w14:textId="77777777" w:rsidR="00993257" w:rsidRPr="00F3644C" w:rsidRDefault="00993257" w:rsidP="00993257">
      <w:r w:rsidRPr="000A5547">
        <w:t>IWER: If the Responden</w:t>
      </w:r>
      <w:r>
        <w:t>t refuses to complete this task,</w:t>
      </w:r>
      <w:r w:rsidRPr="000A5547">
        <w:t xml:space="preserve"> skip to the next section </w:t>
      </w:r>
      <w:r>
        <w:t>SCT.</w:t>
      </w:r>
    </w:p>
    <w:p w14:paraId="1A9BB917" w14:textId="16EB8753" w:rsidR="00993257" w:rsidRPr="00F3644C" w:rsidRDefault="00993257" w:rsidP="00993257">
      <w:r w:rsidRPr="00F3644C">
        <w:t xml:space="preserve">Select the story </w:t>
      </w:r>
      <w:r w:rsidR="00FF5DF6">
        <w:t>points</w:t>
      </w:r>
      <w:r w:rsidRPr="00F3644C">
        <w:t xml:space="preserve"> and begin </w:t>
      </w:r>
      <w:proofErr w:type="gramStart"/>
      <w:r w:rsidRPr="00F3644C">
        <w:t>scoring</w:t>
      </w:r>
      <w:proofErr w:type="gramEnd"/>
      <w:r w:rsidRPr="00F3644C">
        <w:t xml:space="preserve"> </w:t>
      </w:r>
    </w:p>
    <w:p w14:paraId="5D18B1A7" w14:textId="77777777" w:rsidR="00993257" w:rsidRDefault="00993257" w:rsidP="00993257"/>
    <w:p w14:paraId="176447CF" w14:textId="77777777" w:rsidR="00993257" w:rsidRPr="000C5DC9" w:rsidRDefault="00993257" w:rsidP="00993257">
      <w:r w:rsidRPr="000C5DC9">
        <w:t>BM2_Recall</w:t>
      </w:r>
    </w:p>
    <w:p w14:paraId="7D239880" w14:textId="77777777" w:rsidR="00993257" w:rsidRPr="000C5DC9" w:rsidRDefault="00993257" w:rsidP="00993257">
      <w:r w:rsidRPr="000C5DC9">
        <w:t xml:space="preserve">IWER: </w:t>
      </w:r>
      <w:r w:rsidRPr="000C5DC9">
        <w:rPr>
          <w:caps/>
        </w:rPr>
        <w:t>Listen for story points</w:t>
      </w:r>
    </w:p>
    <w:p w14:paraId="599E7191" w14:textId="77777777" w:rsidR="00993257" w:rsidRPr="000A5547" w:rsidRDefault="00993257" w:rsidP="00993257">
      <w:r w:rsidRPr="000A5547">
        <w:t xml:space="preserve">IF RESPONDENT SAYS THEY CANNOT REMEMBER THE STORY, </w:t>
      </w:r>
      <w:r>
        <w:t xml:space="preserve">CHOOSE “R cannot remember the </w:t>
      </w:r>
      <w:proofErr w:type="gramStart"/>
      <w:r>
        <w:t>story</w:t>
      </w:r>
      <w:proofErr w:type="gramEnd"/>
      <w:r>
        <w:t>”</w:t>
      </w:r>
    </w:p>
    <w:p w14:paraId="2E77A650" w14:textId="77777777" w:rsidR="00993257" w:rsidRPr="000C5DC9" w:rsidRDefault="00993257" w:rsidP="00993257">
      <w:pPr>
        <w:rPr>
          <w:caps/>
        </w:rPr>
      </w:pPr>
      <w:r w:rsidRPr="000C5DC9">
        <w:t xml:space="preserve">ENTER </w:t>
      </w:r>
      <w:r w:rsidRPr="000C5DC9">
        <w:rPr>
          <w:caps/>
        </w:rPr>
        <w:t>all that apply</w:t>
      </w:r>
    </w:p>
    <w:p w14:paraId="3F340E59" w14:textId="77777777" w:rsidR="00993257" w:rsidRPr="000C5DC9" w:rsidRDefault="00993257" w:rsidP="00993257">
      <w:r w:rsidRPr="000C5DC9">
        <w:t>PROBE: Anything else?</w:t>
      </w:r>
    </w:p>
    <w:p w14:paraId="4B3D7272" w14:textId="77777777" w:rsidR="00644C57" w:rsidRPr="00D043CD" w:rsidRDefault="00644C57" w:rsidP="00644C57">
      <w:r>
        <w:t xml:space="preserve">R said the                                                                            exact words                                                   gave gist                                                                    </w:t>
      </w:r>
    </w:p>
    <w:p w14:paraId="0F5C5C67" w14:textId="77777777" w:rsidR="00644C57" w:rsidRPr="00674B92" w:rsidRDefault="00644C57" w:rsidP="00DE7A55">
      <w:pPr>
        <w:pStyle w:val="ListParagraph"/>
        <w:numPr>
          <w:ilvl w:val="0"/>
          <w:numId w:val="4"/>
        </w:numPr>
        <w:rPr>
          <w:rFonts w:cstheme="minorHAnsi"/>
          <w:u w:val="single"/>
        </w:rPr>
      </w:pPr>
      <w:r w:rsidRPr="00674B92">
        <w:rPr>
          <w:rFonts w:cstheme="minorHAnsi"/>
          <w:u w:val="single"/>
        </w:rPr>
        <w:t>Three children</w:t>
      </w:r>
    </w:p>
    <w:p w14:paraId="65519EDA" w14:textId="77777777" w:rsidR="00644C57" w:rsidRPr="00107E9E" w:rsidRDefault="00644C57" w:rsidP="00DE7A55">
      <w:pPr>
        <w:pStyle w:val="ListParagraph"/>
        <w:numPr>
          <w:ilvl w:val="0"/>
          <w:numId w:val="4"/>
        </w:numPr>
        <w:rPr>
          <w:rFonts w:cstheme="minorHAnsi"/>
        </w:rPr>
      </w:pPr>
      <w:r w:rsidRPr="00674B92">
        <w:rPr>
          <w:rFonts w:cstheme="minorHAnsi"/>
          <w:u w:val="single"/>
        </w:rPr>
        <w:t>Alone</w:t>
      </w:r>
      <w:r>
        <w:rPr>
          <w:rFonts w:cstheme="minorHAnsi"/>
        </w:rPr>
        <w:t xml:space="preserve"> at </w:t>
      </w:r>
      <w:r w:rsidRPr="00674B92">
        <w:rPr>
          <w:rFonts w:cstheme="minorHAnsi"/>
          <w:u w:val="single"/>
        </w:rPr>
        <w:t>home</w:t>
      </w:r>
    </w:p>
    <w:p w14:paraId="0747FD52" w14:textId="77777777" w:rsidR="00644C57" w:rsidRPr="00107E9E" w:rsidRDefault="00644C57" w:rsidP="00DE7A55">
      <w:pPr>
        <w:pStyle w:val="ListParagraph"/>
        <w:numPr>
          <w:ilvl w:val="0"/>
          <w:numId w:val="4"/>
        </w:numPr>
        <w:rPr>
          <w:rFonts w:cstheme="minorHAnsi"/>
        </w:rPr>
      </w:pPr>
      <w:r w:rsidRPr="00674B92">
        <w:rPr>
          <w:rFonts w:cstheme="minorHAnsi"/>
          <w:u w:val="single"/>
        </w:rPr>
        <w:t>House</w:t>
      </w:r>
      <w:r w:rsidRPr="00107E9E">
        <w:rPr>
          <w:rFonts w:cstheme="minorHAnsi"/>
        </w:rPr>
        <w:t xml:space="preserve"> </w:t>
      </w:r>
      <w:r>
        <w:rPr>
          <w:rFonts w:cstheme="minorHAnsi"/>
        </w:rPr>
        <w:t xml:space="preserve">caught </w:t>
      </w:r>
      <w:r w:rsidRPr="00107E9E">
        <w:rPr>
          <w:rFonts w:cstheme="minorHAnsi"/>
        </w:rPr>
        <w:t xml:space="preserve">on </w:t>
      </w:r>
      <w:proofErr w:type="gramStart"/>
      <w:r w:rsidRPr="00674B92">
        <w:rPr>
          <w:rFonts w:cstheme="minorHAnsi"/>
          <w:u w:val="single"/>
        </w:rPr>
        <w:t>fire</w:t>
      </w:r>
      <w:proofErr w:type="gramEnd"/>
    </w:p>
    <w:p w14:paraId="6FCDEA62" w14:textId="77777777" w:rsidR="00644C57" w:rsidRPr="00674B92" w:rsidRDefault="00644C57" w:rsidP="00DE7A55">
      <w:pPr>
        <w:pStyle w:val="ListParagraph"/>
        <w:numPr>
          <w:ilvl w:val="0"/>
          <w:numId w:val="4"/>
        </w:numPr>
        <w:rPr>
          <w:rFonts w:cstheme="minorHAnsi"/>
          <w:u w:val="single"/>
        </w:rPr>
      </w:pPr>
      <w:r w:rsidRPr="00674B92">
        <w:rPr>
          <w:rFonts w:cstheme="minorHAnsi"/>
          <w:u w:val="single"/>
        </w:rPr>
        <w:t xml:space="preserve">Brave man </w:t>
      </w:r>
    </w:p>
    <w:p w14:paraId="49A5A943" w14:textId="77777777" w:rsidR="00644C57" w:rsidRPr="00674B92" w:rsidRDefault="00644C57" w:rsidP="00DE7A55">
      <w:pPr>
        <w:pStyle w:val="ListParagraph"/>
        <w:numPr>
          <w:ilvl w:val="0"/>
          <w:numId w:val="4"/>
        </w:numPr>
        <w:rPr>
          <w:rFonts w:cstheme="minorHAnsi"/>
          <w:u w:val="single"/>
        </w:rPr>
      </w:pPr>
      <w:r w:rsidRPr="00674B92">
        <w:rPr>
          <w:rFonts w:cstheme="minorHAnsi"/>
          <w:u w:val="single"/>
        </w:rPr>
        <w:t>Climbed</w:t>
      </w:r>
    </w:p>
    <w:p w14:paraId="735B4C53" w14:textId="77777777" w:rsidR="00644C57" w:rsidRPr="00BE10CA" w:rsidRDefault="00644C57" w:rsidP="00DE7A55">
      <w:pPr>
        <w:pStyle w:val="ListParagraph"/>
        <w:numPr>
          <w:ilvl w:val="0"/>
          <w:numId w:val="4"/>
        </w:numPr>
        <w:rPr>
          <w:rFonts w:cstheme="minorHAnsi"/>
        </w:rPr>
      </w:pPr>
      <w:r>
        <w:rPr>
          <w:rFonts w:cstheme="minorHAnsi"/>
        </w:rPr>
        <w:lastRenderedPageBreak/>
        <w:t xml:space="preserve">Back </w:t>
      </w:r>
      <w:r w:rsidRPr="00674B92">
        <w:rPr>
          <w:rFonts w:cstheme="minorHAnsi"/>
          <w:u w:val="single"/>
        </w:rPr>
        <w:t>window</w:t>
      </w:r>
    </w:p>
    <w:p w14:paraId="108BF5F4" w14:textId="77777777" w:rsidR="00644C57" w:rsidRPr="00107E9E" w:rsidRDefault="00644C57" w:rsidP="00DE7A55">
      <w:pPr>
        <w:pStyle w:val="ListParagraph"/>
        <w:numPr>
          <w:ilvl w:val="0"/>
          <w:numId w:val="4"/>
        </w:numPr>
        <w:rPr>
          <w:rFonts w:cstheme="minorHAnsi"/>
        </w:rPr>
      </w:pPr>
      <w:r w:rsidRPr="00674B92">
        <w:rPr>
          <w:rFonts w:cstheme="minorHAnsi"/>
          <w:u w:val="single"/>
        </w:rPr>
        <w:t>Carry</w:t>
      </w:r>
      <w:r>
        <w:rPr>
          <w:rFonts w:cstheme="minorHAnsi"/>
        </w:rPr>
        <w:t xml:space="preserve"> to </w:t>
      </w:r>
      <w:proofErr w:type="gramStart"/>
      <w:r w:rsidRPr="00674B92">
        <w:rPr>
          <w:rFonts w:cstheme="minorHAnsi"/>
          <w:u w:val="single"/>
        </w:rPr>
        <w:t>safety</w:t>
      </w:r>
      <w:proofErr w:type="gramEnd"/>
    </w:p>
    <w:p w14:paraId="64675766" w14:textId="77777777" w:rsidR="00644C57" w:rsidRDefault="00644C57" w:rsidP="00DE7A55">
      <w:pPr>
        <w:pStyle w:val="ListParagraph"/>
        <w:numPr>
          <w:ilvl w:val="0"/>
          <w:numId w:val="4"/>
        </w:numPr>
        <w:rPr>
          <w:rFonts w:cstheme="minorHAnsi"/>
        </w:rPr>
      </w:pPr>
      <w:r w:rsidRPr="00674B92">
        <w:rPr>
          <w:rFonts w:cstheme="minorHAnsi"/>
          <w:u w:val="single"/>
        </w:rPr>
        <w:t>Minor</w:t>
      </w:r>
      <w:r w:rsidRPr="00BE10CA">
        <w:rPr>
          <w:rFonts w:cstheme="minorHAnsi"/>
        </w:rPr>
        <w:t xml:space="preserve"> </w:t>
      </w:r>
      <w:r w:rsidRPr="00674B92">
        <w:rPr>
          <w:rFonts w:cstheme="minorHAnsi"/>
          <w:u w:val="single"/>
        </w:rPr>
        <w:t>cuts</w:t>
      </w:r>
    </w:p>
    <w:p w14:paraId="6B90C203" w14:textId="77777777" w:rsidR="00644C57" w:rsidRPr="00674B92" w:rsidRDefault="00644C57" w:rsidP="00DE7A55">
      <w:pPr>
        <w:pStyle w:val="ListParagraph"/>
        <w:numPr>
          <w:ilvl w:val="0"/>
          <w:numId w:val="4"/>
        </w:numPr>
        <w:rPr>
          <w:rFonts w:cstheme="minorHAnsi"/>
          <w:u w:val="single"/>
        </w:rPr>
      </w:pPr>
      <w:r w:rsidRPr="00674B92">
        <w:rPr>
          <w:rFonts w:cstheme="minorHAnsi"/>
          <w:u w:val="single"/>
        </w:rPr>
        <w:t>bruises</w:t>
      </w:r>
    </w:p>
    <w:p w14:paraId="2B6FE4C0" w14:textId="77777777" w:rsidR="00644C57" w:rsidRPr="00674B92" w:rsidRDefault="00644C57" w:rsidP="00DE7A55">
      <w:pPr>
        <w:pStyle w:val="ListParagraph"/>
        <w:numPr>
          <w:ilvl w:val="0"/>
          <w:numId w:val="4"/>
        </w:numPr>
        <w:rPr>
          <w:rFonts w:cstheme="minorHAnsi"/>
          <w:u w:val="single"/>
        </w:rPr>
      </w:pPr>
      <w:r>
        <w:rPr>
          <w:rFonts w:cstheme="minorHAnsi"/>
        </w:rPr>
        <w:t>all were</w:t>
      </w:r>
      <w:r w:rsidRPr="00107E9E">
        <w:rPr>
          <w:rFonts w:cstheme="minorHAnsi"/>
        </w:rPr>
        <w:t xml:space="preserve"> </w:t>
      </w:r>
      <w:proofErr w:type="gramStart"/>
      <w:r w:rsidRPr="00674B92">
        <w:rPr>
          <w:rFonts w:cstheme="minorHAnsi"/>
          <w:u w:val="single"/>
        </w:rPr>
        <w:t>well</w:t>
      </w:r>
      <w:proofErr w:type="gramEnd"/>
    </w:p>
    <w:p w14:paraId="34E89BB3" w14:textId="77777777" w:rsidR="00540E44" w:rsidRDefault="00540E44" w:rsidP="00540E44"/>
    <w:p w14:paraId="550DB08E" w14:textId="77777777" w:rsidR="00993257" w:rsidRPr="00F3644C" w:rsidRDefault="00993257" w:rsidP="00993257">
      <w:r w:rsidRPr="00F3644C">
        <w:t>LM2B_1</w:t>
      </w:r>
    </w:p>
    <w:p w14:paraId="15A88231" w14:textId="4F38D255" w:rsidR="000E267E" w:rsidRDefault="000E267E" w:rsidP="000E267E">
      <w:r>
        <w:t xml:space="preserve">IWER: Which </w:t>
      </w:r>
      <w:r w:rsidR="00036850">
        <w:t>is</w:t>
      </w:r>
      <w:r>
        <w:t xml:space="preserve"> the </w:t>
      </w:r>
      <w:r w:rsidR="00036850">
        <w:t xml:space="preserve">first story </w:t>
      </w:r>
      <w:r>
        <w:t>Respondent</w:t>
      </w:r>
      <w:r w:rsidR="00036850">
        <w:t xml:space="preserve"> started with</w:t>
      </w:r>
      <w:r>
        <w:t>?</w:t>
      </w:r>
    </w:p>
    <w:p w14:paraId="7C975A41" w14:textId="77777777" w:rsidR="000E267E" w:rsidRDefault="000E267E" w:rsidP="000E267E">
      <w:r>
        <w:t>Story 1= Brave Man, House on fire, children rescued</w:t>
      </w:r>
    </w:p>
    <w:p w14:paraId="556E6241" w14:textId="77777777" w:rsidR="000E267E" w:rsidRDefault="000E267E" w:rsidP="000E267E">
      <w:r>
        <w:t>Story 2= Manju Rani, from East Delhi, who was robbed</w:t>
      </w:r>
    </w:p>
    <w:p w14:paraId="093B1660" w14:textId="214112BE" w:rsidR="00993257" w:rsidRPr="000A5547" w:rsidRDefault="00993257" w:rsidP="000E267E">
      <w:bookmarkStart w:id="88" w:name="_Hlk102743076"/>
      <w:r w:rsidRPr="000A5547">
        <w:t xml:space="preserve">IF LM1B_INTRO WAS REFUSED GO TO </w:t>
      </w:r>
      <w:r>
        <w:t>SECTION, SCT.</w:t>
      </w:r>
    </w:p>
    <w:p w14:paraId="3AD60BBC" w14:textId="39E036C8" w:rsidR="00993257" w:rsidRDefault="00993257" w:rsidP="00993257">
      <w:r w:rsidRPr="000A5547">
        <w:t>IWER: If the Respondent refuses to complete this task</w:t>
      </w:r>
      <w:r>
        <w:t xml:space="preserve">, </w:t>
      </w:r>
      <w:r w:rsidRPr="000A5547">
        <w:t>skip to the next section</w:t>
      </w:r>
      <w:r>
        <w:t xml:space="preserve"> SCT.</w:t>
      </w:r>
    </w:p>
    <w:bookmarkEnd w:id="88"/>
    <w:p w14:paraId="69A257B1" w14:textId="02EEE55D" w:rsidR="000E267E" w:rsidRPr="00F3644C" w:rsidRDefault="000E267E" w:rsidP="00993257">
      <w:r>
        <w:t xml:space="preserve">CAPI: Select the word “second or first </w:t>
      </w:r>
      <w:proofErr w:type="gramStart"/>
      <w:r>
        <w:t>“ depending</w:t>
      </w:r>
      <w:proofErr w:type="gramEnd"/>
      <w:r>
        <w:t xml:space="preserve"> upon LM2B_1</w:t>
      </w:r>
    </w:p>
    <w:p w14:paraId="408D013D" w14:textId="26D8ECD2" w:rsidR="00993257" w:rsidRDefault="00993257" w:rsidP="00993257">
      <w:r w:rsidRPr="00F3644C">
        <w:t xml:space="preserve">Thank you. Now thinking back to the </w:t>
      </w:r>
      <w:r w:rsidR="000E267E" w:rsidRPr="00F3644C">
        <w:t>second story</w:t>
      </w:r>
      <w:r w:rsidRPr="00F3644C">
        <w:t xml:space="preserve"> I told you, tell me everything that you remember about it. Start at the beginning.</w:t>
      </w:r>
    </w:p>
    <w:p w14:paraId="7C75681C" w14:textId="77777777" w:rsidR="00993257" w:rsidRPr="00F3644C" w:rsidRDefault="00993257" w:rsidP="00993257"/>
    <w:p w14:paraId="3F27EA0A" w14:textId="77777777" w:rsidR="00993257" w:rsidRPr="00F3644C" w:rsidRDefault="00993257" w:rsidP="00993257">
      <w:r w:rsidRPr="00F3644C">
        <w:t>IWER: LISTEN FOR STORY POINTS</w:t>
      </w:r>
    </w:p>
    <w:p w14:paraId="794A62D0" w14:textId="77777777" w:rsidR="00993257" w:rsidRPr="00F3644C" w:rsidRDefault="00993257" w:rsidP="00993257">
      <w:r w:rsidRPr="00F3644C">
        <w:t xml:space="preserve">IF RESPONDENT SAYS HE/SHE CANNOT REMEMBER THE STORY, </w:t>
      </w:r>
      <w:r>
        <w:t>CHOOSE “R cannot remember the story”.</w:t>
      </w:r>
    </w:p>
    <w:p w14:paraId="35BDB5F5" w14:textId="77777777" w:rsidR="00993257" w:rsidRDefault="00993257" w:rsidP="00993257">
      <w:r w:rsidRPr="00F3644C">
        <w:t xml:space="preserve">ENTER ALL THAT APPLY </w:t>
      </w:r>
    </w:p>
    <w:p w14:paraId="49FA3D2A" w14:textId="77777777" w:rsidR="00993257" w:rsidRPr="00F3644C" w:rsidRDefault="00993257" w:rsidP="00993257"/>
    <w:p w14:paraId="200940D6" w14:textId="77777777" w:rsidR="00993257" w:rsidRDefault="00993257" w:rsidP="00993257">
      <w:r w:rsidRPr="00F3644C">
        <w:t>PROBE: Any</w:t>
      </w:r>
      <w:r>
        <w:t>thing else</w:t>
      </w:r>
      <w:r w:rsidRPr="00F3644C">
        <w:t>?</w:t>
      </w:r>
    </w:p>
    <w:p w14:paraId="674F32CB" w14:textId="77777777" w:rsidR="00644C57" w:rsidRDefault="00644C57" w:rsidP="005F10CE">
      <w:r>
        <w:t xml:space="preserve">R said the                                                                            exact words                                                   gave gist         </w:t>
      </w:r>
    </w:p>
    <w:p w14:paraId="0A64BF42" w14:textId="77777777" w:rsidR="00332FA4" w:rsidRDefault="00332FA4" w:rsidP="00DE7A55">
      <w:pPr>
        <w:pStyle w:val="ListParagraph"/>
        <w:numPr>
          <w:ilvl w:val="0"/>
          <w:numId w:val="5"/>
        </w:numPr>
        <w:rPr>
          <w:u w:val="single"/>
        </w:rPr>
      </w:pPr>
      <w:r w:rsidRPr="00295074">
        <w:rPr>
          <w:u w:val="single"/>
        </w:rPr>
        <w:t>Manju</w:t>
      </w:r>
    </w:p>
    <w:p w14:paraId="5609F25C" w14:textId="77777777" w:rsidR="00332FA4" w:rsidRDefault="00332FA4" w:rsidP="00DE7A55">
      <w:pPr>
        <w:pStyle w:val="ListParagraph"/>
        <w:numPr>
          <w:ilvl w:val="0"/>
          <w:numId w:val="5"/>
        </w:numPr>
        <w:rPr>
          <w:u w:val="single"/>
        </w:rPr>
      </w:pPr>
      <w:r w:rsidRPr="00295074">
        <w:rPr>
          <w:u w:val="single"/>
        </w:rPr>
        <w:t>Rani</w:t>
      </w:r>
    </w:p>
    <w:p w14:paraId="56A393C7" w14:textId="77777777" w:rsidR="00332FA4" w:rsidRDefault="00332FA4" w:rsidP="00DE7A55">
      <w:pPr>
        <w:pStyle w:val="ListParagraph"/>
        <w:numPr>
          <w:ilvl w:val="0"/>
          <w:numId w:val="5"/>
        </w:numPr>
        <w:rPr>
          <w:u w:val="single"/>
        </w:rPr>
      </w:pPr>
      <w:r w:rsidRPr="00B9494D">
        <w:t xml:space="preserve">From </w:t>
      </w:r>
      <w:r w:rsidRPr="00295074">
        <w:rPr>
          <w:u w:val="single"/>
        </w:rPr>
        <w:t>East</w:t>
      </w:r>
    </w:p>
    <w:p w14:paraId="5C6929C2" w14:textId="77777777" w:rsidR="00332FA4" w:rsidRPr="00295074" w:rsidRDefault="00332FA4" w:rsidP="00DE7A55">
      <w:pPr>
        <w:pStyle w:val="ListParagraph"/>
        <w:numPr>
          <w:ilvl w:val="0"/>
          <w:numId w:val="5"/>
        </w:numPr>
        <w:rPr>
          <w:u w:val="single"/>
        </w:rPr>
      </w:pPr>
      <w:r w:rsidRPr="00295074">
        <w:rPr>
          <w:u w:val="single"/>
        </w:rPr>
        <w:t>Delhi</w:t>
      </w:r>
      <w:r w:rsidRPr="00B9494D">
        <w:t>,</w:t>
      </w:r>
    </w:p>
    <w:p w14:paraId="4973E9F7" w14:textId="77777777" w:rsidR="00332FA4" w:rsidRPr="00332FA4" w:rsidRDefault="00332FA4" w:rsidP="00DE7A55">
      <w:pPr>
        <w:pStyle w:val="ListParagraph"/>
        <w:numPr>
          <w:ilvl w:val="0"/>
          <w:numId w:val="5"/>
        </w:numPr>
        <w:rPr>
          <w:u w:val="single"/>
        </w:rPr>
      </w:pPr>
      <w:r w:rsidRPr="004060BC">
        <w:rPr>
          <w:u w:val="single"/>
        </w:rPr>
        <w:t>Employed</w:t>
      </w:r>
    </w:p>
    <w:p w14:paraId="7EE3978C" w14:textId="77777777" w:rsidR="00332FA4" w:rsidRDefault="00332FA4" w:rsidP="00DE7A55">
      <w:pPr>
        <w:pStyle w:val="ListParagraph"/>
        <w:numPr>
          <w:ilvl w:val="0"/>
          <w:numId w:val="5"/>
        </w:numPr>
        <w:rPr>
          <w:u w:val="single"/>
        </w:rPr>
      </w:pPr>
      <w:r w:rsidRPr="00B9494D">
        <w:t xml:space="preserve">as a </w:t>
      </w:r>
      <w:r w:rsidRPr="00295074">
        <w:rPr>
          <w:u w:val="single"/>
        </w:rPr>
        <w:t>cook</w:t>
      </w:r>
    </w:p>
    <w:p w14:paraId="7C39C87F" w14:textId="77777777" w:rsidR="00332FA4" w:rsidRDefault="00332FA4" w:rsidP="00DE7A55">
      <w:pPr>
        <w:pStyle w:val="ListParagraph"/>
        <w:numPr>
          <w:ilvl w:val="0"/>
          <w:numId w:val="5"/>
        </w:numPr>
        <w:rPr>
          <w:u w:val="single"/>
        </w:rPr>
      </w:pPr>
      <w:r w:rsidRPr="00B9494D">
        <w:t xml:space="preserve">in a </w:t>
      </w:r>
      <w:r w:rsidRPr="00295074">
        <w:rPr>
          <w:u w:val="single"/>
        </w:rPr>
        <w:t>school</w:t>
      </w:r>
    </w:p>
    <w:p w14:paraId="4FCDAD0B" w14:textId="77777777" w:rsidR="00332FA4" w:rsidRPr="00295074" w:rsidRDefault="00332FA4" w:rsidP="00DE7A55">
      <w:pPr>
        <w:pStyle w:val="ListParagraph"/>
        <w:numPr>
          <w:ilvl w:val="0"/>
          <w:numId w:val="5"/>
        </w:numPr>
        <w:rPr>
          <w:u w:val="single"/>
        </w:rPr>
      </w:pPr>
      <w:r w:rsidRPr="00295074">
        <w:rPr>
          <w:u w:val="single"/>
        </w:rPr>
        <w:t>canteen</w:t>
      </w:r>
      <w:r w:rsidRPr="00B9494D">
        <w:t>,</w:t>
      </w:r>
    </w:p>
    <w:p w14:paraId="2074510B" w14:textId="77777777" w:rsidR="00332FA4" w:rsidRPr="00332FA4" w:rsidRDefault="00332FA4" w:rsidP="00DE7A55">
      <w:pPr>
        <w:pStyle w:val="ListParagraph"/>
        <w:numPr>
          <w:ilvl w:val="0"/>
          <w:numId w:val="5"/>
        </w:numPr>
        <w:rPr>
          <w:u w:val="single"/>
        </w:rPr>
      </w:pPr>
      <w:r w:rsidRPr="004060BC">
        <w:rPr>
          <w:u w:val="single"/>
        </w:rPr>
        <w:t>reported</w:t>
      </w:r>
    </w:p>
    <w:p w14:paraId="2955E8DE" w14:textId="77777777" w:rsidR="00332FA4" w:rsidRDefault="00332FA4" w:rsidP="00DE7A55">
      <w:pPr>
        <w:pStyle w:val="ListParagraph"/>
        <w:numPr>
          <w:ilvl w:val="0"/>
          <w:numId w:val="5"/>
        </w:numPr>
        <w:rPr>
          <w:u w:val="single"/>
        </w:rPr>
      </w:pPr>
      <w:r w:rsidRPr="00B9494D">
        <w:lastRenderedPageBreak/>
        <w:t xml:space="preserve">at the </w:t>
      </w:r>
      <w:r w:rsidRPr="00295074">
        <w:rPr>
          <w:u w:val="single"/>
        </w:rPr>
        <w:t>police</w:t>
      </w:r>
    </w:p>
    <w:p w14:paraId="5FD34644" w14:textId="77777777" w:rsidR="00332FA4" w:rsidRDefault="00332FA4" w:rsidP="00DE7A55">
      <w:pPr>
        <w:pStyle w:val="ListParagraph"/>
        <w:numPr>
          <w:ilvl w:val="0"/>
          <w:numId w:val="5"/>
        </w:numPr>
        <w:rPr>
          <w:u w:val="single"/>
        </w:rPr>
      </w:pPr>
      <w:r w:rsidRPr="00295074">
        <w:rPr>
          <w:u w:val="single"/>
        </w:rPr>
        <w:t>station</w:t>
      </w:r>
    </w:p>
    <w:p w14:paraId="473B92B1" w14:textId="77777777" w:rsidR="00332FA4" w:rsidRDefault="00332FA4" w:rsidP="00DE7A55">
      <w:pPr>
        <w:pStyle w:val="ListParagraph"/>
        <w:numPr>
          <w:ilvl w:val="0"/>
          <w:numId w:val="5"/>
        </w:numPr>
        <w:rPr>
          <w:u w:val="single"/>
        </w:rPr>
      </w:pPr>
      <w:r w:rsidRPr="00B9494D">
        <w:t xml:space="preserve">that she had been </w:t>
      </w:r>
      <w:r w:rsidRPr="00295074">
        <w:rPr>
          <w:u w:val="single"/>
        </w:rPr>
        <w:t>held up</w:t>
      </w:r>
    </w:p>
    <w:p w14:paraId="53777108" w14:textId="77777777" w:rsidR="00332FA4" w:rsidRDefault="00332FA4" w:rsidP="00DE7A55">
      <w:pPr>
        <w:pStyle w:val="ListParagraph"/>
        <w:numPr>
          <w:ilvl w:val="0"/>
          <w:numId w:val="5"/>
        </w:numPr>
        <w:rPr>
          <w:u w:val="single"/>
        </w:rPr>
      </w:pPr>
      <w:r w:rsidRPr="00B9494D">
        <w:t xml:space="preserve">at </w:t>
      </w:r>
      <w:proofErr w:type="spellStart"/>
      <w:r w:rsidRPr="00295074">
        <w:rPr>
          <w:u w:val="single"/>
        </w:rPr>
        <w:t>Ramnagar</w:t>
      </w:r>
      <w:proofErr w:type="spellEnd"/>
      <w:r w:rsidRPr="00295074">
        <w:rPr>
          <w:u w:val="single"/>
        </w:rPr>
        <w:t xml:space="preserve"> Junction</w:t>
      </w:r>
    </w:p>
    <w:p w14:paraId="28382CDB" w14:textId="77777777" w:rsidR="00332FA4" w:rsidRDefault="00332FA4" w:rsidP="00DE7A55">
      <w:pPr>
        <w:pStyle w:val="ListParagraph"/>
        <w:numPr>
          <w:ilvl w:val="0"/>
          <w:numId w:val="5"/>
        </w:numPr>
        <w:rPr>
          <w:u w:val="single"/>
        </w:rPr>
      </w:pPr>
      <w:r w:rsidRPr="00B9494D">
        <w:t xml:space="preserve">the </w:t>
      </w:r>
      <w:r w:rsidRPr="00295074">
        <w:rPr>
          <w:u w:val="single"/>
        </w:rPr>
        <w:t>night before</w:t>
      </w:r>
    </w:p>
    <w:p w14:paraId="0E1D8515" w14:textId="77777777" w:rsidR="00332FA4" w:rsidRDefault="00332FA4" w:rsidP="00DE7A55">
      <w:pPr>
        <w:pStyle w:val="ListParagraph"/>
        <w:numPr>
          <w:ilvl w:val="0"/>
          <w:numId w:val="5"/>
        </w:numPr>
        <w:rPr>
          <w:u w:val="single"/>
        </w:rPr>
      </w:pPr>
      <w:r w:rsidRPr="00B9494D">
        <w:t xml:space="preserve">and </w:t>
      </w:r>
      <w:proofErr w:type="gramStart"/>
      <w:r w:rsidRPr="00295074">
        <w:rPr>
          <w:u w:val="single"/>
        </w:rPr>
        <w:t>robbed</w:t>
      </w:r>
      <w:proofErr w:type="gramEnd"/>
    </w:p>
    <w:p w14:paraId="1D8740F6" w14:textId="77777777" w:rsidR="00332FA4" w:rsidRPr="00295074" w:rsidRDefault="00332FA4" w:rsidP="00DE7A55">
      <w:pPr>
        <w:pStyle w:val="ListParagraph"/>
        <w:numPr>
          <w:ilvl w:val="0"/>
          <w:numId w:val="5"/>
        </w:numPr>
        <w:rPr>
          <w:u w:val="single"/>
        </w:rPr>
      </w:pPr>
      <w:r w:rsidRPr="00B9494D">
        <w:t xml:space="preserve">of </w:t>
      </w:r>
      <w:r w:rsidRPr="00295074">
        <w:rPr>
          <w:u w:val="single"/>
        </w:rPr>
        <w:t>two hundred and fifty rupees</w:t>
      </w:r>
      <w:r w:rsidRPr="00B9494D">
        <w:t>.</w:t>
      </w:r>
    </w:p>
    <w:p w14:paraId="68D3D809" w14:textId="77777777" w:rsidR="00332FA4" w:rsidRDefault="00332FA4" w:rsidP="00DE7A55">
      <w:pPr>
        <w:pStyle w:val="ListParagraph"/>
        <w:numPr>
          <w:ilvl w:val="0"/>
          <w:numId w:val="5"/>
        </w:numPr>
        <w:rPr>
          <w:u w:val="single"/>
        </w:rPr>
      </w:pPr>
      <w:r w:rsidRPr="00B9494D">
        <w:t xml:space="preserve">She had </w:t>
      </w:r>
      <w:proofErr w:type="gramStart"/>
      <w:r w:rsidRPr="00295074">
        <w:rPr>
          <w:u w:val="single"/>
        </w:rPr>
        <w:t>four</w:t>
      </w:r>
      <w:proofErr w:type="gramEnd"/>
    </w:p>
    <w:p w14:paraId="2213B3BA" w14:textId="77777777" w:rsidR="00332FA4" w:rsidRDefault="00332FA4" w:rsidP="00DE7A55">
      <w:pPr>
        <w:pStyle w:val="ListParagraph"/>
        <w:numPr>
          <w:ilvl w:val="0"/>
          <w:numId w:val="5"/>
        </w:numPr>
        <w:rPr>
          <w:u w:val="single"/>
        </w:rPr>
      </w:pPr>
      <w:r w:rsidRPr="00295074">
        <w:rPr>
          <w:u w:val="single"/>
        </w:rPr>
        <w:t>small children</w:t>
      </w:r>
    </w:p>
    <w:p w14:paraId="68E2B3F8" w14:textId="77777777" w:rsidR="00332FA4" w:rsidRDefault="00332FA4" w:rsidP="00DE7A55">
      <w:pPr>
        <w:pStyle w:val="ListParagraph"/>
        <w:numPr>
          <w:ilvl w:val="0"/>
          <w:numId w:val="5"/>
        </w:numPr>
        <w:rPr>
          <w:u w:val="single"/>
        </w:rPr>
      </w:pPr>
      <w:r w:rsidRPr="00B9494D">
        <w:t xml:space="preserve">the </w:t>
      </w:r>
      <w:r w:rsidRPr="00295074">
        <w:rPr>
          <w:u w:val="single"/>
        </w:rPr>
        <w:t xml:space="preserve">rent was </w:t>
      </w:r>
      <w:proofErr w:type="gramStart"/>
      <w:r w:rsidRPr="00295074">
        <w:rPr>
          <w:u w:val="single"/>
        </w:rPr>
        <w:t>due</w:t>
      </w:r>
      <w:proofErr w:type="gramEnd"/>
    </w:p>
    <w:p w14:paraId="5C1F2348" w14:textId="77777777" w:rsidR="00332FA4" w:rsidRDefault="00332FA4" w:rsidP="00DE7A55">
      <w:pPr>
        <w:pStyle w:val="ListParagraph"/>
        <w:numPr>
          <w:ilvl w:val="0"/>
          <w:numId w:val="5"/>
        </w:numPr>
        <w:rPr>
          <w:u w:val="single"/>
        </w:rPr>
      </w:pPr>
      <w:r w:rsidRPr="00B9494D">
        <w:t xml:space="preserve">and they had </w:t>
      </w:r>
      <w:r w:rsidRPr="00295074">
        <w:rPr>
          <w:u w:val="single"/>
        </w:rPr>
        <w:t xml:space="preserve">not </w:t>
      </w:r>
      <w:proofErr w:type="gramStart"/>
      <w:r w:rsidRPr="00295074">
        <w:rPr>
          <w:u w:val="single"/>
        </w:rPr>
        <w:t>eaten</w:t>
      </w:r>
      <w:proofErr w:type="gramEnd"/>
    </w:p>
    <w:p w14:paraId="31997A77" w14:textId="77777777" w:rsidR="00332FA4" w:rsidRPr="00295074" w:rsidRDefault="00332FA4" w:rsidP="00DE7A55">
      <w:pPr>
        <w:pStyle w:val="ListParagraph"/>
        <w:numPr>
          <w:ilvl w:val="0"/>
          <w:numId w:val="5"/>
        </w:numPr>
        <w:rPr>
          <w:u w:val="single"/>
        </w:rPr>
      </w:pPr>
      <w:r w:rsidRPr="00B9494D">
        <w:t xml:space="preserve">for </w:t>
      </w:r>
      <w:r w:rsidRPr="00295074">
        <w:rPr>
          <w:u w:val="single"/>
        </w:rPr>
        <w:t>two days</w:t>
      </w:r>
      <w:r w:rsidRPr="00B9494D">
        <w:t>.</w:t>
      </w:r>
    </w:p>
    <w:p w14:paraId="67FC03FD" w14:textId="77777777" w:rsidR="00332FA4" w:rsidRPr="00295074" w:rsidRDefault="00332FA4" w:rsidP="00DE7A55">
      <w:pPr>
        <w:pStyle w:val="ListParagraph"/>
        <w:numPr>
          <w:ilvl w:val="0"/>
          <w:numId w:val="5"/>
        </w:numPr>
        <w:rPr>
          <w:u w:val="single"/>
        </w:rPr>
      </w:pPr>
      <w:r w:rsidRPr="00B9494D">
        <w:t xml:space="preserve">The </w:t>
      </w:r>
      <w:r w:rsidRPr="00295074">
        <w:rPr>
          <w:u w:val="single"/>
        </w:rPr>
        <w:t>police</w:t>
      </w:r>
      <w:r w:rsidRPr="00B9494D">
        <w:t>,</w:t>
      </w:r>
    </w:p>
    <w:p w14:paraId="4A31FC2B" w14:textId="77777777" w:rsidR="00332FA4" w:rsidRPr="00295074" w:rsidRDefault="00332FA4" w:rsidP="00DE7A55">
      <w:pPr>
        <w:pStyle w:val="ListParagraph"/>
        <w:numPr>
          <w:ilvl w:val="0"/>
          <w:numId w:val="5"/>
        </w:numPr>
        <w:rPr>
          <w:u w:val="single"/>
        </w:rPr>
      </w:pPr>
      <w:r w:rsidRPr="00295074">
        <w:rPr>
          <w:u w:val="single"/>
        </w:rPr>
        <w:t>touched</w:t>
      </w:r>
      <w:r w:rsidRPr="00B9494D">
        <w:t xml:space="preserve"> by the </w:t>
      </w:r>
      <w:r w:rsidRPr="004060BC">
        <w:t>woman’s story</w:t>
      </w:r>
      <w:r w:rsidRPr="00B9494D">
        <w:t>,</w:t>
      </w:r>
    </w:p>
    <w:p w14:paraId="7AA3CFBD" w14:textId="77777777" w:rsidR="00332FA4" w:rsidRDefault="00332FA4" w:rsidP="00DE7A55">
      <w:pPr>
        <w:pStyle w:val="ListParagraph"/>
        <w:numPr>
          <w:ilvl w:val="0"/>
          <w:numId w:val="5"/>
        </w:numPr>
        <w:rPr>
          <w:u w:val="single"/>
        </w:rPr>
      </w:pPr>
      <w:r w:rsidRPr="00295074">
        <w:rPr>
          <w:u w:val="single"/>
        </w:rPr>
        <w:t xml:space="preserve">took up a </w:t>
      </w:r>
      <w:proofErr w:type="gramStart"/>
      <w:r w:rsidRPr="00295074">
        <w:rPr>
          <w:u w:val="single"/>
        </w:rPr>
        <w:t>collection</w:t>
      </w:r>
      <w:proofErr w:type="gramEnd"/>
    </w:p>
    <w:p w14:paraId="796588DB" w14:textId="77777777" w:rsidR="00332FA4" w:rsidRDefault="00332FA4" w:rsidP="00DE7A55">
      <w:pPr>
        <w:pStyle w:val="ListParagraph"/>
        <w:numPr>
          <w:ilvl w:val="0"/>
          <w:numId w:val="5"/>
        </w:numPr>
        <w:rPr>
          <w:u w:val="single"/>
        </w:rPr>
      </w:pPr>
      <w:r w:rsidRPr="00B9494D">
        <w:t xml:space="preserve">for </w:t>
      </w:r>
      <w:r w:rsidRPr="00295074">
        <w:rPr>
          <w:u w:val="single"/>
        </w:rPr>
        <w:t>her</w:t>
      </w:r>
    </w:p>
    <w:p w14:paraId="47403BDC" w14:textId="77777777" w:rsidR="00332FA4" w:rsidRDefault="00332FA4" w:rsidP="00332FA4">
      <w:pPr>
        <w:pStyle w:val="ListParagraph"/>
      </w:pPr>
    </w:p>
    <w:p w14:paraId="5C76295F" w14:textId="77777777" w:rsidR="00993257" w:rsidRPr="00F3644C" w:rsidRDefault="00993257" w:rsidP="00993257">
      <w:r w:rsidRPr="00F3644C">
        <w:t>LM2B_FILTER</w:t>
      </w:r>
    </w:p>
    <w:p w14:paraId="3C1E0C6F" w14:textId="77777777" w:rsidR="00993257" w:rsidRPr="00F3644C" w:rsidRDefault="00993257" w:rsidP="00993257">
      <w:r w:rsidRPr="00F3644C">
        <w:t>If LM2C_1 = [1 through 25 or CODE 97] THEN SKIP TO LM2_RECOG_INTRO</w:t>
      </w:r>
    </w:p>
    <w:p w14:paraId="67CFDFE1" w14:textId="77777777" w:rsidR="00993257" w:rsidRPr="00F3644C" w:rsidRDefault="00993257" w:rsidP="00993257">
      <w:r w:rsidRPr="000C5DC9">
        <w:t>If LM2C_1 NE (not equal) [1 through 6 or CODE 97] (meaning it hasn’t been completed yet), THEN SKIP TO LM2C_1</w:t>
      </w:r>
    </w:p>
    <w:p w14:paraId="2CCCA79C" w14:textId="77777777" w:rsidR="00993257" w:rsidRPr="00F3644C" w:rsidRDefault="00993257" w:rsidP="00993257"/>
    <w:p w14:paraId="1F94C3E4" w14:textId="77777777" w:rsidR="00993257" w:rsidRDefault="00993257" w:rsidP="00993257"/>
    <w:p w14:paraId="292BB83A" w14:textId="77777777" w:rsidR="00993257" w:rsidRDefault="00993257" w:rsidP="00993257">
      <w:r>
        <w:t>IWER CHECKPOINT1: Did the Respondent confuse or mix up story points from Story 1 and Story 2?</w:t>
      </w:r>
    </w:p>
    <w:p w14:paraId="0D475DF8" w14:textId="77777777" w:rsidR="00993257" w:rsidRDefault="00993257" w:rsidP="00993257">
      <w:r>
        <w:t>IWER CHECKPOINT2: Did the respondent mention story points that DID NOT belong to either story?</w:t>
      </w:r>
    </w:p>
    <w:p w14:paraId="05EC9EDB" w14:textId="77777777" w:rsidR="00993257" w:rsidRPr="00CF56E5" w:rsidRDefault="00993257" w:rsidP="00993257"/>
    <w:p w14:paraId="6196EE08" w14:textId="77777777" w:rsidR="00993257" w:rsidRPr="00CF56E5" w:rsidRDefault="00993257" w:rsidP="00993257">
      <w:r w:rsidRPr="00F3644C">
        <w:t>LM2_RECOG_INTRO</w:t>
      </w:r>
    </w:p>
    <w:p w14:paraId="763684C4" w14:textId="77777777" w:rsidR="00993257" w:rsidRPr="00CF56E5" w:rsidRDefault="00993257" w:rsidP="00993257">
      <w:r w:rsidRPr="00CF56E5">
        <w:t>Now I would like to ask you some questions about</w:t>
      </w:r>
      <w:r>
        <w:t xml:space="preserve"> </w:t>
      </w:r>
      <w:r w:rsidRPr="00CF56E5">
        <w:t xml:space="preserve">the </w:t>
      </w:r>
      <w:r>
        <w:t>second</w:t>
      </w:r>
      <w:r w:rsidRPr="00CF56E5">
        <w:t xml:space="preserve"> stor</w:t>
      </w:r>
      <w:r>
        <w:t>y</w:t>
      </w:r>
      <w:r w:rsidRPr="00CF56E5">
        <w:t xml:space="preserve"> I read to you earlier. </w:t>
      </w:r>
    </w:p>
    <w:p w14:paraId="24904792" w14:textId="77777777" w:rsidR="00993257" w:rsidRPr="00CF56E5" w:rsidRDefault="00993257" w:rsidP="00993257">
      <w:r w:rsidRPr="00CF56E5">
        <w:t>1 = CONTINUE</w:t>
      </w:r>
    </w:p>
    <w:p w14:paraId="4E1662F6" w14:textId="77777777" w:rsidR="00993257" w:rsidRPr="00CF56E5" w:rsidRDefault="00993257" w:rsidP="00993257"/>
    <w:p w14:paraId="4BDF56AD" w14:textId="77777777" w:rsidR="00993257" w:rsidRPr="00CF56E5" w:rsidRDefault="00993257" w:rsidP="00993257">
      <w:r w:rsidRPr="00CF56E5">
        <w:t>LM2B_2</w:t>
      </w:r>
    </w:p>
    <w:p w14:paraId="520D067C" w14:textId="77777777" w:rsidR="00993257" w:rsidRPr="00CF56E5" w:rsidRDefault="00993257" w:rsidP="00993257">
      <w:r w:rsidRPr="00CF56E5">
        <w:t xml:space="preserve">Thinking about the </w:t>
      </w:r>
      <w:r>
        <w:t xml:space="preserve">second </w:t>
      </w:r>
      <w:r w:rsidRPr="00CF56E5">
        <w:t xml:space="preserve">story I read to you, was the woman’s </w:t>
      </w:r>
      <w:r w:rsidRPr="009B2F1D">
        <w:t>name Anju Rani</w:t>
      </w:r>
      <w:r w:rsidRPr="00CF56E5">
        <w:t>?</w:t>
      </w:r>
    </w:p>
    <w:p w14:paraId="58BEA281" w14:textId="77777777" w:rsidR="00993257" w:rsidRDefault="00993257" w:rsidP="00993257">
      <w:r w:rsidRPr="00CF56E5">
        <w:t>1 = YES</w:t>
      </w:r>
    </w:p>
    <w:p w14:paraId="246D1870" w14:textId="77777777" w:rsidR="00993257" w:rsidRPr="00CF56E5" w:rsidRDefault="00993257" w:rsidP="00993257">
      <w:r w:rsidRPr="00CF56E5">
        <w:lastRenderedPageBreak/>
        <w:t>5 = NO</w:t>
      </w:r>
    </w:p>
    <w:p w14:paraId="084F57E8" w14:textId="77777777" w:rsidR="00993257" w:rsidRPr="00CF56E5" w:rsidRDefault="00993257" w:rsidP="00993257"/>
    <w:p w14:paraId="66EC233D" w14:textId="77777777" w:rsidR="00993257" w:rsidRPr="00CF56E5" w:rsidRDefault="00993257" w:rsidP="00993257">
      <w:r w:rsidRPr="00CF56E5">
        <w:t>LM2B_3</w:t>
      </w:r>
    </w:p>
    <w:p w14:paraId="0C10D1B3" w14:textId="77777777" w:rsidR="00993257" w:rsidRPr="00CF56E5" w:rsidRDefault="00993257" w:rsidP="00993257">
      <w:r w:rsidRPr="00CF56E5">
        <w:t xml:space="preserve">Was the story set </w:t>
      </w:r>
      <w:r w:rsidRPr="009B2F1D">
        <w:t>in East Delhi?</w:t>
      </w:r>
    </w:p>
    <w:p w14:paraId="7C498123" w14:textId="77777777" w:rsidR="00993257" w:rsidRDefault="00993257" w:rsidP="00993257">
      <w:r w:rsidRPr="00CF56E5">
        <w:t>1 = YES</w:t>
      </w:r>
    </w:p>
    <w:p w14:paraId="2AEC1600" w14:textId="77777777" w:rsidR="00993257" w:rsidRPr="00CF56E5" w:rsidRDefault="00993257" w:rsidP="00993257">
      <w:r w:rsidRPr="00CF56E5">
        <w:t>5 = NO</w:t>
      </w:r>
    </w:p>
    <w:p w14:paraId="3E14C243" w14:textId="77777777" w:rsidR="00993257" w:rsidRPr="00CF56E5" w:rsidRDefault="00993257" w:rsidP="00993257"/>
    <w:p w14:paraId="3D6D4A06" w14:textId="77777777" w:rsidR="00993257" w:rsidRPr="00CF56E5" w:rsidRDefault="00993257" w:rsidP="00993257">
      <w:r w:rsidRPr="00CF56E5">
        <w:t>LM2B_4</w:t>
      </w:r>
    </w:p>
    <w:p w14:paraId="24BD9F2C" w14:textId="77777777" w:rsidR="00993257" w:rsidRPr="00CF56E5" w:rsidRDefault="00993257" w:rsidP="00993257">
      <w:r w:rsidRPr="00CF56E5">
        <w:t>Was the woman a cook?</w:t>
      </w:r>
    </w:p>
    <w:p w14:paraId="19903068" w14:textId="77777777" w:rsidR="00993257" w:rsidRDefault="00993257" w:rsidP="00993257">
      <w:r w:rsidRPr="00CF56E5">
        <w:t>1 = YES</w:t>
      </w:r>
    </w:p>
    <w:p w14:paraId="4B9DBBF4" w14:textId="77777777" w:rsidR="00993257" w:rsidRPr="00CF56E5" w:rsidRDefault="00993257" w:rsidP="00993257">
      <w:r w:rsidRPr="00CF56E5">
        <w:t>5 = NO</w:t>
      </w:r>
    </w:p>
    <w:p w14:paraId="7D4065FD" w14:textId="77777777" w:rsidR="00993257" w:rsidRPr="00CF56E5" w:rsidRDefault="00993257" w:rsidP="00993257"/>
    <w:p w14:paraId="2A959FC2" w14:textId="77777777" w:rsidR="00993257" w:rsidRPr="00CF56E5" w:rsidRDefault="00993257" w:rsidP="00993257">
      <w:r w:rsidRPr="00CF56E5">
        <w:t>LM2B_5</w:t>
      </w:r>
    </w:p>
    <w:p w14:paraId="491EB143" w14:textId="77777777" w:rsidR="00993257" w:rsidRPr="00CF56E5" w:rsidRDefault="00993257" w:rsidP="00993257">
      <w:r w:rsidRPr="00CF56E5">
        <w:t>Did she work in a restaurant?</w:t>
      </w:r>
    </w:p>
    <w:p w14:paraId="398344BC" w14:textId="77777777" w:rsidR="00993257" w:rsidRDefault="00993257" w:rsidP="00993257">
      <w:r w:rsidRPr="00CF56E5">
        <w:t>1 = YES</w:t>
      </w:r>
    </w:p>
    <w:p w14:paraId="7BF0C1A0" w14:textId="77777777" w:rsidR="00993257" w:rsidRPr="00CF56E5" w:rsidRDefault="00993257" w:rsidP="00993257">
      <w:r w:rsidRPr="00CF56E5">
        <w:t>5 = NO</w:t>
      </w:r>
    </w:p>
    <w:p w14:paraId="5E411574" w14:textId="77777777" w:rsidR="00993257" w:rsidRPr="00CF56E5" w:rsidRDefault="00993257" w:rsidP="00993257"/>
    <w:p w14:paraId="01E0E693" w14:textId="77777777" w:rsidR="00993257" w:rsidRPr="00CF56E5" w:rsidRDefault="00993257" w:rsidP="00993257">
      <w:r w:rsidRPr="00CF56E5">
        <w:t>LM2B_6</w:t>
      </w:r>
    </w:p>
    <w:p w14:paraId="2BFA4A4E" w14:textId="77777777" w:rsidR="00993257" w:rsidRPr="00CF56E5" w:rsidRDefault="00993257" w:rsidP="00993257">
      <w:r w:rsidRPr="00CF56E5">
        <w:t>Did she have four children?</w:t>
      </w:r>
    </w:p>
    <w:p w14:paraId="3C014EF5" w14:textId="77777777" w:rsidR="00993257" w:rsidRDefault="00993257" w:rsidP="00993257">
      <w:r w:rsidRPr="00CF56E5">
        <w:t>1 = YES</w:t>
      </w:r>
    </w:p>
    <w:p w14:paraId="193ED576" w14:textId="77777777" w:rsidR="00993257" w:rsidRPr="00CF56E5" w:rsidRDefault="00993257" w:rsidP="00993257">
      <w:r w:rsidRPr="00CF56E5">
        <w:t>5 = NO</w:t>
      </w:r>
    </w:p>
    <w:p w14:paraId="1A8FDC26" w14:textId="77777777" w:rsidR="00993257" w:rsidRPr="00CF56E5" w:rsidRDefault="00993257" w:rsidP="00993257"/>
    <w:p w14:paraId="1BFD4DD6" w14:textId="77777777" w:rsidR="00993257" w:rsidRPr="00CF56E5" w:rsidRDefault="00993257" w:rsidP="00993257">
      <w:r w:rsidRPr="00CF56E5">
        <w:t>LM2B_7</w:t>
      </w:r>
    </w:p>
    <w:p w14:paraId="5F9FCEC7" w14:textId="77777777" w:rsidR="00993257" w:rsidRPr="00CF56E5" w:rsidRDefault="00993257" w:rsidP="00993257">
      <w:r w:rsidRPr="00CF56E5">
        <w:t xml:space="preserve">Were the </w:t>
      </w:r>
      <w:proofErr w:type="gramStart"/>
      <w:r w:rsidRPr="00CF56E5">
        <w:t>children</w:t>
      </w:r>
      <w:proofErr w:type="gramEnd"/>
      <w:r w:rsidRPr="00CF56E5">
        <w:t xml:space="preserve"> teenagers?</w:t>
      </w:r>
    </w:p>
    <w:p w14:paraId="10CC7F70" w14:textId="77777777" w:rsidR="00993257" w:rsidRDefault="00993257" w:rsidP="00993257">
      <w:r w:rsidRPr="00CF56E5">
        <w:t>1 = YES</w:t>
      </w:r>
    </w:p>
    <w:p w14:paraId="1041A8AF" w14:textId="77777777" w:rsidR="00993257" w:rsidRPr="00CF56E5" w:rsidRDefault="00993257" w:rsidP="00993257">
      <w:r w:rsidRPr="00CF56E5">
        <w:t>5 = NO</w:t>
      </w:r>
    </w:p>
    <w:p w14:paraId="41F0EF81" w14:textId="77777777" w:rsidR="00993257" w:rsidRPr="00CF56E5" w:rsidRDefault="00993257" w:rsidP="00993257"/>
    <w:p w14:paraId="53210EF7" w14:textId="77777777" w:rsidR="00993257" w:rsidRPr="00CF56E5" w:rsidRDefault="00993257" w:rsidP="00993257">
      <w:r w:rsidRPr="00CF56E5">
        <w:t>LM2B_8</w:t>
      </w:r>
    </w:p>
    <w:p w14:paraId="3647F12C" w14:textId="77777777" w:rsidR="00993257" w:rsidRPr="00CF56E5" w:rsidRDefault="00993257" w:rsidP="00993257">
      <w:r w:rsidRPr="00CF56E5">
        <w:t xml:space="preserve">Did the robbery take place </w:t>
      </w:r>
      <w:r w:rsidRPr="009B2F1D">
        <w:t xml:space="preserve">on </w:t>
      </w:r>
      <w:proofErr w:type="spellStart"/>
      <w:r w:rsidRPr="009B2F1D">
        <w:t>Motinagar</w:t>
      </w:r>
      <w:proofErr w:type="spellEnd"/>
      <w:r w:rsidRPr="009B2F1D">
        <w:t xml:space="preserve"> Junction?</w:t>
      </w:r>
    </w:p>
    <w:p w14:paraId="00FBFDDA" w14:textId="77777777" w:rsidR="00993257" w:rsidRDefault="00993257" w:rsidP="00993257">
      <w:r w:rsidRPr="00CF56E5">
        <w:t>1 = YES</w:t>
      </w:r>
    </w:p>
    <w:p w14:paraId="5E465801" w14:textId="77777777" w:rsidR="00993257" w:rsidRPr="00CF56E5" w:rsidRDefault="00993257" w:rsidP="00993257">
      <w:r w:rsidRPr="00CF56E5">
        <w:t>5 = NO</w:t>
      </w:r>
    </w:p>
    <w:p w14:paraId="4BAB06F7" w14:textId="77777777" w:rsidR="00993257" w:rsidRPr="00CF56E5" w:rsidRDefault="00993257" w:rsidP="00993257"/>
    <w:p w14:paraId="7B37068C" w14:textId="77777777" w:rsidR="00993257" w:rsidRPr="00CF56E5" w:rsidRDefault="00993257" w:rsidP="00993257">
      <w:r w:rsidRPr="00CF56E5">
        <w:t>LM2B_9</w:t>
      </w:r>
    </w:p>
    <w:p w14:paraId="09031A61" w14:textId="77777777" w:rsidR="00993257" w:rsidRPr="00CF56E5" w:rsidRDefault="00993257" w:rsidP="00993257">
      <w:r w:rsidRPr="00CF56E5">
        <w:t xml:space="preserve">Did the woman report </w:t>
      </w:r>
      <w:proofErr w:type="gramStart"/>
      <w:r w:rsidRPr="00CF56E5">
        <w:t>being</w:t>
      </w:r>
      <w:proofErr w:type="gramEnd"/>
      <w:r w:rsidRPr="00CF56E5">
        <w:t xml:space="preserve"> robbed two nights before?</w:t>
      </w:r>
    </w:p>
    <w:p w14:paraId="5717B5E8" w14:textId="77777777" w:rsidR="00993257" w:rsidRDefault="00993257" w:rsidP="00993257">
      <w:r w:rsidRPr="00CF56E5">
        <w:t>1 = YES</w:t>
      </w:r>
    </w:p>
    <w:p w14:paraId="43AA67BD" w14:textId="77777777" w:rsidR="00993257" w:rsidRPr="00CF56E5" w:rsidRDefault="00993257" w:rsidP="00993257">
      <w:r w:rsidRPr="00CF56E5">
        <w:t>5 = NO</w:t>
      </w:r>
    </w:p>
    <w:p w14:paraId="7B5A8B0F" w14:textId="77777777" w:rsidR="00993257" w:rsidRPr="00CF56E5" w:rsidRDefault="00993257" w:rsidP="00993257"/>
    <w:p w14:paraId="5B95B0A3" w14:textId="77777777" w:rsidR="00993257" w:rsidRPr="00CF56E5" w:rsidRDefault="00993257" w:rsidP="00993257">
      <w:r w:rsidRPr="00CF56E5">
        <w:t>LM2B_10</w:t>
      </w:r>
    </w:p>
    <w:p w14:paraId="18A65687" w14:textId="77777777" w:rsidR="00993257" w:rsidRPr="00CF56E5" w:rsidRDefault="00993257" w:rsidP="00993257">
      <w:r w:rsidRPr="00CF56E5">
        <w:t>Did she report the robbery at the police station?</w:t>
      </w:r>
    </w:p>
    <w:p w14:paraId="40522F71" w14:textId="77777777" w:rsidR="00993257" w:rsidRDefault="00993257" w:rsidP="00993257">
      <w:r w:rsidRPr="00CF56E5">
        <w:t>1 = YES</w:t>
      </w:r>
    </w:p>
    <w:p w14:paraId="2BF2D6F2" w14:textId="77777777" w:rsidR="00993257" w:rsidRPr="00CF56E5" w:rsidRDefault="00993257" w:rsidP="00993257">
      <w:r w:rsidRPr="00CF56E5">
        <w:t>5 = NO</w:t>
      </w:r>
    </w:p>
    <w:p w14:paraId="1E2CD40A" w14:textId="77777777" w:rsidR="00993257" w:rsidRPr="00CF56E5" w:rsidRDefault="00993257" w:rsidP="00993257"/>
    <w:p w14:paraId="38CF3A1B" w14:textId="77777777" w:rsidR="00993257" w:rsidRPr="00CF56E5" w:rsidRDefault="00993257" w:rsidP="00993257">
      <w:r w:rsidRPr="00CF56E5">
        <w:t>LM2B_11</w:t>
      </w:r>
    </w:p>
    <w:p w14:paraId="00F4F9AD" w14:textId="77777777" w:rsidR="00993257" w:rsidRPr="00CF56E5" w:rsidRDefault="00993257" w:rsidP="00993257">
      <w:r w:rsidRPr="00CF56E5">
        <w:t xml:space="preserve">Was the woman robbed of </w:t>
      </w:r>
      <w:r w:rsidRPr="009B2F1D">
        <w:t>four hundred and fifty rupees</w:t>
      </w:r>
      <w:r w:rsidRPr="00CF56E5">
        <w:t>?</w:t>
      </w:r>
    </w:p>
    <w:p w14:paraId="511B097C" w14:textId="77777777" w:rsidR="00993257" w:rsidRDefault="00993257" w:rsidP="00993257">
      <w:r w:rsidRPr="00CF56E5">
        <w:t>1 = YES</w:t>
      </w:r>
    </w:p>
    <w:p w14:paraId="1547B743" w14:textId="77777777" w:rsidR="00993257" w:rsidRPr="00CF56E5" w:rsidRDefault="00993257" w:rsidP="00993257">
      <w:r w:rsidRPr="00CF56E5">
        <w:t>5 = NO</w:t>
      </w:r>
    </w:p>
    <w:p w14:paraId="7B4E42C7" w14:textId="77777777" w:rsidR="00993257" w:rsidRPr="00CF56E5" w:rsidRDefault="00993257" w:rsidP="00993257"/>
    <w:p w14:paraId="0464CA67" w14:textId="77777777" w:rsidR="00993257" w:rsidRPr="00CF56E5" w:rsidRDefault="00993257" w:rsidP="00993257">
      <w:r w:rsidRPr="00CF56E5">
        <w:t>LM2B_12</w:t>
      </w:r>
    </w:p>
    <w:p w14:paraId="29B57982" w14:textId="77777777" w:rsidR="00993257" w:rsidRPr="00CF56E5" w:rsidRDefault="00993257" w:rsidP="00993257">
      <w:r w:rsidRPr="00CF56E5">
        <w:t>Did the family go without food for four days?</w:t>
      </w:r>
    </w:p>
    <w:p w14:paraId="32032A86" w14:textId="77777777" w:rsidR="00993257" w:rsidRDefault="00993257" w:rsidP="00993257">
      <w:r w:rsidRPr="00CF56E5">
        <w:t>1 = YES</w:t>
      </w:r>
    </w:p>
    <w:p w14:paraId="3E83164B" w14:textId="77777777" w:rsidR="00993257" w:rsidRPr="00CF56E5" w:rsidRDefault="00993257" w:rsidP="00993257">
      <w:r w:rsidRPr="00CF56E5">
        <w:t>5 = NO</w:t>
      </w:r>
    </w:p>
    <w:p w14:paraId="45FB1D41" w14:textId="77777777" w:rsidR="00993257" w:rsidRPr="00CF56E5" w:rsidRDefault="00993257" w:rsidP="00993257"/>
    <w:p w14:paraId="4D9E1091" w14:textId="77777777" w:rsidR="00993257" w:rsidRPr="00CF56E5" w:rsidRDefault="00993257" w:rsidP="00993257">
      <w:r w:rsidRPr="00CF56E5">
        <w:lastRenderedPageBreak/>
        <w:t>LM2B_13</w:t>
      </w:r>
    </w:p>
    <w:p w14:paraId="43EE6F3B" w14:textId="77777777" w:rsidR="00993257" w:rsidRPr="00CF56E5" w:rsidRDefault="00993257" w:rsidP="00993257">
      <w:r w:rsidRPr="00CF56E5">
        <w:t>Was the rent due?</w:t>
      </w:r>
    </w:p>
    <w:p w14:paraId="2D2DFB22" w14:textId="77777777" w:rsidR="00993257" w:rsidRDefault="00993257" w:rsidP="00993257">
      <w:r w:rsidRPr="00CF56E5">
        <w:t>1 = YES</w:t>
      </w:r>
    </w:p>
    <w:p w14:paraId="580812E1" w14:textId="77777777" w:rsidR="00993257" w:rsidRPr="00CF56E5" w:rsidRDefault="00993257" w:rsidP="00993257">
      <w:r w:rsidRPr="00CF56E5">
        <w:t>5 = NO</w:t>
      </w:r>
    </w:p>
    <w:p w14:paraId="48C91F2C" w14:textId="77777777" w:rsidR="00993257" w:rsidRPr="00CF56E5" w:rsidRDefault="00993257" w:rsidP="00993257"/>
    <w:p w14:paraId="66BDC83A" w14:textId="77777777" w:rsidR="00993257" w:rsidRPr="00CF56E5" w:rsidRDefault="00993257" w:rsidP="00993257">
      <w:r w:rsidRPr="00CF56E5">
        <w:t>LM2B_14</w:t>
      </w:r>
    </w:p>
    <w:p w14:paraId="19B752D5" w14:textId="77777777" w:rsidR="00993257" w:rsidRPr="00CF56E5" w:rsidRDefault="00993257" w:rsidP="00993257">
      <w:r w:rsidRPr="00CF56E5">
        <w:t>Did the police catch the thief?</w:t>
      </w:r>
    </w:p>
    <w:p w14:paraId="28F16F3A" w14:textId="77777777" w:rsidR="00993257" w:rsidRDefault="00993257" w:rsidP="00993257">
      <w:r w:rsidRPr="00CF56E5">
        <w:t>1 = YES</w:t>
      </w:r>
    </w:p>
    <w:p w14:paraId="5144C03D" w14:textId="77777777" w:rsidR="00993257" w:rsidRPr="00CF56E5" w:rsidRDefault="00993257" w:rsidP="00993257">
      <w:r w:rsidRPr="00CF56E5">
        <w:t>5 = NO</w:t>
      </w:r>
    </w:p>
    <w:p w14:paraId="558FB887" w14:textId="77777777" w:rsidR="00993257" w:rsidRPr="00CF56E5" w:rsidRDefault="00993257" w:rsidP="00993257"/>
    <w:p w14:paraId="05A7011E" w14:textId="77777777" w:rsidR="00993257" w:rsidRPr="00CF56E5" w:rsidRDefault="00993257" w:rsidP="00993257">
      <w:r w:rsidRPr="00CF56E5">
        <w:t>LM2B_15</w:t>
      </w:r>
    </w:p>
    <w:p w14:paraId="72E288DA" w14:textId="77777777" w:rsidR="00993257" w:rsidRPr="00CF56E5" w:rsidRDefault="00993257" w:rsidP="00993257">
      <w:r w:rsidRPr="00CF56E5">
        <w:t>Did the police feel sorry for the woman?</w:t>
      </w:r>
    </w:p>
    <w:p w14:paraId="77A912CC" w14:textId="77777777" w:rsidR="00993257" w:rsidRDefault="00993257" w:rsidP="00993257">
      <w:r w:rsidRPr="00CF56E5">
        <w:t>1 = YES</w:t>
      </w:r>
    </w:p>
    <w:p w14:paraId="2C4302D6" w14:textId="77777777" w:rsidR="00993257" w:rsidRPr="00CF56E5" w:rsidRDefault="00993257" w:rsidP="00993257">
      <w:r w:rsidRPr="00CF56E5">
        <w:t>5 = NO</w:t>
      </w:r>
    </w:p>
    <w:p w14:paraId="21D0A6C8" w14:textId="77777777" w:rsidR="00993257" w:rsidRPr="00CF56E5" w:rsidRDefault="00993257" w:rsidP="00993257"/>
    <w:p w14:paraId="5C9B14BB" w14:textId="77777777" w:rsidR="00993257" w:rsidRPr="00CF56E5" w:rsidRDefault="00993257" w:rsidP="00993257">
      <w:r w:rsidRPr="00CF56E5">
        <w:t>LM2B_16</w:t>
      </w:r>
    </w:p>
    <w:p w14:paraId="44772E1D" w14:textId="77777777" w:rsidR="00993257" w:rsidRPr="00CF56E5" w:rsidRDefault="00993257" w:rsidP="00993257">
      <w:r w:rsidRPr="00CF56E5">
        <w:t>Did the police take up a collection?</w:t>
      </w:r>
    </w:p>
    <w:p w14:paraId="2B30E2C2" w14:textId="77777777" w:rsidR="00993257" w:rsidRDefault="00993257" w:rsidP="00993257">
      <w:r w:rsidRPr="00CF56E5">
        <w:t>1 = YES</w:t>
      </w:r>
    </w:p>
    <w:p w14:paraId="3722075D" w14:textId="71633DF3" w:rsidR="00993257" w:rsidRDefault="00993257" w:rsidP="00C66CD8">
      <w:r w:rsidRPr="00CF56E5">
        <w:t>5 = NO</w:t>
      </w:r>
    </w:p>
    <w:p w14:paraId="316B040D" w14:textId="5D47A5C0" w:rsidR="00CE5002" w:rsidRPr="00CE5002" w:rsidRDefault="00CE5002" w:rsidP="00991D8F">
      <w:pPr>
        <w:pStyle w:val="Heading1"/>
      </w:pPr>
      <w:bookmarkStart w:id="89" w:name="_Toc131080095"/>
      <w:r w:rsidRPr="006B24AA">
        <w:t xml:space="preserve">SECTION </w:t>
      </w:r>
      <w:r>
        <w:t>RF–Retrieval Fluency</w:t>
      </w:r>
      <w:bookmarkEnd w:id="89"/>
    </w:p>
    <w:p w14:paraId="71872DC1" w14:textId="77777777" w:rsidR="00791510" w:rsidRDefault="00791510" w:rsidP="00A92D7B">
      <w:pPr>
        <w:rPr>
          <w:rFonts w:cstheme="minorHAnsi"/>
          <w:szCs w:val="24"/>
        </w:rPr>
      </w:pPr>
    </w:p>
    <w:p w14:paraId="69F32671" w14:textId="77777777" w:rsidR="00E932B6" w:rsidRPr="00A56982" w:rsidRDefault="00CE5002" w:rsidP="00A92D7B">
      <w:pPr>
        <w:rPr>
          <w:rFonts w:cstheme="minorHAnsi"/>
          <w:szCs w:val="24"/>
        </w:rPr>
      </w:pPr>
      <w:r>
        <w:rPr>
          <w:rFonts w:cstheme="minorHAnsi"/>
          <w:szCs w:val="24"/>
        </w:rPr>
        <w:t>RF</w:t>
      </w:r>
      <w:r w:rsidR="001B6E4B" w:rsidRPr="00A56982">
        <w:rPr>
          <w:rFonts w:cstheme="minorHAnsi"/>
          <w:szCs w:val="24"/>
        </w:rPr>
        <w:t>1</w:t>
      </w:r>
      <w:r w:rsidR="00A71872" w:rsidRPr="00A56982">
        <w:rPr>
          <w:rFonts w:cstheme="minorHAnsi"/>
          <w:szCs w:val="24"/>
        </w:rPr>
        <w:t>01_Intro</w:t>
      </w:r>
    </w:p>
    <w:p w14:paraId="3016BB75" w14:textId="77777777" w:rsidR="00A71872" w:rsidRPr="00A56982" w:rsidRDefault="00A71872" w:rsidP="00A92D7B">
      <w:pPr>
        <w:rPr>
          <w:rFonts w:cstheme="minorHAnsi"/>
          <w:szCs w:val="24"/>
        </w:rPr>
      </w:pPr>
      <w:r w:rsidRPr="00A56982">
        <w:rPr>
          <w:rFonts w:cstheme="minorHAnsi"/>
          <w:szCs w:val="24"/>
        </w:rPr>
        <w:t>RF INTRODUCTION ANIMAL NAMING</w:t>
      </w:r>
    </w:p>
    <w:p w14:paraId="73223B63" w14:textId="77777777" w:rsidR="00E932B6" w:rsidRPr="00A56982" w:rsidRDefault="00E932B6" w:rsidP="00A92D7B">
      <w:pPr>
        <w:rPr>
          <w:rFonts w:cstheme="minorHAnsi"/>
          <w:szCs w:val="24"/>
        </w:rPr>
      </w:pPr>
      <w:r w:rsidRPr="00A56982">
        <w:rPr>
          <w:rFonts w:cstheme="minorHAnsi"/>
          <w:szCs w:val="24"/>
        </w:rPr>
        <w:t>Now I want to see how many different animals you can name.</w:t>
      </w:r>
    </w:p>
    <w:p w14:paraId="034D3489" w14:textId="143F661A" w:rsidR="00E932B6" w:rsidRPr="00A56982" w:rsidRDefault="00E932B6" w:rsidP="00A92D7B">
      <w:pPr>
        <w:rPr>
          <w:rFonts w:cstheme="minorHAnsi"/>
          <w:szCs w:val="24"/>
        </w:rPr>
      </w:pPr>
      <w:r w:rsidRPr="00A56982">
        <w:rPr>
          <w:rFonts w:cstheme="minorHAnsi"/>
          <w:szCs w:val="24"/>
        </w:rPr>
        <w:t xml:space="preserve">You will have </w:t>
      </w:r>
      <w:r w:rsidR="002F5296">
        <w:rPr>
          <w:rFonts w:cstheme="minorHAnsi"/>
          <w:szCs w:val="24"/>
        </w:rPr>
        <w:t>60</w:t>
      </w:r>
      <w:r w:rsidR="00C90E2A">
        <w:rPr>
          <w:rFonts w:cstheme="minorHAnsi"/>
          <w:szCs w:val="24"/>
        </w:rPr>
        <w:t xml:space="preserve"> </w:t>
      </w:r>
      <w:r w:rsidR="004502CC">
        <w:rPr>
          <w:rFonts w:cstheme="minorHAnsi"/>
          <w:szCs w:val="24"/>
        </w:rPr>
        <w:t>seconds.  When I say, `Begin’</w:t>
      </w:r>
      <w:r w:rsidRPr="00A56982">
        <w:rPr>
          <w:rFonts w:cstheme="minorHAnsi"/>
          <w:szCs w:val="24"/>
        </w:rPr>
        <w:t xml:space="preserve">, say the animal names </w:t>
      </w:r>
      <w:r w:rsidRPr="00A56982">
        <w:rPr>
          <w:rFonts w:cstheme="minorHAnsi"/>
          <w:szCs w:val="24"/>
          <w:u w:val="single"/>
        </w:rPr>
        <w:t>as fast as you can</w:t>
      </w:r>
      <w:r w:rsidRPr="00A56982">
        <w:rPr>
          <w:rFonts w:cstheme="minorHAnsi"/>
          <w:szCs w:val="24"/>
        </w:rPr>
        <w:t xml:space="preserve">. </w:t>
      </w:r>
    </w:p>
    <w:p w14:paraId="43E53114" w14:textId="77777777" w:rsidR="00E932B6" w:rsidRPr="00A56982" w:rsidRDefault="00E932B6" w:rsidP="00A92D7B">
      <w:pPr>
        <w:rPr>
          <w:rFonts w:cstheme="minorHAnsi"/>
          <w:szCs w:val="24"/>
        </w:rPr>
      </w:pPr>
    </w:p>
    <w:p w14:paraId="5D432151" w14:textId="5A16BBBF" w:rsidR="004E71A7" w:rsidRDefault="00E932B6" w:rsidP="00A92D7B">
      <w:pPr>
        <w:rPr>
          <w:rFonts w:cstheme="minorHAnsi"/>
          <w:szCs w:val="24"/>
        </w:rPr>
      </w:pPr>
      <w:r w:rsidRPr="00A56982">
        <w:rPr>
          <w:rFonts w:cstheme="minorHAnsi"/>
          <w:szCs w:val="24"/>
        </w:rPr>
        <w:lastRenderedPageBreak/>
        <w:t xml:space="preserve">IWER: GET READY TO TIME </w:t>
      </w:r>
      <w:r w:rsidR="00414A04">
        <w:rPr>
          <w:rFonts w:cstheme="minorHAnsi"/>
          <w:szCs w:val="24"/>
        </w:rPr>
        <w:t>60</w:t>
      </w:r>
      <w:r w:rsidR="00C90E2A">
        <w:rPr>
          <w:rFonts w:cstheme="minorHAnsi"/>
          <w:szCs w:val="24"/>
        </w:rPr>
        <w:t xml:space="preserve"> </w:t>
      </w:r>
      <w:r w:rsidRPr="00A56982">
        <w:rPr>
          <w:rFonts w:cstheme="minorHAnsi"/>
          <w:szCs w:val="24"/>
        </w:rPr>
        <w:t>SECONDS. R</w:t>
      </w:r>
      <w:r w:rsidR="007D4ECC" w:rsidRPr="00A56982">
        <w:rPr>
          <w:rFonts w:cstheme="minorHAnsi"/>
          <w:szCs w:val="24"/>
        </w:rPr>
        <w:t>EPEAT INSTRUCTIONS IF NECESSARY.</w:t>
      </w:r>
    </w:p>
    <w:p w14:paraId="73621862" w14:textId="77777777" w:rsidR="00E932B6" w:rsidRPr="00991D8F" w:rsidRDefault="005535B8" w:rsidP="00A92D7B">
      <w:pPr>
        <w:rPr>
          <w:rFonts w:cstheme="minorHAnsi"/>
          <w:szCs w:val="24"/>
        </w:rPr>
      </w:pPr>
      <w:r w:rsidRPr="007C4E19">
        <w:rPr>
          <w:rFonts w:cstheme="minorHAnsi"/>
          <w:szCs w:val="24"/>
        </w:rPr>
        <w:t>IWER</w:t>
      </w:r>
      <w:r w:rsidR="006A6A4B" w:rsidRPr="007C4E19">
        <w:rPr>
          <w:rFonts w:cstheme="minorHAnsi"/>
          <w:szCs w:val="24"/>
        </w:rPr>
        <w:t>: START RECORDING THE RESPONSES</w:t>
      </w:r>
      <w:r w:rsidRPr="007C4E19">
        <w:rPr>
          <w:rFonts w:cstheme="minorHAnsi"/>
          <w:szCs w:val="24"/>
        </w:rPr>
        <w:t>.</w:t>
      </w:r>
    </w:p>
    <w:p w14:paraId="154E6064" w14:textId="3EA41335" w:rsidR="007D10A9" w:rsidRPr="00A56982" w:rsidRDefault="00E932B6" w:rsidP="00A92D7B">
      <w:pPr>
        <w:rPr>
          <w:rFonts w:cstheme="minorHAnsi"/>
          <w:caps/>
          <w:szCs w:val="24"/>
        </w:rPr>
      </w:pPr>
      <w:r w:rsidRPr="00A56982">
        <w:rPr>
          <w:rFonts w:cstheme="minorHAnsi"/>
          <w:caps/>
          <w:szCs w:val="24"/>
        </w:rPr>
        <w:t xml:space="preserve">IWER: Start </w:t>
      </w:r>
      <w:proofErr w:type="gramStart"/>
      <w:r w:rsidRPr="00A56982">
        <w:rPr>
          <w:rFonts w:cstheme="minorHAnsi"/>
          <w:caps/>
          <w:szCs w:val="24"/>
        </w:rPr>
        <w:t>timing</w:t>
      </w:r>
      <w:r w:rsidR="007D4ECC" w:rsidRPr="00A56982">
        <w:rPr>
          <w:rFonts w:cstheme="minorHAnsi"/>
          <w:caps/>
          <w:szCs w:val="24"/>
        </w:rPr>
        <w:t>;</w:t>
      </w:r>
      <w:r w:rsidRPr="00A56982">
        <w:rPr>
          <w:rFonts w:cstheme="minorHAnsi"/>
          <w:caps/>
          <w:szCs w:val="24"/>
        </w:rPr>
        <w:t xml:space="preserve"> </w:t>
      </w:r>
      <w:r w:rsidR="009A6E14">
        <w:rPr>
          <w:rFonts w:cstheme="minorHAnsi"/>
          <w:caps/>
          <w:szCs w:val="24"/>
        </w:rPr>
        <w:t xml:space="preserve"> Write</w:t>
      </w:r>
      <w:proofErr w:type="gramEnd"/>
      <w:r w:rsidR="009A6E14">
        <w:rPr>
          <w:rFonts w:cstheme="minorHAnsi"/>
          <w:caps/>
          <w:szCs w:val="24"/>
        </w:rPr>
        <w:t xml:space="preserve"> down all the responses on assessment sheet.</w:t>
      </w:r>
    </w:p>
    <w:p w14:paraId="7AD4884F" w14:textId="77777777" w:rsidR="007D10A9" w:rsidRPr="00A56982" w:rsidRDefault="007D10A9" w:rsidP="00A92D7B">
      <w:pPr>
        <w:rPr>
          <w:rFonts w:cstheme="minorHAnsi"/>
          <w:caps/>
          <w:szCs w:val="24"/>
        </w:rPr>
      </w:pPr>
    </w:p>
    <w:p w14:paraId="467E3071" w14:textId="77777777" w:rsidR="007D10A9" w:rsidRPr="00A56982" w:rsidRDefault="007D10A9" w:rsidP="00A92D7B">
      <w:pPr>
        <w:rPr>
          <w:rFonts w:cstheme="minorHAnsi"/>
          <w:szCs w:val="24"/>
        </w:rPr>
      </w:pPr>
      <w:r w:rsidRPr="00A56982">
        <w:rPr>
          <w:rFonts w:cstheme="minorHAnsi"/>
          <w:szCs w:val="24"/>
        </w:rPr>
        <w:t>Are you ready?</w:t>
      </w:r>
      <w:r w:rsidR="00A72F65" w:rsidRPr="00A56982">
        <w:rPr>
          <w:rFonts w:cstheme="minorHAnsi"/>
          <w:szCs w:val="24"/>
        </w:rPr>
        <w:t xml:space="preserve"> (PAUSE.)</w:t>
      </w:r>
      <w:r w:rsidRPr="00A56982">
        <w:rPr>
          <w:rFonts w:cstheme="minorHAnsi"/>
          <w:szCs w:val="24"/>
        </w:rPr>
        <w:t xml:space="preserve">  Begin.</w:t>
      </w:r>
    </w:p>
    <w:p w14:paraId="72152EB2" w14:textId="77777777" w:rsidR="007D4ECC" w:rsidRPr="00A56982" w:rsidRDefault="007D4ECC" w:rsidP="00A92D7B">
      <w:pPr>
        <w:rPr>
          <w:rFonts w:cstheme="minorHAnsi"/>
          <w:caps/>
          <w:szCs w:val="24"/>
        </w:rPr>
      </w:pPr>
      <w:r w:rsidRPr="00A56982">
        <w:rPr>
          <w:rFonts w:cstheme="minorHAnsi"/>
          <w:caps/>
          <w:szCs w:val="24"/>
        </w:rPr>
        <w:t>CONTINUE</w:t>
      </w:r>
    </w:p>
    <w:p w14:paraId="31AD6617" w14:textId="77777777" w:rsidR="00884D11" w:rsidRDefault="00884D11" w:rsidP="00A92D7B">
      <w:pPr>
        <w:rPr>
          <w:rFonts w:cstheme="minorHAnsi"/>
          <w:szCs w:val="24"/>
        </w:rPr>
      </w:pPr>
    </w:p>
    <w:p w14:paraId="64324AE8" w14:textId="77777777" w:rsidR="00E932B6" w:rsidRPr="00A56982" w:rsidRDefault="00A71872" w:rsidP="00A92D7B">
      <w:pPr>
        <w:rPr>
          <w:rFonts w:cstheme="minorHAnsi"/>
          <w:szCs w:val="24"/>
        </w:rPr>
      </w:pPr>
      <w:r w:rsidRPr="00A56982">
        <w:rPr>
          <w:rFonts w:cstheme="minorHAnsi"/>
          <w:szCs w:val="24"/>
        </w:rPr>
        <w:t>RF</w:t>
      </w:r>
      <w:r w:rsidR="001B6E4B" w:rsidRPr="00A56982">
        <w:rPr>
          <w:rFonts w:cstheme="minorHAnsi"/>
          <w:szCs w:val="24"/>
        </w:rPr>
        <w:t>1</w:t>
      </w:r>
      <w:r w:rsidRPr="00A56982">
        <w:rPr>
          <w:rFonts w:cstheme="minorHAnsi"/>
          <w:szCs w:val="24"/>
        </w:rPr>
        <w:t>02_A</w:t>
      </w:r>
      <w:r w:rsidR="00E52880" w:rsidRPr="00A56982">
        <w:rPr>
          <w:rFonts w:cstheme="minorHAnsi"/>
          <w:szCs w:val="24"/>
        </w:rPr>
        <w:t>nimalResponses</w:t>
      </w:r>
    </w:p>
    <w:p w14:paraId="78709C37" w14:textId="77777777" w:rsidR="00E932B6" w:rsidRPr="00E20CBA" w:rsidRDefault="00A71872" w:rsidP="00A92D7B">
      <w:pPr>
        <w:rPr>
          <w:rFonts w:cstheme="minorHAnsi"/>
          <w:szCs w:val="24"/>
        </w:rPr>
      </w:pPr>
      <w:r w:rsidRPr="00A56982">
        <w:rPr>
          <w:rFonts w:cstheme="minorHAnsi"/>
          <w:szCs w:val="24"/>
        </w:rPr>
        <w:t>RF ANIMAL NAMING RESPONSES</w:t>
      </w:r>
    </w:p>
    <w:p w14:paraId="1325E670" w14:textId="77777777" w:rsidR="0059608E" w:rsidRPr="00A56982" w:rsidRDefault="0059608E" w:rsidP="00A92D7B">
      <w:pPr>
        <w:rPr>
          <w:rFonts w:cstheme="minorHAnsi"/>
          <w:caps/>
          <w:szCs w:val="24"/>
        </w:rPr>
      </w:pPr>
    </w:p>
    <w:p w14:paraId="3006254A" w14:textId="1B2342BD" w:rsidR="00E932B6" w:rsidRPr="00A56982" w:rsidRDefault="00E932B6" w:rsidP="00A92D7B">
      <w:pPr>
        <w:rPr>
          <w:rFonts w:cstheme="minorHAnsi"/>
          <w:caps/>
          <w:szCs w:val="24"/>
        </w:rPr>
      </w:pPr>
      <w:r w:rsidRPr="00A56982">
        <w:rPr>
          <w:rFonts w:cstheme="minorHAnsi"/>
          <w:caps/>
          <w:szCs w:val="24"/>
        </w:rPr>
        <w:t>IWER: If R has not mentioned any animals for about 10 s</w:t>
      </w:r>
      <w:r w:rsidR="00101615">
        <w:rPr>
          <w:rFonts w:cstheme="minorHAnsi"/>
          <w:caps/>
          <w:szCs w:val="24"/>
        </w:rPr>
        <w:t>econds, probe: `Anything else?’</w:t>
      </w:r>
    </w:p>
    <w:p w14:paraId="76D1501C" w14:textId="77777777" w:rsidR="00E932B6" w:rsidRPr="00A56982" w:rsidRDefault="00E932B6" w:rsidP="00A92D7B">
      <w:pPr>
        <w:rPr>
          <w:rFonts w:cstheme="minorHAnsi"/>
          <w:caps/>
          <w:szCs w:val="24"/>
        </w:rPr>
      </w:pPr>
      <w:r w:rsidRPr="00A56982">
        <w:rPr>
          <w:rFonts w:cstheme="minorHAnsi"/>
          <w:caps/>
          <w:szCs w:val="24"/>
        </w:rPr>
        <w:t>IWER:</w:t>
      </w:r>
      <w:r w:rsidR="007D4ECC" w:rsidRPr="00A56982">
        <w:rPr>
          <w:rFonts w:cstheme="minorHAnsi"/>
          <w:caps/>
          <w:szCs w:val="24"/>
        </w:rPr>
        <w:t xml:space="preserve"> If no, </w:t>
      </w:r>
      <w:r w:rsidR="00EF6375">
        <w:rPr>
          <w:rFonts w:cstheme="minorHAnsi"/>
          <w:caps/>
          <w:szCs w:val="24"/>
        </w:rPr>
        <w:t>select end</w:t>
      </w:r>
      <w:r w:rsidR="007D4ECC" w:rsidRPr="00A56982">
        <w:rPr>
          <w:rFonts w:cstheme="minorHAnsi"/>
          <w:caps/>
          <w:szCs w:val="24"/>
        </w:rPr>
        <w:t xml:space="preserve"> task.</w:t>
      </w:r>
    </w:p>
    <w:p w14:paraId="56FB4645" w14:textId="3FBEBDB8" w:rsidR="00E932B6" w:rsidRPr="00A56982" w:rsidRDefault="00E932B6" w:rsidP="00A92D7B">
      <w:pPr>
        <w:rPr>
          <w:rFonts w:cstheme="minorHAnsi"/>
          <w:caps/>
          <w:szCs w:val="24"/>
        </w:rPr>
      </w:pPr>
      <w:r w:rsidRPr="00A56982">
        <w:rPr>
          <w:rFonts w:cstheme="minorHAnsi"/>
          <w:caps/>
          <w:szCs w:val="24"/>
        </w:rPr>
        <w:t xml:space="preserve">IWER: Instruct the R to stop as soon as the timer reaches </w:t>
      </w:r>
      <w:r w:rsidR="00DE4312">
        <w:rPr>
          <w:rFonts w:cstheme="minorHAnsi"/>
          <w:caps/>
          <w:szCs w:val="24"/>
        </w:rPr>
        <w:t>60</w:t>
      </w:r>
      <w:r w:rsidR="009A6E14">
        <w:rPr>
          <w:rFonts w:cstheme="minorHAnsi"/>
          <w:caps/>
          <w:szCs w:val="24"/>
        </w:rPr>
        <w:t xml:space="preserve"> </w:t>
      </w:r>
      <w:r w:rsidRPr="00A56982">
        <w:rPr>
          <w:rFonts w:cstheme="minorHAnsi"/>
          <w:caps/>
          <w:szCs w:val="24"/>
        </w:rPr>
        <w:t>second</w:t>
      </w:r>
      <w:r w:rsidR="007D4ECC" w:rsidRPr="00A56982">
        <w:rPr>
          <w:rFonts w:cstheme="minorHAnsi"/>
          <w:caps/>
          <w:szCs w:val="24"/>
        </w:rPr>
        <w:t xml:space="preserve">s. Then </w:t>
      </w:r>
      <w:r w:rsidR="00EF6375">
        <w:rPr>
          <w:rFonts w:cstheme="minorHAnsi"/>
          <w:caps/>
          <w:szCs w:val="24"/>
        </w:rPr>
        <w:t>select</w:t>
      </w:r>
      <w:r w:rsidR="007D4ECC" w:rsidRPr="00A56982">
        <w:rPr>
          <w:rFonts w:cstheme="minorHAnsi"/>
          <w:caps/>
          <w:szCs w:val="24"/>
        </w:rPr>
        <w:t xml:space="preserve"> end task.</w:t>
      </w:r>
    </w:p>
    <w:p w14:paraId="00C3A7E7" w14:textId="77777777" w:rsidR="00A3008E" w:rsidRDefault="00A3008E" w:rsidP="00A92D7B">
      <w:pPr>
        <w:rPr>
          <w:rFonts w:cstheme="minorHAnsi"/>
          <w:szCs w:val="24"/>
        </w:rPr>
      </w:pPr>
    </w:p>
    <w:p w14:paraId="6D0CEC6E" w14:textId="77777777" w:rsidR="00E932B6" w:rsidRPr="00A56982" w:rsidRDefault="00A71872" w:rsidP="00A92D7B">
      <w:pPr>
        <w:rPr>
          <w:rFonts w:cstheme="minorHAnsi"/>
          <w:szCs w:val="24"/>
        </w:rPr>
      </w:pPr>
      <w:r w:rsidRPr="00A56982">
        <w:rPr>
          <w:rFonts w:cstheme="minorHAnsi"/>
          <w:szCs w:val="24"/>
        </w:rPr>
        <w:t>RF</w:t>
      </w:r>
      <w:r w:rsidR="001B6E4B" w:rsidRPr="00A56982">
        <w:rPr>
          <w:rFonts w:cstheme="minorHAnsi"/>
          <w:szCs w:val="24"/>
        </w:rPr>
        <w:t>1</w:t>
      </w:r>
      <w:r w:rsidRPr="00A56982">
        <w:rPr>
          <w:rFonts w:cstheme="minorHAnsi"/>
          <w:szCs w:val="24"/>
        </w:rPr>
        <w:t>03_</w:t>
      </w:r>
      <w:r w:rsidR="00E52880" w:rsidRPr="00A56982">
        <w:rPr>
          <w:rFonts w:cstheme="minorHAnsi"/>
          <w:szCs w:val="24"/>
        </w:rPr>
        <w:t>AnimalAnswers</w:t>
      </w:r>
    </w:p>
    <w:p w14:paraId="23D73BEA" w14:textId="77777777" w:rsidR="00A71872" w:rsidRDefault="00A71872" w:rsidP="00A92D7B">
      <w:pPr>
        <w:rPr>
          <w:rFonts w:cstheme="minorHAnsi"/>
          <w:szCs w:val="24"/>
        </w:rPr>
      </w:pPr>
      <w:r w:rsidRPr="00A56982">
        <w:rPr>
          <w:rFonts w:cstheme="minorHAnsi"/>
          <w:szCs w:val="24"/>
        </w:rPr>
        <w:t>RF TOTAL ANIMAL ANSWERS</w:t>
      </w:r>
    </w:p>
    <w:p w14:paraId="13223A15" w14:textId="77777777" w:rsidR="0059608E" w:rsidRDefault="0059608E" w:rsidP="00A92D7B">
      <w:pPr>
        <w:rPr>
          <w:rFonts w:cstheme="minorHAnsi"/>
          <w:szCs w:val="24"/>
        </w:rPr>
      </w:pPr>
    </w:p>
    <w:p w14:paraId="231AE257" w14:textId="1F33DCD9" w:rsidR="0059608E" w:rsidRPr="00E20CBA" w:rsidRDefault="0059608E" w:rsidP="00A92D7B">
      <w:pPr>
        <w:rPr>
          <w:rFonts w:cstheme="minorHAnsi"/>
          <w:caps/>
          <w:szCs w:val="24"/>
          <w:u w:val="single"/>
        </w:rPr>
      </w:pPr>
      <w:r>
        <w:rPr>
          <w:rFonts w:cstheme="minorHAnsi"/>
          <w:caps/>
          <w:szCs w:val="24"/>
        </w:rPr>
        <w:t>IWER:</w:t>
      </w:r>
      <w:r w:rsidR="00C90E2A">
        <w:rPr>
          <w:rFonts w:cstheme="minorHAnsi"/>
          <w:caps/>
          <w:szCs w:val="24"/>
        </w:rPr>
        <w:t xml:space="preserve"> </w:t>
      </w:r>
      <w:r w:rsidRPr="00A56982">
        <w:rPr>
          <w:rFonts w:cstheme="minorHAnsi"/>
          <w:caps/>
          <w:szCs w:val="24"/>
          <w:u w:val="single"/>
        </w:rPr>
        <w:t>Count categories of animals (e.g., dog), as well as specific types (e.g., collie, terrier) as correct.</w:t>
      </w:r>
    </w:p>
    <w:p w14:paraId="5969EB9C" w14:textId="3781BE28" w:rsidR="0059608E" w:rsidRPr="0059608E" w:rsidRDefault="0059608E" w:rsidP="00A92D7B">
      <w:pPr>
        <w:rPr>
          <w:rFonts w:cstheme="minorHAnsi"/>
          <w:caps/>
          <w:szCs w:val="24"/>
          <w:u w:val="single"/>
        </w:rPr>
      </w:pPr>
      <w:r w:rsidRPr="00A56982">
        <w:rPr>
          <w:rFonts w:cstheme="minorHAnsi"/>
          <w:caps/>
          <w:szCs w:val="24"/>
        </w:rPr>
        <w:t xml:space="preserve">IWER: Count </w:t>
      </w:r>
      <w:r w:rsidRPr="00A56982">
        <w:rPr>
          <w:rFonts w:cstheme="minorHAnsi"/>
          <w:caps/>
          <w:szCs w:val="24"/>
          <w:u w:val="single"/>
        </w:rPr>
        <w:t>repeated</w:t>
      </w:r>
      <w:r w:rsidRPr="00A56982">
        <w:rPr>
          <w:rFonts w:cstheme="minorHAnsi"/>
          <w:caps/>
          <w:szCs w:val="24"/>
        </w:rPr>
        <w:t xml:space="preserve"> items as </w:t>
      </w:r>
      <w:r w:rsidR="009A6E14">
        <w:rPr>
          <w:rFonts w:cstheme="minorHAnsi"/>
          <w:caps/>
          <w:szCs w:val="24"/>
          <w:u w:val="single"/>
        </w:rPr>
        <w:t>repetitions</w:t>
      </w:r>
      <w:r w:rsidRPr="00A56982">
        <w:rPr>
          <w:rFonts w:cstheme="minorHAnsi"/>
          <w:caps/>
          <w:szCs w:val="24"/>
        </w:rPr>
        <w:t>.</w:t>
      </w: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3"/>
      </w:tblGrid>
      <w:tr w:rsidR="002179EB" w:rsidRPr="00A56982" w14:paraId="16C14368" w14:textId="77777777" w:rsidTr="00AB5A62">
        <w:trPr>
          <w:trHeight w:val="540"/>
        </w:trPr>
        <w:tc>
          <w:tcPr>
            <w:tcW w:w="3413" w:type="dxa"/>
            <w:tcBorders>
              <w:top w:val="nil"/>
              <w:left w:val="nil"/>
              <w:bottom w:val="nil"/>
              <w:right w:val="nil"/>
            </w:tcBorders>
            <w:vAlign w:val="center"/>
          </w:tcPr>
          <w:p w14:paraId="4F80AEDD" w14:textId="77777777" w:rsidR="002179EB" w:rsidRPr="00A56982" w:rsidRDefault="002179EB" w:rsidP="00A92D7B"/>
        </w:tc>
      </w:tr>
      <w:tr w:rsidR="002179EB" w:rsidRPr="00A56982" w14:paraId="328CDCF3" w14:textId="77777777" w:rsidTr="00AB5A62">
        <w:trPr>
          <w:trHeight w:val="360"/>
        </w:trPr>
        <w:tc>
          <w:tcPr>
            <w:tcW w:w="3413" w:type="dxa"/>
            <w:tcBorders>
              <w:left w:val="nil"/>
              <w:bottom w:val="nil"/>
              <w:right w:val="nil"/>
            </w:tcBorders>
            <w:vAlign w:val="center"/>
          </w:tcPr>
          <w:p w14:paraId="0F43AE92" w14:textId="77777777" w:rsidR="002179EB" w:rsidRPr="00A56982" w:rsidRDefault="002179EB" w:rsidP="00A92D7B">
            <w:r w:rsidRPr="00A56982">
              <w:t xml:space="preserve">TOTAL </w:t>
            </w:r>
            <w:r w:rsidR="00BC3C3D">
              <w:t xml:space="preserve">ANIMAL </w:t>
            </w:r>
            <w:r w:rsidRPr="00A56982">
              <w:t>ANSWERS</w:t>
            </w:r>
          </w:p>
        </w:tc>
      </w:tr>
    </w:tbl>
    <w:p w14:paraId="61051BCF" w14:textId="01754627" w:rsidR="00E932B6" w:rsidRDefault="00E932B6" w:rsidP="00A92D7B">
      <w:pPr>
        <w:rPr>
          <w:rFonts w:ascii="Courier" w:hAnsi="Courier"/>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tblGrid>
      <w:tr w:rsidR="00A31B23" w:rsidRPr="00A56982" w14:paraId="1ADD8280" w14:textId="77777777" w:rsidTr="008A3D43">
        <w:trPr>
          <w:trHeight w:val="360"/>
        </w:trPr>
        <w:tc>
          <w:tcPr>
            <w:tcW w:w="3420" w:type="dxa"/>
            <w:tcBorders>
              <w:top w:val="nil"/>
              <w:left w:val="nil"/>
              <w:bottom w:val="nil"/>
              <w:right w:val="nil"/>
            </w:tcBorders>
            <w:vAlign w:val="center"/>
          </w:tcPr>
          <w:p w14:paraId="72575179" w14:textId="77777777" w:rsidR="00A31B23" w:rsidRPr="00A56982" w:rsidRDefault="00A31B23" w:rsidP="008A3D43">
            <w:pPr>
              <w:rPr>
                <w:rFonts w:cstheme="minorHAnsi"/>
                <w:szCs w:val="24"/>
              </w:rPr>
            </w:pPr>
          </w:p>
        </w:tc>
      </w:tr>
      <w:tr w:rsidR="00A31B23" w:rsidRPr="00A56982" w14:paraId="509C1149" w14:textId="77777777" w:rsidTr="008A3D43">
        <w:trPr>
          <w:trHeight w:val="360"/>
        </w:trPr>
        <w:tc>
          <w:tcPr>
            <w:tcW w:w="3420" w:type="dxa"/>
            <w:tcBorders>
              <w:left w:val="nil"/>
              <w:bottom w:val="nil"/>
              <w:right w:val="nil"/>
            </w:tcBorders>
            <w:vAlign w:val="center"/>
          </w:tcPr>
          <w:p w14:paraId="3EE41F93" w14:textId="77777777" w:rsidR="00A31B23" w:rsidRPr="00A56982" w:rsidRDefault="00A31B23" w:rsidP="008A3D43">
            <w:pPr>
              <w:rPr>
                <w:rFonts w:cstheme="minorHAnsi"/>
                <w:szCs w:val="24"/>
              </w:rPr>
            </w:pPr>
            <w:r w:rsidRPr="00A56982">
              <w:rPr>
                <w:rFonts w:cstheme="minorHAnsi"/>
                <w:szCs w:val="24"/>
              </w:rPr>
              <w:t>NUMBER OF INCORRECT NAMES</w:t>
            </w:r>
          </w:p>
        </w:tc>
      </w:tr>
    </w:tbl>
    <w:p w14:paraId="0B10F3CE" w14:textId="16D2B893" w:rsidR="00A31B23" w:rsidRDefault="00A31B23" w:rsidP="00A92D7B">
      <w:pPr>
        <w:rPr>
          <w:rFonts w:ascii="Courier" w:hAnsi="Courier"/>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tblGrid>
      <w:tr w:rsidR="009A6E14" w:rsidRPr="009A6E14" w14:paraId="7994B092" w14:textId="77777777" w:rsidTr="008A3D43">
        <w:trPr>
          <w:trHeight w:val="360"/>
        </w:trPr>
        <w:tc>
          <w:tcPr>
            <w:tcW w:w="3420" w:type="dxa"/>
            <w:tcBorders>
              <w:top w:val="nil"/>
              <w:left w:val="nil"/>
              <w:bottom w:val="nil"/>
              <w:right w:val="nil"/>
            </w:tcBorders>
            <w:vAlign w:val="center"/>
          </w:tcPr>
          <w:p w14:paraId="6F9671B2" w14:textId="77777777" w:rsidR="009A6E14" w:rsidRPr="009A6E14" w:rsidRDefault="009A6E14" w:rsidP="009A6E14">
            <w:pPr>
              <w:rPr>
                <w:rFonts w:ascii="Courier" w:hAnsi="Courier"/>
              </w:rPr>
            </w:pPr>
          </w:p>
        </w:tc>
      </w:tr>
      <w:tr w:rsidR="009A6E14" w:rsidRPr="009A6E14" w14:paraId="315CF7AF" w14:textId="77777777" w:rsidTr="008A3D43">
        <w:trPr>
          <w:trHeight w:val="360"/>
        </w:trPr>
        <w:tc>
          <w:tcPr>
            <w:tcW w:w="3420" w:type="dxa"/>
            <w:tcBorders>
              <w:left w:val="nil"/>
              <w:bottom w:val="nil"/>
              <w:right w:val="nil"/>
            </w:tcBorders>
            <w:vAlign w:val="center"/>
          </w:tcPr>
          <w:p w14:paraId="5846DB6E" w14:textId="0E2AE7A1" w:rsidR="009A6E14" w:rsidRPr="00122F04" w:rsidRDefault="009A6E14" w:rsidP="009A6E14">
            <w:pPr>
              <w:rPr>
                <w:rFonts w:cstheme="minorHAnsi"/>
                <w:szCs w:val="24"/>
              </w:rPr>
            </w:pPr>
            <w:r w:rsidRPr="00122F04">
              <w:rPr>
                <w:rFonts w:cstheme="minorHAnsi"/>
                <w:szCs w:val="24"/>
              </w:rPr>
              <w:t>NUMBER OF REPETITIONS</w:t>
            </w:r>
          </w:p>
        </w:tc>
      </w:tr>
    </w:tbl>
    <w:p w14:paraId="2CFF90EE" w14:textId="77777777" w:rsidR="009A6E14" w:rsidRDefault="009A6E14" w:rsidP="00A92D7B">
      <w:pPr>
        <w:rPr>
          <w:rFonts w:ascii="Courier" w:hAnsi="Courier"/>
        </w:rPr>
      </w:pPr>
    </w:p>
    <w:p w14:paraId="12F1039D" w14:textId="77777777" w:rsidR="009A6E14" w:rsidRPr="00A56982" w:rsidRDefault="009A6E14" w:rsidP="00A92D7B">
      <w:pPr>
        <w:rPr>
          <w:rFonts w:ascii="Courier" w:hAnsi="Courier"/>
        </w:rPr>
      </w:pPr>
    </w:p>
    <w:p w14:paraId="1C08C39F" w14:textId="2AAA71B7" w:rsidR="007D4ECC" w:rsidRPr="007610C4" w:rsidRDefault="004A7D55" w:rsidP="00A92D7B">
      <w:pPr>
        <w:rPr>
          <w:rFonts w:cstheme="minorHAnsi"/>
          <w:i/>
          <w:szCs w:val="24"/>
        </w:rPr>
      </w:pPr>
      <w:r w:rsidRPr="007C4E19">
        <w:rPr>
          <w:rFonts w:cstheme="minorHAnsi"/>
          <w:i/>
          <w:szCs w:val="24"/>
        </w:rPr>
        <w:t>NOTE: THESE ARE</w:t>
      </w:r>
      <w:r w:rsidR="00E932B6" w:rsidRPr="007C4E19">
        <w:rPr>
          <w:rFonts w:cstheme="minorHAnsi"/>
          <w:i/>
          <w:szCs w:val="24"/>
        </w:rPr>
        <w:t xml:space="preserve"> CALCULATED</w:t>
      </w:r>
      <w:r w:rsidR="002179EB" w:rsidRPr="007C4E19">
        <w:rPr>
          <w:rFonts w:cstheme="minorHAnsi"/>
          <w:i/>
          <w:szCs w:val="24"/>
        </w:rPr>
        <w:t xml:space="preserve"> BY INTERVIEWER</w:t>
      </w:r>
      <w:r w:rsidR="00BE291D">
        <w:rPr>
          <w:rFonts w:cstheme="minorHAnsi"/>
          <w:i/>
          <w:szCs w:val="24"/>
        </w:rPr>
        <w:t>/CAPI</w:t>
      </w:r>
      <w:r w:rsidR="00E932B6" w:rsidRPr="007C4E19">
        <w:rPr>
          <w:rFonts w:cstheme="minorHAnsi"/>
          <w:i/>
          <w:szCs w:val="24"/>
        </w:rPr>
        <w:t>.</w:t>
      </w:r>
    </w:p>
    <w:p w14:paraId="17456210" w14:textId="6F753142" w:rsidR="007D146A" w:rsidRDefault="00107E9E" w:rsidP="00A92D7B">
      <w:pPr>
        <w:rPr>
          <w:rFonts w:cstheme="minorHAnsi"/>
          <w:caps/>
          <w:szCs w:val="24"/>
        </w:rPr>
      </w:pPr>
      <w:r>
        <w:rPr>
          <w:rFonts w:cstheme="minorHAnsi"/>
          <w:caps/>
          <w:noProof/>
          <w:szCs w:val="24"/>
        </w:rPr>
        <mc:AlternateContent>
          <mc:Choice Requires="wps">
            <w:drawing>
              <wp:anchor distT="0" distB="0" distL="114300" distR="114300" simplePos="0" relativeHeight="251664384" behindDoc="0" locked="0" layoutInCell="1" allowOverlap="1" wp14:anchorId="1C6119FE" wp14:editId="628A51E9">
                <wp:simplePos x="0" y="0"/>
                <wp:positionH relativeFrom="column">
                  <wp:posOffset>0</wp:posOffset>
                </wp:positionH>
                <wp:positionV relativeFrom="paragraph">
                  <wp:posOffset>0</wp:posOffset>
                </wp:positionV>
                <wp:extent cx="6334125" cy="504825"/>
                <wp:effectExtent l="0" t="0" r="158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504825"/>
                        </a:xfrm>
                        <a:prstGeom prst="rect">
                          <a:avLst/>
                        </a:prstGeom>
                        <a:solidFill>
                          <a:schemeClr val="bg1">
                            <a:lumMod val="85000"/>
                          </a:schemeClr>
                        </a:solidFill>
                        <a:ln w="9525">
                          <a:solidFill>
                            <a:srgbClr val="000000"/>
                          </a:solidFill>
                          <a:miter lim="800000"/>
                          <a:headEnd/>
                          <a:tailEnd/>
                        </a:ln>
                      </wps:spPr>
                      <wps:txbx>
                        <w:txbxContent>
                          <w:p w14:paraId="7D84A05B" w14:textId="77777777" w:rsidR="003D57C1" w:rsidRPr="000A6E41" w:rsidRDefault="003D57C1" w:rsidP="007D146A">
                            <w:pPr>
                              <w:pStyle w:val="PlainText"/>
                              <w:rPr>
                                <w:rFonts w:asciiTheme="minorHAnsi" w:hAnsiTheme="minorHAnsi" w:cstheme="minorHAnsi"/>
                                <w:sz w:val="24"/>
                                <w:szCs w:val="24"/>
                              </w:rPr>
                            </w:pPr>
                            <w:r w:rsidRPr="000A6E41">
                              <w:rPr>
                                <w:rFonts w:asciiTheme="minorHAnsi" w:hAnsiTheme="minorHAnsi" w:cstheme="minorHAnsi"/>
                                <w:sz w:val="24"/>
                                <w:szCs w:val="24"/>
                              </w:rPr>
                              <w:t>RF104 BRANCHPOINT: IF R DID NOT RESPOND WITH ANY ANIMAL ANSWERS (RF103=EMPTY), GO TO RF106.</w:t>
                            </w:r>
                          </w:p>
                          <w:p w14:paraId="6408CB0D" w14:textId="77777777" w:rsidR="003D57C1" w:rsidRDefault="003D57C1" w:rsidP="007D146A"/>
                          <w:p w14:paraId="4062A5A3" w14:textId="77777777" w:rsidR="003D57C1" w:rsidRDefault="003D57C1" w:rsidP="007D146A"/>
                          <w:p w14:paraId="237937FB" w14:textId="77777777" w:rsidR="003D57C1" w:rsidRDefault="003D57C1" w:rsidP="007D146A"/>
                          <w:p w14:paraId="7C6562E2" w14:textId="77777777" w:rsidR="003D57C1" w:rsidRDefault="003D57C1" w:rsidP="007D146A"/>
                          <w:p w14:paraId="588F7BF9" w14:textId="77777777" w:rsidR="003D57C1" w:rsidRDefault="003D57C1" w:rsidP="007D146A"/>
                          <w:p w14:paraId="1393F3AD" w14:textId="77777777" w:rsidR="003D57C1" w:rsidRDefault="003D57C1" w:rsidP="007D146A"/>
                          <w:p w14:paraId="2DF7DCC3" w14:textId="77777777" w:rsidR="003D57C1" w:rsidRDefault="003D57C1" w:rsidP="007D146A"/>
                          <w:p w14:paraId="18DCDF10" w14:textId="77777777" w:rsidR="003D57C1" w:rsidRDefault="003D57C1" w:rsidP="007D146A"/>
                          <w:p w14:paraId="6C662175" w14:textId="77777777" w:rsidR="003D57C1" w:rsidRDefault="003D57C1" w:rsidP="007D146A"/>
                          <w:p w14:paraId="251E6BA2" w14:textId="77777777" w:rsidR="003D57C1" w:rsidRDefault="003D57C1" w:rsidP="007D14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6119FE" id="_x0000_t202" coordsize="21600,21600" o:spt="202" path="m,l,21600r21600,l21600,xe">
                <v:stroke joinstyle="miter"/>
                <v:path gradientshapeok="t" o:connecttype="rect"/>
              </v:shapetype>
              <v:shape id="Text Box 2" o:spid="_x0000_s1027" type="#_x0000_t202" style="position:absolute;margin-left:0;margin-top:0;width:498.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" fillcolor="#d8d8d8 [2732]">
                <v:textbox>
                  <w:txbxContent>
                    <w:p w14:paraId="7D84A05B" w14:textId="77777777" w:rsidR="003D57C1" w:rsidRPr="000A6E41" w:rsidRDefault="003D57C1" w:rsidP="007D146A">
                      <w:pPr>
                        <w:pStyle w:val="PlainText"/>
                        <w:rPr>
                          <w:rFonts w:asciiTheme="minorHAnsi" w:hAnsiTheme="minorHAnsi" w:cstheme="minorHAnsi"/>
                          <w:sz w:val="24"/>
                          <w:szCs w:val="24"/>
                        </w:rPr>
                      </w:pPr>
                      <w:r w:rsidRPr="000A6E41">
                        <w:rPr>
                          <w:rFonts w:asciiTheme="minorHAnsi" w:hAnsiTheme="minorHAnsi" w:cstheme="minorHAnsi"/>
                          <w:sz w:val="24"/>
                          <w:szCs w:val="24"/>
                        </w:rPr>
                        <w:t>RF104 BRANCHPOINT: IF R DID NOT RESPOND WITH ANY ANIMAL ANSWERS (RF103=EMPTY), GO TO RF106.</w:t>
                      </w:r>
                    </w:p>
                    <w:p w14:paraId="6408CB0D" w14:textId="77777777" w:rsidR="003D57C1" w:rsidRDefault="003D57C1" w:rsidP="007D146A"/>
                    <w:p w14:paraId="4062A5A3" w14:textId="77777777" w:rsidR="003D57C1" w:rsidRDefault="003D57C1" w:rsidP="007D146A"/>
                    <w:p w14:paraId="237937FB" w14:textId="77777777" w:rsidR="003D57C1" w:rsidRDefault="003D57C1" w:rsidP="007D146A"/>
                    <w:p w14:paraId="7C6562E2" w14:textId="77777777" w:rsidR="003D57C1" w:rsidRDefault="003D57C1" w:rsidP="007D146A"/>
                    <w:p w14:paraId="588F7BF9" w14:textId="77777777" w:rsidR="003D57C1" w:rsidRDefault="003D57C1" w:rsidP="007D146A"/>
                    <w:p w14:paraId="1393F3AD" w14:textId="77777777" w:rsidR="003D57C1" w:rsidRDefault="003D57C1" w:rsidP="007D146A"/>
                    <w:p w14:paraId="2DF7DCC3" w14:textId="77777777" w:rsidR="003D57C1" w:rsidRDefault="003D57C1" w:rsidP="007D146A"/>
                    <w:p w14:paraId="18DCDF10" w14:textId="77777777" w:rsidR="003D57C1" w:rsidRDefault="003D57C1" w:rsidP="007D146A"/>
                    <w:p w14:paraId="6C662175" w14:textId="77777777" w:rsidR="003D57C1" w:rsidRDefault="003D57C1" w:rsidP="007D146A"/>
                    <w:p w14:paraId="251E6BA2" w14:textId="77777777" w:rsidR="003D57C1" w:rsidRDefault="003D57C1" w:rsidP="007D146A"/>
                  </w:txbxContent>
                </v:textbox>
              </v:shape>
            </w:pict>
          </mc:Fallback>
        </mc:AlternateContent>
      </w:r>
    </w:p>
    <w:p w14:paraId="5BCFB53C" w14:textId="77777777" w:rsidR="007D146A" w:rsidRDefault="007D146A" w:rsidP="00A92D7B">
      <w:pPr>
        <w:rPr>
          <w:rFonts w:cstheme="minorHAnsi"/>
          <w:caps/>
          <w:szCs w:val="24"/>
        </w:rPr>
      </w:pPr>
    </w:p>
    <w:p w14:paraId="4A68AC31" w14:textId="77777777" w:rsidR="007D146A" w:rsidRDefault="007D146A" w:rsidP="00A92D7B">
      <w:pPr>
        <w:rPr>
          <w:rFonts w:cstheme="minorHAnsi"/>
          <w:caps/>
          <w:szCs w:val="24"/>
        </w:rPr>
      </w:pPr>
    </w:p>
    <w:p w14:paraId="2C6B68EE" w14:textId="109906B7" w:rsidR="00E20CBA" w:rsidRDefault="00E20CBA" w:rsidP="00A92D7B">
      <w:pPr>
        <w:rPr>
          <w:rFonts w:cstheme="minorHAnsi"/>
          <w:szCs w:val="24"/>
        </w:rPr>
      </w:pPr>
    </w:p>
    <w:p w14:paraId="2FA53141" w14:textId="77777777" w:rsidR="00E932B6" w:rsidRPr="00A56982" w:rsidRDefault="00A71872" w:rsidP="00A92D7B">
      <w:pPr>
        <w:rPr>
          <w:rFonts w:cstheme="minorHAnsi"/>
          <w:szCs w:val="24"/>
        </w:rPr>
      </w:pPr>
      <w:r w:rsidRPr="00A56982">
        <w:rPr>
          <w:rFonts w:cstheme="minorHAnsi"/>
          <w:szCs w:val="24"/>
        </w:rPr>
        <w:t>RF</w:t>
      </w:r>
      <w:r w:rsidR="001B6E4B" w:rsidRPr="00A56982">
        <w:rPr>
          <w:rFonts w:cstheme="minorHAnsi"/>
          <w:szCs w:val="24"/>
        </w:rPr>
        <w:t>1</w:t>
      </w:r>
      <w:r w:rsidRPr="00A56982">
        <w:rPr>
          <w:rFonts w:cstheme="minorHAnsi"/>
          <w:szCs w:val="24"/>
        </w:rPr>
        <w:t>06_</w:t>
      </w:r>
      <w:r w:rsidR="00E52880" w:rsidRPr="00A56982">
        <w:rPr>
          <w:rFonts w:cstheme="minorHAnsi"/>
          <w:szCs w:val="24"/>
        </w:rPr>
        <w:t>AnimalProblems</w:t>
      </w:r>
    </w:p>
    <w:p w14:paraId="6F5F4654" w14:textId="77777777" w:rsidR="00A71872" w:rsidRPr="00A56982" w:rsidRDefault="00A71872" w:rsidP="00A92D7B">
      <w:pPr>
        <w:rPr>
          <w:rFonts w:cstheme="minorHAnsi"/>
          <w:szCs w:val="24"/>
        </w:rPr>
      </w:pPr>
      <w:r w:rsidRPr="00A56982">
        <w:rPr>
          <w:rFonts w:cstheme="minorHAnsi"/>
          <w:szCs w:val="24"/>
        </w:rPr>
        <w:t>RF ANIMAL WHETHER ANY PROBLEMS OCCURRED</w:t>
      </w:r>
    </w:p>
    <w:p w14:paraId="3519FBCD" w14:textId="77777777" w:rsidR="00E932B6" w:rsidRPr="00A56982" w:rsidRDefault="00E932B6" w:rsidP="00A92D7B">
      <w:pPr>
        <w:rPr>
          <w:rFonts w:cstheme="minorHAnsi"/>
          <w:szCs w:val="24"/>
        </w:rPr>
      </w:pPr>
      <w:r w:rsidRPr="00A56982">
        <w:rPr>
          <w:rFonts w:cstheme="minorHAnsi"/>
          <w:szCs w:val="24"/>
        </w:rPr>
        <w:t>IWER: PLEASE INDICATE WHETHER ANY PROBLEMS OCCURRED IN RELATION TO ANIMAL NAMING.</w:t>
      </w:r>
    </w:p>
    <w:p w14:paraId="40DDC7E8" w14:textId="77777777" w:rsidR="00E932B6" w:rsidRPr="00A56982" w:rsidRDefault="007D4ECC" w:rsidP="00A92D7B">
      <w:pPr>
        <w:rPr>
          <w:rFonts w:cstheme="minorHAnsi"/>
          <w:szCs w:val="24"/>
        </w:rPr>
      </w:pPr>
      <w:r w:rsidRPr="00A56982">
        <w:rPr>
          <w:rFonts w:cstheme="minorHAnsi"/>
          <w:szCs w:val="24"/>
        </w:rPr>
        <w:t>IWER: CHOOSE ALL THAT APPLY.</w:t>
      </w:r>
    </w:p>
    <w:p w14:paraId="174AE05B" w14:textId="1761BED8" w:rsidR="00E932B6" w:rsidRPr="00A56982" w:rsidRDefault="00E932B6" w:rsidP="00A92D7B">
      <w:pPr>
        <w:rPr>
          <w:rFonts w:cstheme="minorHAnsi"/>
          <w:szCs w:val="24"/>
        </w:rPr>
      </w:pPr>
      <w:r w:rsidRPr="00A56982">
        <w:rPr>
          <w:rFonts w:cstheme="minorHAnsi"/>
          <w:szCs w:val="24"/>
        </w:rPr>
        <w:t xml:space="preserve">IWER: R ENDING </w:t>
      </w:r>
      <w:r w:rsidRPr="00A56982">
        <w:rPr>
          <w:rFonts w:cstheme="minorHAnsi"/>
          <w:szCs w:val="24"/>
          <w:u w:val="single"/>
        </w:rPr>
        <w:t>BEFORE</w:t>
      </w:r>
      <w:r w:rsidR="00CC4A2A">
        <w:rPr>
          <w:rFonts w:cstheme="minorHAnsi"/>
          <w:szCs w:val="24"/>
          <w:u w:val="single"/>
        </w:rPr>
        <w:t xml:space="preserve"> </w:t>
      </w:r>
      <w:r w:rsidR="001B6EF4">
        <w:rPr>
          <w:rFonts w:cstheme="minorHAnsi"/>
          <w:szCs w:val="24"/>
        </w:rPr>
        <w:t>60</w:t>
      </w:r>
      <w:r w:rsidR="00CC4A2A">
        <w:rPr>
          <w:rFonts w:cstheme="minorHAnsi"/>
          <w:szCs w:val="24"/>
        </w:rPr>
        <w:t xml:space="preserve"> </w:t>
      </w:r>
      <w:r w:rsidRPr="00A56982">
        <w:rPr>
          <w:rFonts w:cstheme="minorHAnsi"/>
          <w:szCs w:val="24"/>
        </w:rPr>
        <w:t>SECONDS EXPIRED IS NOT A PROBLEM AND N</w:t>
      </w:r>
      <w:r w:rsidR="007D4ECC" w:rsidRPr="00A56982">
        <w:rPr>
          <w:rFonts w:cstheme="minorHAnsi"/>
          <w:szCs w:val="24"/>
        </w:rPr>
        <w:t>EED NOT BE REPORTED.</w:t>
      </w:r>
    </w:p>
    <w:p w14:paraId="2E8DCB11" w14:textId="77777777" w:rsidR="00E932B6" w:rsidRPr="00A56982" w:rsidRDefault="00E932B6" w:rsidP="00A92D7B">
      <w:pPr>
        <w:rPr>
          <w:rFonts w:cstheme="minorHAnsi"/>
          <w:szCs w:val="24"/>
        </w:rPr>
      </w:pPr>
    </w:p>
    <w:p w14:paraId="10B41402" w14:textId="1BE32B21" w:rsidR="00D57DCE" w:rsidRPr="00A56982" w:rsidRDefault="00D57DCE" w:rsidP="00A92D7B">
      <w:pPr>
        <w:rPr>
          <w:rFonts w:cstheme="minorHAnsi"/>
          <w:szCs w:val="24"/>
        </w:rPr>
      </w:pPr>
      <w:r w:rsidRPr="00A56982">
        <w:rPr>
          <w:rFonts w:cstheme="minorHAnsi"/>
          <w:szCs w:val="24"/>
        </w:rPr>
        <w:t xml:space="preserve">1. INTERRUPTION DURING </w:t>
      </w:r>
      <w:r w:rsidR="001B6EF4">
        <w:rPr>
          <w:rFonts w:cstheme="minorHAnsi"/>
          <w:szCs w:val="24"/>
        </w:rPr>
        <w:t>60</w:t>
      </w:r>
      <w:r w:rsidR="00CC4A2A">
        <w:rPr>
          <w:rFonts w:cstheme="minorHAnsi"/>
          <w:szCs w:val="24"/>
        </w:rPr>
        <w:t xml:space="preserve"> </w:t>
      </w:r>
      <w:r w:rsidRPr="00A56982">
        <w:rPr>
          <w:rFonts w:cstheme="minorHAnsi"/>
          <w:szCs w:val="24"/>
        </w:rPr>
        <w:t>SEC RESPONSE PERIOD</w:t>
      </w:r>
    </w:p>
    <w:p w14:paraId="5C25ABD5" w14:textId="77777777" w:rsidR="00D57DCE" w:rsidRPr="00A56982" w:rsidRDefault="00D57DCE" w:rsidP="00A92D7B">
      <w:pPr>
        <w:rPr>
          <w:rFonts w:cstheme="minorHAnsi"/>
          <w:szCs w:val="24"/>
        </w:rPr>
      </w:pPr>
      <w:r w:rsidRPr="00A56982">
        <w:rPr>
          <w:rFonts w:cstheme="minorHAnsi"/>
          <w:szCs w:val="24"/>
        </w:rPr>
        <w:t>3. TECHNICAL/COMPUTER PROBLEM</w:t>
      </w:r>
    </w:p>
    <w:p w14:paraId="2C3DF6A7" w14:textId="77777777" w:rsidR="00D57DCE" w:rsidRPr="00A56982" w:rsidRDefault="00D57DCE" w:rsidP="00A92D7B">
      <w:pPr>
        <w:rPr>
          <w:rFonts w:cstheme="minorHAnsi"/>
          <w:szCs w:val="24"/>
        </w:rPr>
      </w:pPr>
      <w:r w:rsidRPr="00A56982">
        <w:rPr>
          <w:rFonts w:cstheme="minorHAnsi"/>
          <w:szCs w:val="24"/>
        </w:rPr>
        <w:t>4. R DID NOT UNDERSTAND TASK</w:t>
      </w:r>
    </w:p>
    <w:p w14:paraId="602C2A33" w14:textId="77777777" w:rsidR="00D57DCE" w:rsidRPr="00A56982" w:rsidRDefault="00D57DCE" w:rsidP="00A92D7B">
      <w:pPr>
        <w:rPr>
          <w:rFonts w:cstheme="minorHAnsi"/>
          <w:szCs w:val="24"/>
        </w:rPr>
      </w:pPr>
      <w:r w:rsidRPr="00A56982">
        <w:rPr>
          <w:rFonts w:cstheme="minorHAnsi"/>
          <w:szCs w:val="24"/>
        </w:rPr>
        <w:t xml:space="preserve">5. OTHER (SPECIFY) ____________ </w:t>
      </w:r>
      <w:r w:rsidR="001A459D" w:rsidRPr="00A56982">
        <w:rPr>
          <w:rFonts w:cstheme="minorHAnsi"/>
          <w:szCs w:val="24"/>
        </w:rPr>
        <w:t xml:space="preserve">RF107 </w:t>
      </w:r>
      <w:r w:rsidRPr="00A56982">
        <w:rPr>
          <w:rFonts w:cstheme="minorHAnsi"/>
          <w:szCs w:val="24"/>
        </w:rPr>
        <w:t>SPECIFY</w:t>
      </w:r>
    </w:p>
    <w:p w14:paraId="195BD5F3" w14:textId="77777777" w:rsidR="00D57DCE" w:rsidRPr="00A56982" w:rsidRDefault="00D57DCE" w:rsidP="00A92D7B">
      <w:pPr>
        <w:rPr>
          <w:rFonts w:cstheme="minorHAnsi"/>
          <w:szCs w:val="24"/>
        </w:rPr>
      </w:pPr>
      <w:r w:rsidRPr="00A56982">
        <w:rPr>
          <w:rFonts w:cstheme="minorHAnsi"/>
          <w:szCs w:val="24"/>
        </w:rPr>
        <w:t>6. NO PROBLEMS OCCURRED</w:t>
      </w:r>
    </w:p>
    <w:p w14:paraId="673D1D30" w14:textId="77777777" w:rsidR="00D57DCE" w:rsidRPr="00A56982" w:rsidRDefault="00D57DCE" w:rsidP="00A92D7B">
      <w:pPr>
        <w:rPr>
          <w:rFonts w:cstheme="minorHAnsi"/>
          <w:szCs w:val="24"/>
        </w:rPr>
      </w:pPr>
    </w:p>
    <w:p w14:paraId="3E575795" w14:textId="129C07E0" w:rsidR="00274C9C" w:rsidRPr="00A56982" w:rsidRDefault="00D57DCE" w:rsidP="00A92D7B">
      <w:pPr>
        <w:rPr>
          <w:rFonts w:cstheme="minorHAnsi"/>
          <w:szCs w:val="24"/>
        </w:rPr>
      </w:pPr>
      <w:r w:rsidRPr="00A56982">
        <w:rPr>
          <w:rFonts w:cstheme="minorHAnsi"/>
          <w:i/>
          <w:szCs w:val="24"/>
        </w:rPr>
        <w:t xml:space="preserve">PROGRAMMER </w:t>
      </w:r>
      <w:r w:rsidR="00E932B6" w:rsidRPr="00A56982">
        <w:rPr>
          <w:rFonts w:cstheme="minorHAnsi"/>
          <w:i/>
          <w:szCs w:val="24"/>
        </w:rPr>
        <w:t>NOTE: THE IWER MAY CHOOSE ANY COMBINATION OF SELECTIO</w:t>
      </w:r>
      <w:r w:rsidR="000735CD">
        <w:rPr>
          <w:rFonts w:cstheme="minorHAnsi"/>
          <w:i/>
          <w:szCs w:val="24"/>
        </w:rPr>
        <w:t>NS 1, 2, 4, AND 5, OR CODE 6 OR DK</w:t>
      </w:r>
      <w:r w:rsidR="002F1F63">
        <w:rPr>
          <w:rFonts w:cstheme="minorHAnsi"/>
          <w:i/>
          <w:szCs w:val="24"/>
        </w:rPr>
        <w:t xml:space="preserve"> </w:t>
      </w:r>
      <w:r w:rsidR="00E932B6" w:rsidRPr="00A56982">
        <w:rPr>
          <w:rFonts w:cstheme="minorHAnsi"/>
          <w:i/>
          <w:szCs w:val="24"/>
        </w:rPr>
        <w:t>SINGLY.</w:t>
      </w:r>
    </w:p>
    <w:p w14:paraId="3E9E8F68" w14:textId="7943D187" w:rsidR="00944073" w:rsidRDefault="00944073" w:rsidP="00A92D7B"/>
    <w:p w14:paraId="39CA204E" w14:textId="77777777" w:rsidR="00645394" w:rsidRPr="00302255" w:rsidRDefault="00645394" w:rsidP="00A92D7B"/>
    <w:p w14:paraId="264534FB" w14:textId="73177FCC" w:rsidR="0018701E" w:rsidRPr="00FB2471" w:rsidRDefault="0018701E" w:rsidP="0018701E">
      <w:pPr>
        <w:pStyle w:val="Heading1"/>
      </w:pPr>
      <w:bookmarkStart w:id="90" w:name="_Toc131080096"/>
      <w:r w:rsidRPr="00475A1A">
        <w:lastRenderedPageBreak/>
        <w:t>SECTION CPR</w:t>
      </w:r>
      <w:r w:rsidRPr="003E234C">
        <w:t>– Constructional Praxis Recall</w:t>
      </w:r>
      <w:bookmarkEnd w:id="90"/>
    </w:p>
    <w:p w14:paraId="480E516E" w14:textId="77777777" w:rsidR="0018701E" w:rsidRDefault="0018701E" w:rsidP="0018701E"/>
    <w:p w14:paraId="6856D767" w14:textId="77777777" w:rsidR="0018701E" w:rsidRDefault="0018701E" w:rsidP="0018701E">
      <w:r>
        <w:t>CPR_INTRO</w:t>
      </w:r>
    </w:p>
    <w:p w14:paraId="66928094" w14:textId="3941FDD6" w:rsidR="0018701E" w:rsidRPr="00236F4B" w:rsidRDefault="0018701E" w:rsidP="0018701E">
      <w:pPr>
        <w:rPr>
          <w:rFonts w:cs="Helvetica"/>
        </w:rPr>
      </w:pPr>
      <w:r w:rsidRPr="005071F1">
        <w:rPr>
          <w:rFonts w:cs="Helvetica"/>
          <w:bCs/>
        </w:rPr>
        <w:t>A while ago I showed you some drawings on</w:t>
      </w:r>
      <w:r w:rsidR="00034BC0" w:rsidRPr="005071F1">
        <w:rPr>
          <w:rFonts w:cs="Helvetica"/>
          <w:bCs/>
        </w:rPr>
        <w:t xml:space="preserve"> the screen</w:t>
      </w:r>
      <w:r w:rsidRPr="005071F1">
        <w:rPr>
          <w:rFonts w:cs="Helvetica"/>
          <w:bCs/>
        </w:rPr>
        <w:t xml:space="preserve">.  You looked at each drawing and then drew it on the same </w:t>
      </w:r>
      <w:r w:rsidR="00034BC0" w:rsidRPr="005071F1">
        <w:rPr>
          <w:rFonts w:cs="Helvetica"/>
          <w:bCs/>
        </w:rPr>
        <w:t>space</w:t>
      </w:r>
      <w:r w:rsidRPr="005071F1">
        <w:rPr>
          <w:rFonts w:cs="Helvetica"/>
          <w:bCs/>
        </w:rPr>
        <w:t xml:space="preserve">.  I would like for you to draw them </w:t>
      </w:r>
      <w:r w:rsidR="00034BC0" w:rsidRPr="005071F1">
        <w:rPr>
          <w:rFonts w:cs="Helvetica"/>
          <w:bCs/>
        </w:rPr>
        <w:t>here</w:t>
      </w:r>
      <w:r w:rsidRPr="005071F1">
        <w:rPr>
          <w:rFonts w:cs="Helvetica"/>
          <w:bCs/>
        </w:rPr>
        <w:t>, this time from memory.</w:t>
      </w:r>
    </w:p>
    <w:p w14:paraId="1D5B98C4" w14:textId="33B3D076" w:rsidR="0018701E" w:rsidRPr="00236F4B" w:rsidRDefault="0018701E" w:rsidP="0018701E">
      <w:pPr>
        <w:rPr>
          <w:rFonts w:cs="Helvetica"/>
        </w:rPr>
      </w:pPr>
      <w:r w:rsidRPr="00236F4B">
        <w:rPr>
          <w:rFonts w:cs="Helvetica"/>
          <w:bCs/>
        </w:rPr>
        <w:t xml:space="preserve">IWER: GIVE R </w:t>
      </w:r>
      <w:r w:rsidR="00034BC0">
        <w:rPr>
          <w:rFonts w:cs="Helvetica"/>
          <w:bCs/>
        </w:rPr>
        <w:t>tablet</w:t>
      </w:r>
      <w:r w:rsidRPr="00236F4B">
        <w:rPr>
          <w:rFonts w:cs="Helvetica"/>
          <w:bCs/>
        </w:rPr>
        <w:t xml:space="preserve"> TO DRAW SHAPES.</w:t>
      </w:r>
    </w:p>
    <w:p w14:paraId="5E00595D" w14:textId="77777777" w:rsidR="0018701E" w:rsidRPr="00236F4B" w:rsidRDefault="0018701E" w:rsidP="0018701E">
      <w:pPr>
        <w:rPr>
          <w:rFonts w:cs="Helvetica"/>
        </w:rPr>
      </w:pPr>
      <w:r w:rsidRPr="00236F4B">
        <w:rPr>
          <w:rFonts w:cs="Helvetica"/>
          <w:bCs/>
        </w:rPr>
        <w:t>IWER: ALLOW RESPONDENT UP TO 8 MINUTES TO DRAW ALL 4 SHAPES</w:t>
      </w:r>
    </w:p>
    <w:p w14:paraId="1C0F8EDA" w14:textId="77777777" w:rsidR="0018701E" w:rsidRPr="00236F4B" w:rsidRDefault="0018701E" w:rsidP="0018701E">
      <w:pPr>
        <w:rPr>
          <w:rFonts w:cs="Helvetica"/>
          <w:bCs/>
        </w:rPr>
      </w:pPr>
      <w:r w:rsidRPr="00236F4B">
        <w:rPr>
          <w:rFonts w:cs="Helvetica"/>
          <w:bCs/>
        </w:rPr>
        <w:t>97 = RESPONDENT CANNOT DRAW</w:t>
      </w:r>
    </w:p>
    <w:p w14:paraId="7CEAC272" w14:textId="77777777" w:rsidR="00C52A2B" w:rsidRDefault="00C52A2B" w:rsidP="00DF13BB"/>
    <w:p w14:paraId="6B14BACF" w14:textId="2E1F2C14" w:rsidR="00DF13BB" w:rsidRDefault="00DF13BB" w:rsidP="00DF13BB">
      <w:r>
        <w:t>Clock Drawing</w:t>
      </w:r>
    </w:p>
    <w:p w14:paraId="154F7E27" w14:textId="1702EE4D" w:rsidR="00DF13BB" w:rsidRDefault="00DF13BB" w:rsidP="00DF13BB">
      <w:r>
        <w:t xml:space="preserve">CD_1 Please draw a clock showing the time of ten past eleven. </w:t>
      </w:r>
    </w:p>
    <w:p w14:paraId="25A767D3" w14:textId="292FA58B" w:rsidR="00DF13BB" w:rsidRDefault="00DF13BB" w:rsidP="00DF13BB">
      <w:r>
        <w:t xml:space="preserve">IWER: GIVE RESPONDENT ONE OR TWO MINUTES TO DRAW THE CLOCK. REPEAT THE INSTRUCTIONS ONCE IF THE RESPONDENT DOES NOT UNDERSTAND THE FIRST TIME. RESPONDENTS SHOULD USE A </w:t>
      </w:r>
      <w:r w:rsidR="00034BC0">
        <w:t xml:space="preserve">STYLUS </w:t>
      </w:r>
      <w:r>
        <w:t>AND ARE ALLOWED TO ERASE ERRORS. ALLOW MULTIPLE SELF-STARTS BUT DO NOT ENCOURAGE REPEATED ATTEMPTS</w:t>
      </w:r>
    </w:p>
    <w:p w14:paraId="457298A7" w14:textId="6F6432EA" w:rsidR="0071345E" w:rsidRDefault="0071345E" w:rsidP="00DF13BB">
      <w:r>
        <w:t>CD</w:t>
      </w:r>
      <w:proofErr w:type="gramStart"/>
      <w:r>
        <w:t>3  Which</w:t>
      </w:r>
      <w:proofErr w:type="gramEnd"/>
      <w:r>
        <w:t xml:space="preserve"> parts of the clock did the respondent draw correctly (Select all that apply)</w:t>
      </w:r>
    </w:p>
    <w:p w14:paraId="72021E36" w14:textId="01530BDB" w:rsidR="0071345E" w:rsidRDefault="0071345E" w:rsidP="0071345E">
      <w:pPr>
        <w:pStyle w:val="ListParagraph"/>
        <w:numPr>
          <w:ilvl w:val="0"/>
          <w:numId w:val="34"/>
        </w:numPr>
      </w:pPr>
      <w:r>
        <w:t>Contour</w:t>
      </w:r>
    </w:p>
    <w:p w14:paraId="69FA8E99" w14:textId="79F37DF2" w:rsidR="0071345E" w:rsidRDefault="0071345E" w:rsidP="0071345E">
      <w:pPr>
        <w:pStyle w:val="ListParagraph"/>
        <w:numPr>
          <w:ilvl w:val="0"/>
          <w:numId w:val="34"/>
        </w:numPr>
      </w:pPr>
      <w:r>
        <w:t>Numbers</w:t>
      </w:r>
    </w:p>
    <w:p w14:paraId="0D33A33B" w14:textId="623323E6" w:rsidR="0071345E" w:rsidRDefault="0071345E" w:rsidP="0071345E">
      <w:pPr>
        <w:pStyle w:val="ListParagraph"/>
        <w:numPr>
          <w:ilvl w:val="0"/>
          <w:numId w:val="34"/>
        </w:numPr>
      </w:pPr>
      <w:r>
        <w:t>Hands</w:t>
      </w:r>
    </w:p>
    <w:p w14:paraId="5EF5235E" w14:textId="4BBB42FC" w:rsidR="0071345E" w:rsidRDefault="0071345E" w:rsidP="0071345E">
      <w:pPr>
        <w:pStyle w:val="ListParagraph"/>
        <w:numPr>
          <w:ilvl w:val="0"/>
          <w:numId w:val="34"/>
        </w:numPr>
      </w:pPr>
      <w:r>
        <w:t>None of the above</w:t>
      </w:r>
    </w:p>
    <w:p w14:paraId="7B691068" w14:textId="77777777" w:rsidR="001E1778" w:rsidRPr="00C6422C" w:rsidRDefault="001E1778" w:rsidP="001E1778">
      <w:pPr>
        <w:pStyle w:val="Heading1"/>
      </w:pPr>
      <w:bookmarkStart w:id="91" w:name="_Toc131080097"/>
      <w:r>
        <w:t>SECTION RV - RAVEN</w:t>
      </w:r>
      <w:r w:rsidRPr="00C6422C">
        <w:t>’s</w:t>
      </w:r>
      <w:bookmarkEnd w:id="91"/>
    </w:p>
    <w:p w14:paraId="08A75700" w14:textId="77777777" w:rsidR="001E1778" w:rsidRDefault="001E1778" w:rsidP="001E1778">
      <w:pPr>
        <w:rPr>
          <w:rFonts w:cs="Arial"/>
          <w:color w:val="000000"/>
        </w:rPr>
      </w:pPr>
    </w:p>
    <w:p w14:paraId="16C16029" w14:textId="77777777" w:rsidR="001E1778" w:rsidRPr="009B2F1D" w:rsidRDefault="001E1778" w:rsidP="001E1778">
      <w:pPr>
        <w:rPr>
          <w:rFonts w:cs="Arial"/>
          <w:color w:val="000000"/>
        </w:rPr>
      </w:pPr>
      <w:r w:rsidRPr="009B2F1D">
        <w:rPr>
          <w:rFonts w:cs="Arial"/>
          <w:color w:val="000000"/>
        </w:rPr>
        <w:t>RV_A1</w:t>
      </w:r>
    </w:p>
    <w:p w14:paraId="1392D179" w14:textId="77777777" w:rsidR="001E1778" w:rsidRPr="005071F1" w:rsidRDefault="001E1778" w:rsidP="001E1778">
      <w:pPr>
        <w:rPr>
          <w:rFonts w:cs="Arial"/>
          <w:color w:val="000000"/>
        </w:rPr>
      </w:pPr>
      <w:proofErr w:type="gramStart"/>
      <w:r w:rsidRPr="005071F1">
        <w:rPr>
          <w:rFonts w:cs="Arial"/>
          <w:color w:val="000000"/>
        </w:rPr>
        <w:t>Next</w:t>
      </w:r>
      <w:proofErr w:type="gramEnd"/>
      <w:r w:rsidRPr="005071F1">
        <w:rPr>
          <w:rFonts w:cs="Arial"/>
          <w:color w:val="000000"/>
        </w:rPr>
        <w:t xml:space="preserve"> we will look at pictures.</w:t>
      </w:r>
    </w:p>
    <w:p w14:paraId="027ADADD" w14:textId="77777777" w:rsidR="001E1778" w:rsidRDefault="001E1778" w:rsidP="001E1778">
      <w:pPr>
        <w:rPr>
          <w:rFonts w:cs="Arial"/>
          <w:color w:val="000000"/>
        </w:rPr>
      </w:pPr>
      <w:r w:rsidRPr="005071F1">
        <w:rPr>
          <w:rFonts w:cs="Arial"/>
          <w:color w:val="000000"/>
        </w:rPr>
        <w:t xml:space="preserve">On the next screen you will see a pattern </w:t>
      </w:r>
      <w:r w:rsidRPr="005071F1">
        <w:rPr>
          <w:rFonts w:ascii="Helvetica" w:hAnsi="Helvetica" w:cs="Helvetica"/>
          <w:color w:val="333333"/>
          <w:sz w:val="21"/>
          <w:szCs w:val="21"/>
          <w:shd w:val="clear" w:color="auto" w:fill="FFFFFF"/>
        </w:rPr>
        <w:t>with a piece cut out of it. Each of these pieces below is the right shape to fill the space, but only one of them is the right pattern.</w:t>
      </w:r>
      <w:r>
        <w:rPr>
          <w:rFonts w:ascii="Helvetica" w:hAnsi="Helvetica" w:cs="Helvetica"/>
          <w:color w:val="333333"/>
          <w:sz w:val="21"/>
          <w:szCs w:val="21"/>
          <w:shd w:val="clear" w:color="auto" w:fill="FFFFFF"/>
        </w:rPr>
        <w:t xml:space="preserve"> </w:t>
      </w:r>
    </w:p>
    <w:p w14:paraId="3E2B03D6" w14:textId="2154EF0C" w:rsidR="001E1778" w:rsidRDefault="001E1778" w:rsidP="001E1778">
      <w:pPr>
        <w:rPr>
          <w:rFonts w:cs="Arial"/>
          <w:color w:val="000000"/>
        </w:rPr>
      </w:pPr>
      <w:r>
        <w:rPr>
          <w:rFonts w:cs="Arial"/>
          <w:color w:val="000000"/>
        </w:rPr>
        <w:t>IWER: Explain RAVEN on the next screen.</w:t>
      </w:r>
    </w:p>
    <w:p w14:paraId="526362DE" w14:textId="77777777" w:rsidR="00645394" w:rsidRPr="009B2F1D" w:rsidRDefault="00645394" w:rsidP="001E1778">
      <w:pPr>
        <w:rPr>
          <w:rFonts w:cs="Arial"/>
          <w:color w:val="000000"/>
        </w:rPr>
      </w:pPr>
    </w:p>
    <w:p w14:paraId="109C4A87" w14:textId="77777777" w:rsidR="001E1778" w:rsidRPr="00A20B73" w:rsidRDefault="001E1778" w:rsidP="001E1778">
      <w:pPr>
        <w:pStyle w:val="Heading1"/>
      </w:pPr>
      <w:bookmarkStart w:id="92" w:name="_Toc131080098"/>
      <w:r w:rsidRPr="00A20B73">
        <w:lastRenderedPageBreak/>
        <w:t>S</w:t>
      </w:r>
      <w:r>
        <w:t>ECTION</w:t>
      </w:r>
      <w:r w:rsidRPr="00A20B73">
        <w:t xml:space="preserve"> CSI-D</w:t>
      </w:r>
      <w:bookmarkEnd w:id="92"/>
    </w:p>
    <w:p w14:paraId="56E3CEB8" w14:textId="77777777" w:rsidR="001E1778" w:rsidRPr="00A20B73" w:rsidRDefault="001E1778" w:rsidP="001E1778"/>
    <w:p w14:paraId="7C7E5317" w14:textId="77777777" w:rsidR="001E1778" w:rsidRPr="00A20B73" w:rsidRDefault="001E1778" w:rsidP="001E1778">
      <w:proofErr w:type="spellStart"/>
      <w:r w:rsidRPr="00A20B73">
        <w:t>CSID_Intro</w:t>
      </w:r>
      <w:proofErr w:type="spellEnd"/>
    </w:p>
    <w:p w14:paraId="154688ED" w14:textId="77777777" w:rsidR="001E1778" w:rsidRPr="00A20B73" w:rsidRDefault="001E1778" w:rsidP="001E1778">
      <w:r>
        <w:t>Next,</w:t>
      </w:r>
      <w:r w:rsidRPr="00A20B73">
        <w:t xml:space="preserve"> we will be naming things. I will point to </w:t>
      </w:r>
      <w:proofErr w:type="gramStart"/>
      <w:r w:rsidRPr="00A20B73">
        <w:t>something</w:t>
      </w:r>
      <w:proofErr w:type="gramEnd"/>
      <w:r w:rsidRPr="00A20B73">
        <w:t xml:space="preserve"> and I would like for you to tell me the name of the object.</w:t>
      </w:r>
    </w:p>
    <w:p w14:paraId="4DFFB168" w14:textId="77777777" w:rsidR="001E1778" w:rsidRPr="00A20B73" w:rsidRDefault="001E1778" w:rsidP="001E1778"/>
    <w:p w14:paraId="6545BD4B" w14:textId="77777777" w:rsidR="001E1778" w:rsidRPr="00A20B73" w:rsidRDefault="001E1778" w:rsidP="001E1778">
      <w:r w:rsidRPr="00A20B73">
        <w:t>CSID1_Elbow.</w:t>
      </w:r>
    </w:p>
    <w:p w14:paraId="3F7BD045" w14:textId="77777777" w:rsidR="001E1778" w:rsidRPr="00A20B73" w:rsidRDefault="001E1778" w:rsidP="001E1778">
      <w:r w:rsidRPr="00A20B73">
        <w:t>IWER:</w:t>
      </w:r>
      <w:r>
        <w:t xml:space="preserve"> </w:t>
      </w:r>
      <w:r w:rsidRPr="00A20B73">
        <w:t xml:space="preserve">Point to your elbow and </w:t>
      </w:r>
      <w:proofErr w:type="gramStart"/>
      <w:r w:rsidRPr="00A20B73">
        <w:t>say</w:t>
      </w:r>
      <w:proofErr w:type="gramEnd"/>
      <w:r w:rsidRPr="00A20B73">
        <w:tab/>
      </w:r>
      <w:r w:rsidRPr="00A20B73">
        <w:tab/>
      </w:r>
      <w:r w:rsidRPr="00A20B73">
        <w:tab/>
      </w:r>
      <w:r w:rsidRPr="00A20B73">
        <w:tab/>
      </w:r>
      <w:r w:rsidRPr="00A20B73">
        <w:tab/>
      </w:r>
    </w:p>
    <w:p w14:paraId="0BF1C1BC" w14:textId="77777777" w:rsidR="001E1778" w:rsidRPr="00A20B73" w:rsidRDefault="001E1778" w:rsidP="001E1778">
      <w:r w:rsidRPr="00A20B73">
        <w:t>What do we call this?</w:t>
      </w:r>
    </w:p>
    <w:p w14:paraId="54A1F488" w14:textId="77777777" w:rsidR="001E1778" w:rsidRPr="00A20B73" w:rsidRDefault="001E1778" w:rsidP="001E1778">
      <w:r w:rsidRPr="00A20B73">
        <w:t>1= Correct</w:t>
      </w:r>
    </w:p>
    <w:p w14:paraId="642ED7D3" w14:textId="77777777" w:rsidR="001E1778" w:rsidRPr="00A20B73" w:rsidRDefault="001E1778" w:rsidP="001E1778">
      <w:r w:rsidRPr="00A20B73">
        <w:t>5= Incorrect</w:t>
      </w:r>
      <w:r w:rsidRPr="00A20B73">
        <w:tab/>
      </w:r>
    </w:p>
    <w:p w14:paraId="741AB25C" w14:textId="77777777" w:rsidR="001E1778" w:rsidRPr="00A20B73" w:rsidRDefault="001E1778" w:rsidP="001E1778"/>
    <w:p w14:paraId="3F39652A" w14:textId="77777777" w:rsidR="001E1778" w:rsidRPr="00A20B73" w:rsidRDefault="001E1778" w:rsidP="001E1778">
      <w:r w:rsidRPr="00A20B73">
        <w:t>CSID 2_Hammer.</w:t>
      </w:r>
    </w:p>
    <w:p w14:paraId="17EACBE9" w14:textId="77777777" w:rsidR="001E1778" w:rsidRPr="00A20B73" w:rsidRDefault="001E1778" w:rsidP="001E1778">
      <w:r w:rsidRPr="00A20B73">
        <w:t>What do you do with a hammer?</w:t>
      </w:r>
      <w:r w:rsidRPr="00A20B73">
        <w:tab/>
      </w:r>
      <w:r w:rsidRPr="00A20B73">
        <w:tab/>
      </w:r>
      <w:r w:rsidRPr="00A20B73">
        <w:tab/>
      </w:r>
    </w:p>
    <w:p w14:paraId="259D6058" w14:textId="77777777" w:rsidR="001E1778" w:rsidRPr="00A20B73" w:rsidRDefault="001E1778" w:rsidP="001E1778">
      <w:r w:rsidRPr="00A20B73">
        <w:t xml:space="preserve">IWER: Acceptable Answer is: To drive a nail into </w:t>
      </w:r>
      <w:proofErr w:type="gramStart"/>
      <w:r w:rsidRPr="00A20B73">
        <w:t>something</w:t>
      </w:r>
      <w:proofErr w:type="gramEnd"/>
    </w:p>
    <w:p w14:paraId="2185DA60" w14:textId="77777777" w:rsidR="001E1778" w:rsidRPr="00A20B73" w:rsidRDefault="001E1778" w:rsidP="001E1778">
      <w:r w:rsidRPr="00A20B73">
        <w:t>1= Correct</w:t>
      </w:r>
    </w:p>
    <w:p w14:paraId="27175684" w14:textId="77777777" w:rsidR="001E1778" w:rsidRPr="00A20B73" w:rsidRDefault="001E1778" w:rsidP="001E1778">
      <w:r w:rsidRPr="00A20B73">
        <w:t>5= Incorrect</w:t>
      </w:r>
      <w:r w:rsidRPr="00A20B73">
        <w:tab/>
      </w:r>
    </w:p>
    <w:p w14:paraId="455EBDED" w14:textId="77777777" w:rsidR="001E1778" w:rsidRPr="00A20B73" w:rsidRDefault="001E1778" w:rsidP="001E1778"/>
    <w:p w14:paraId="5EA8FADF" w14:textId="77777777" w:rsidR="001E1778" w:rsidRPr="00A20B73" w:rsidRDefault="001E1778" w:rsidP="001E1778">
      <w:r w:rsidRPr="00A20B73">
        <w:t>CSID3_Store.Where is the local market/ local store?</w:t>
      </w:r>
      <w:r w:rsidRPr="00A20B73">
        <w:tab/>
      </w:r>
    </w:p>
    <w:p w14:paraId="13AD2BAF" w14:textId="77777777" w:rsidR="001E1778" w:rsidRPr="00690649" w:rsidRDefault="001E1778" w:rsidP="001E1778">
      <w:pPr>
        <w:rPr>
          <w:rStyle w:val="apple-converted-space"/>
          <w:rFonts w:cstheme="minorHAnsi"/>
          <w:color w:val="000000"/>
          <w:shd w:val="clear" w:color="auto" w:fill="FFFFFF"/>
        </w:rPr>
      </w:pPr>
      <w:r w:rsidRPr="00690649">
        <w:rPr>
          <w:rFonts w:cstheme="minorHAnsi"/>
        </w:rPr>
        <w:t xml:space="preserve">IWER: </w:t>
      </w:r>
      <w:r w:rsidRPr="00690649">
        <w:rPr>
          <w:rStyle w:val="apple-converted-space"/>
          <w:rFonts w:cstheme="minorHAnsi"/>
          <w:color w:val="000000"/>
          <w:shd w:val="clear" w:color="auto" w:fill="FFFFFF"/>
        </w:rPr>
        <w:t xml:space="preserve"> Code Incorrect if the answer is: </w:t>
      </w:r>
    </w:p>
    <w:p w14:paraId="757196E9" w14:textId="77777777" w:rsidR="001E1778" w:rsidRPr="00690649" w:rsidRDefault="001E1778" w:rsidP="001E1778">
      <w:pPr>
        <w:rPr>
          <w:rFonts w:cstheme="minorHAnsi"/>
          <w:color w:val="000000"/>
          <w:shd w:val="clear" w:color="auto" w:fill="FFFFFF"/>
        </w:rPr>
      </w:pPr>
      <w:r w:rsidRPr="00690649">
        <w:rPr>
          <w:rFonts w:cstheme="minorHAnsi"/>
          <w:color w:val="000000"/>
          <w:shd w:val="clear" w:color="auto" w:fill="FFFFFF"/>
        </w:rPr>
        <w:t xml:space="preserve">"I don't </w:t>
      </w:r>
      <w:proofErr w:type="gramStart"/>
      <w:r w:rsidRPr="00690649">
        <w:rPr>
          <w:rFonts w:cstheme="minorHAnsi"/>
          <w:color w:val="000000"/>
          <w:shd w:val="clear" w:color="auto" w:fill="FFFFFF"/>
        </w:rPr>
        <w:t>know</w:t>
      </w:r>
      <w:proofErr w:type="gramEnd"/>
      <w:r w:rsidRPr="00690649">
        <w:rPr>
          <w:rFonts w:cstheme="minorHAnsi"/>
          <w:color w:val="000000"/>
          <w:shd w:val="clear" w:color="auto" w:fill="FFFFFF"/>
        </w:rPr>
        <w:t xml:space="preserve">" </w:t>
      </w:r>
    </w:p>
    <w:p w14:paraId="21B76DA5" w14:textId="77777777" w:rsidR="001E1778" w:rsidRPr="00690649" w:rsidRDefault="001E1778" w:rsidP="001E1778">
      <w:pPr>
        <w:rPr>
          <w:rFonts w:cstheme="minorHAnsi"/>
          <w:color w:val="000000"/>
          <w:shd w:val="clear" w:color="auto" w:fill="FFFFFF"/>
        </w:rPr>
      </w:pPr>
      <w:r w:rsidRPr="00690649">
        <w:rPr>
          <w:rFonts w:cstheme="minorHAnsi"/>
          <w:color w:val="000000"/>
          <w:shd w:val="clear" w:color="auto" w:fill="FFFFFF"/>
        </w:rPr>
        <w:t xml:space="preserve">Name of the store </w:t>
      </w:r>
    </w:p>
    <w:p w14:paraId="14F6164E" w14:textId="77777777" w:rsidR="001E1778" w:rsidRDefault="001E1778" w:rsidP="001E1778">
      <w:pPr>
        <w:rPr>
          <w:rFonts w:cstheme="minorHAnsi"/>
          <w:color w:val="000000"/>
          <w:shd w:val="clear" w:color="auto" w:fill="FFFFFF"/>
        </w:rPr>
      </w:pPr>
      <w:r w:rsidRPr="00690649">
        <w:rPr>
          <w:rFonts w:cstheme="minorHAnsi"/>
          <w:color w:val="000000"/>
          <w:shd w:val="clear" w:color="auto" w:fill="FFFFFF"/>
        </w:rPr>
        <w:t>A very confused answer</w:t>
      </w:r>
    </w:p>
    <w:p w14:paraId="3FC26D20" w14:textId="77777777" w:rsidR="001E1778" w:rsidRPr="00690649" w:rsidRDefault="001E1778" w:rsidP="001E1778">
      <w:pPr>
        <w:rPr>
          <w:rFonts w:cstheme="minorHAnsi"/>
          <w:color w:val="000000"/>
          <w:shd w:val="clear" w:color="auto" w:fill="FFFFFF"/>
        </w:rPr>
      </w:pPr>
    </w:p>
    <w:p w14:paraId="20E146B5" w14:textId="77777777" w:rsidR="001E1778" w:rsidRPr="00690649" w:rsidRDefault="001E1778" w:rsidP="001E1778">
      <w:pPr>
        <w:rPr>
          <w:rFonts w:cstheme="minorHAnsi"/>
          <w:color w:val="000000"/>
          <w:shd w:val="clear" w:color="auto" w:fill="FFFFFF"/>
        </w:rPr>
      </w:pPr>
      <w:r w:rsidRPr="00690649">
        <w:rPr>
          <w:rFonts w:cstheme="minorHAnsi"/>
          <w:color w:val="000000"/>
          <w:shd w:val="clear" w:color="auto" w:fill="FFFFFF"/>
        </w:rPr>
        <w:t>Code Correct if the answer is:</w:t>
      </w:r>
    </w:p>
    <w:p w14:paraId="7D625EAC" w14:textId="77777777" w:rsidR="001E1778" w:rsidRPr="00401174" w:rsidRDefault="001E1778" w:rsidP="001E1778">
      <w:pPr>
        <w:rPr>
          <w:rFonts w:cstheme="minorHAnsi"/>
        </w:rPr>
      </w:pPr>
      <w:r w:rsidRPr="00401174">
        <w:rPr>
          <w:rFonts w:cstheme="minorHAnsi"/>
          <w:color w:val="000000"/>
          <w:shd w:val="clear" w:color="auto" w:fill="FFFFFF"/>
        </w:rPr>
        <w:t xml:space="preserve">A clear description on how to get to the store.  </w:t>
      </w:r>
    </w:p>
    <w:p w14:paraId="41D6F348" w14:textId="77777777" w:rsidR="001E1778" w:rsidRPr="00567E20" w:rsidRDefault="001E1778" w:rsidP="001E1778">
      <w:pPr>
        <w:rPr>
          <w:rFonts w:cstheme="minorHAnsi"/>
        </w:rPr>
      </w:pPr>
      <w:r w:rsidRPr="00401174">
        <w:rPr>
          <w:rFonts w:cstheme="minorHAnsi"/>
          <w:color w:val="000000"/>
          <w:shd w:val="clear" w:color="auto" w:fill="FFFFFF"/>
        </w:rPr>
        <w:t xml:space="preserve">A store </w:t>
      </w:r>
      <w:proofErr w:type="gramStart"/>
      <w:r w:rsidRPr="00401174">
        <w:rPr>
          <w:rFonts w:cstheme="minorHAnsi"/>
          <w:color w:val="000000"/>
          <w:shd w:val="clear" w:color="auto" w:fill="FFFFFF"/>
        </w:rPr>
        <w:t>address</w:t>
      </w:r>
      <w:proofErr w:type="gramEnd"/>
      <w:r w:rsidRPr="00401174">
        <w:rPr>
          <w:rFonts w:cstheme="minorHAnsi"/>
          <w:color w:val="000000"/>
          <w:shd w:val="clear" w:color="auto" w:fill="FFFFFF"/>
        </w:rPr>
        <w:t xml:space="preserve"> </w:t>
      </w:r>
    </w:p>
    <w:p w14:paraId="6E3FE24D" w14:textId="77777777" w:rsidR="001E1778" w:rsidRPr="00567E20" w:rsidRDefault="001E1778" w:rsidP="001E1778">
      <w:pPr>
        <w:rPr>
          <w:highlight w:val="yellow"/>
        </w:rPr>
      </w:pPr>
      <w:r>
        <w:rPr>
          <w:rFonts w:cstheme="minorHAnsi"/>
        </w:rPr>
        <w:lastRenderedPageBreak/>
        <w:t>s</w:t>
      </w:r>
      <w:r w:rsidRPr="00401174">
        <w:rPr>
          <w:rFonts w:cstheme="minorHAnsi"/>
        </w:rPr>
        <w:t xml:space="preserve">ome correct answers: </w:t>
      </w:r>
      <w:r w:rsidRPr="007C4E19">
        <w:rPr>
          <w:rFonts w:cstheme="minorHAnsi"/>
        </w:rPr>
        <w:t xml:space="preserve">“it’s a 5 min walk to the main road from where you take a left”, “it’s over there on the edge of the community </w:t>
      </w:r>
      <w:proofErr w:type="gramStart"/>
      <w:r w:rsidRPr="007C4E19">
        <w:rPr>
          <w:rFonts w:cstheme="minorHAnsi"/>
        </w:rPr>
        <w:t>park</w:t>
      </w:r>
      <w:proofErr w:type="gramEnd"/>
      <w:r w:rsidRPr="007C4E19">
        <w:rPr>
          <w:rFonts w:cstheme="minorHAnsi"/>
        </w:rPr>
        <w:t>”</w:t>
      </w:r>
    </w:p>
    <w:p w14:paraId="23D99950" w14:textId="77777777" w:rsidR="001E1778" w:rsidRDefault="001E1778" w:rsidP="001E1778">
      <w:pPr>
        <w:rPr>
          <w:rFonts w:cstheme="minorHAnsi"/>
          <w:color w:val="000000"/>
          <w:shd w:val="clear" w:color="auto" w:fill="FFFFFF"/>
        </w:rPr>
      </w:pPr>
      <w:r w:rsidRPr="00401174">
        <w:rPr>
          <w:rFonts w:cstheme="minorHAnsi"/>
          <w:color w:val="000000"/>
          <w:shd w:val="clear" w:color="auto" w:fill="FFFFFF"/>
        </w:rPr>
        <w:t xml:space="preserve">Probe: “Can you be more specific” if the Respondent answers “it’s right in town” or you can see it on your way to </w:t>
      </w:r>
      <w:proofErr w:type="gramStart"/>
      <w:r w:rsidRPr="00401174">
        <w:rPr>
          <w:rFonts w:cstheme="minorHAnsi"/>
          <w:color w:val="000000"/>
          <w:shd w:val="clear" w:color="auto" w:fill="FFFFFF"/>
        </w:rPr>
        <w:t>town, or</w:t>
      </w:r>
      <w:proofErr w:type="gramEnd"/>
      <w:r w:rsidRPr="00401174">
        <w:rPr>
          <w:rFonts w:cstheme="minorHAnsi"/>
          <w:color w:val="000000"/>
          <w:shd w:val="clear" w:color="auto" w:fill="FFFFFF"/>
        </w:rPr>
        <w:t xml:space="preserve"> uses another vague answer.</w:t>
      </w:r>
    </w:p>
    <w:p w14:paraId="6DDB56EB" w14:textId="77777777" w:rsidR="001E1778" w:rsidRPr="00A20B73" w:rsidRDefault="001E1778" w:rsidP="001E1778">
      <w:r w:rsidRPr="00A20B73">
        <w:t>1= Correct</w:t>
      </w:r>
    </w:p>
    <w:p w14:paraId="12A272CE" w14:textId="77777777" w:rsidR="001E1778" w:rsidRDefault="001E1778" w:rsidP="001E1778">
      <w:r>
        <w:t>5= Incorrect</w:t>
      </w:r>
    </w:p>
    <w:p w14:paraId="7D1AFF01" w14:textId="77777777" w:rsidR="001E1778" w:rsidRPr="00A20B73" w:rsidRDefault="001E1778" w:rsidP="001E1778"/>
    <w:p w14:paraId="0FB5D615" w14:textId="77777777" w:rsidR="001E1778" w:rsidRPr="00A20B73" w:rsidRDefault="001E1778" w:rsidP="001E1778">
      <w:r w:rsidRPr="00A20B73">
        <w:t>CSID4_Point.Please point first to the window and then to the door.</w:t>
      </w:r>
      <w:r w:rsidRPr="00A20B73">
        <w:tab/>
      </w:r>
      <w:r w:rsidRPr="00A20B73">
        <w:tab/>
      </w:r>
    </w:p>
    <w:p w14:paraId="4DE29BE6" w14:textId="77777777" w:rsidR="001E1778" w:rsidRPr="00A20B73" w:rsidRDefault="001E1778" w:rsidP="001E1778">
      <w:r w:rsidRPr="00A20B73">
        <w:t>IWER: Code correct if one of the following:</w:t>
      </w:r>
    </w:p>
    <w:p w14:paraId="0983B035" w14:textId="77777777" w:rsidR="001E1778" w:rsidRPr="00A20B73" w:rsidRDefault="001E1778" w:rsidP="001E1778">
      <w:r w:rsidRPr="00A20B73">
        <w:t xml:space="preserve">Point to the window and then the </w:t>
      </w:r>
      <w:proofErr w:type="gramStart"/>
      <w:r w:rsidRPr="00A20B73">
        <w:t>door</w:t>
      </w:r>
      <w:proofErr w:type="gramEnd"/>
    </w:p>
    <w:p w14:paraId="1C0B9914" w14:textId="77777777" w:rsidR="001E1778" w:rsidRPr="00A20B73" w:rsidRDefault="001E1778" w:rsidP="001E1778">
      <w:r w:rsidRPr="00A20B73">
        <w:t xml:space="preserve">Point to the window </w:t>
      </w:r>
      <w:r>
        <w:t xml:space="preserve">and then the ceiling </w:t>
      </w:r>
      <w:r w:rsidRPr="00A20B73">
        <w:t xml:space="preserve">– NO door is </w:t>
      </w:r>
      <w:proofErr w:type="gramStart"/>
      <w:r w:rsidRPr="00A20B73">
        <w:t>available</w:t>
      </w:r>
      <w:proofErr w:type="gramEnd"/>
    </w:p>
    <w:p w14:paraId="03FC541C" w14:textId="77777777" w:rsidR="001E1778" w:rsidRPr="00A20B73" w:rsidRDefault="001E1778" w:rsidP="001E1778">
      <w:r w:rsidRPr="00A20B73">
        <w:t xml:space="preserve">Point to the </w:t>
      </w:r>
      <w:r>
        <w:t xml:space="preserve">ceiling and then the </w:t>
      </w:r>
      <w:r w:rsidRPr="00A20B73">
        <w:t xml:space="preserve">door – NO window is </w:t>
      </w:r>
      <w:proofErr w:type="gramStart"/>
      <w:r w:rsidRPr="00A20B73">
        <w:t>available</w:t>
      </w:r>
      <w:proofErr w:type="gramEnd"/>
    </w:p>
    <w:p w14:paraId="0233605C" w14:textId="77777777" w:rsidR="001E1778" w:rsidRPr="00A20B73" w:rsidRDefault="001E1778" w:rsidP="001E1778">
      <w:r w:rsidRPr="00A20B73">
        <w:t>1= Correct</w:t>
      </w:r>
    </w:p>
    <w:p w14:paraId="08046704" w14:textId="77777777" w:rsidR="001E1778" w:rsidRDefault="001E1778" w:rsidP="001E1778">
      <w:r w:rsidRPr="00A20B73">
        <w:t>5= Incorrect</w:t>
      </w:r>
    </w:p>
    <w:p w14:paraId="1261A98F" w14:textId="77777777" w:rsidR="00CF2DF1" w:rsidRDefault="00CF2DF1" w:rsidP="00CF2DF1">
      <w:pPr>
        <w:pStyle w:val="Heading1"/>
      </w:pPr>
      <w:bookmarkStart w:id="93" w:name="_Toc131080099"/>
      <w:r w:rsidRPr="007D662D">
        <w:t>S</w:t>
      </w:r>
      <w:r>
        <w:t>ECTION</w:t>
      </w:r>
      <w:r w:rsidRPr="007D662D">
        <w:t xml:space="preserve"> </w:t>
      </w:r>
      <w:r>
        <w:t xml:space="preserve">GN- </w:t>
      </w:r>
      <w:r w:rsidRPr="007D662D">
        <w:t>Go-</w:t>
      </w:r>
      <w:proofErr w:type="spellStart"/>
      <w:r w:rsidRPr="007D662D">
        <w:t>NoGo</w:t>
      </w:r>
      <w:proofErr w:type="spellEnd"/>
      <w:r w:rsidRPr="007D662D">
        <w:t xml:space="preserve"> Task</w:t>
      </w:r>
      <w:bookmarkEnd w:id="93"/>
    </w:p>
    <w:p w14:paraId="47B282D4" w14:textId="77777777" w:rsidR="00CF2DF1" w:rsidRPr="00914AA9" w:rsidRDefault="00CF2DF1" w:rsidP="00CF2DF1"/>
    <w:p w14:paraId="2651DB7B" w14:textId="77777777" w:rsidR="00CF2DF1" w:rsidRPr="007D662D" w:rsidRDefault="00CF2DF1" w:rsidP="00CF2DF1">
      <w:pPr>
        <w:spacing w:after="0"/>
      </w:pPr>
      <w:r w:rsidRPr="007D662D">
        <w:t>Allow up to 3 practices trials until the subject can correctly respond (for both Part 1 and Part 2).</w:t>
      </w:r>
    </w:p>
    <w:p w14:paraId="2D5DB6B5" w14:textId="77777777" w:rsidR="00CF2DF1" w:rsidRPr="007D662D" w:rsidRDefault="00CF2DF1" w:rsidP="00CF2DF1">
      <w:pPr>
        <w:spacing w:after="0"/>
      </w:pPr>
      <w:r w:rsidRPr="007D662D">
        <w:t> </w:t>
      </w:r>
    </w:p>
    <w:p w14:paraId="7F36F9FE" w14:textId="77777777" w:rsidR="00CF2DF1" w:rsidRPr="007D662D" w:rsidRDefault="00CF2DF1" w:rsidP="00CF2DF1">
      <w:pPr>
        <w:spacing w:after="0"/>
        <w:rPr>
          <w:b/>
          <w:bCs/>
        </w:rPr>
      </w:pPr>
      <w:r w:rsidRPr="007D662D">
        <w:rPr>
          <w:b/>
          <w:bCs/>
        </w:rPr>
        <w:t xml:space="preserve">Part I: </w:t>
      </w:r>
    </w:p>
    <w:p w14:paraId="7B2186F9" w14:textId="77777777" w:rsidR="00CF2DF1" w:rsidRPr="007D662D" w:rsidRDefault="00CF2DF1" w:rsidP="00CF2DF1">
      <w:pPr>
        <w:spacing w:after="0"/>
      </w:pPr>
      <w:r w:rsidRPr="007D662D">
        <w:t xml:space="preserve">"In this task, when I tap the table once, like this (tap), I want you to tap twice. And when I tap twice (tap tap) I want you to tap once. Let's practice.”  </w:t>
      </w:r>
    </w:p>
    <w:p w14:paraId="5043E87B" w14:textId="77777777" w:rsidR="00CF2DF1" w:rsidRPr="007D662D" w:rsidRDefault="00CF2DF1" w:rsidP="00CF2DF1">
      <w:pPr>
        <w:spacing w:after="0"/>
      </w:pPr>
    </w:p>
    <w:p w14:paraId="583A916C" w14:textId="77777777" w:rsidR="00CF2DF1" w:rsidRPr="007D662D" w:rsidRDefault="00CF2DF1" w:rsidP="00CF2DF1">
      <w:pPr>
        <w:spacing w:after="0"/>
      </w:pPr>
      <w:r w:rsidRPr="007D662D">
        <w:t>“</w:t>
      </w:r>
      <w:proofErr w:type="gramStart"/>
      <w:r w:rsidRPr="007D662D">
        <w:t>So</w:t>
      </w:r>
      <w:proofErr w:type="gramEnd"/>
      <w:r w:rsidRPr="007D662D">
        <w:t xml:space="preserve"> when I tap once - you tap...?” (</w:t>
      </w:r>
      <w:proofErr w:type="gramStart"/>
      <w:r w:rsidRPr="007D662D">
        <w:t>subject</w:t>
      </w:r>
      <w:proofErr w:type="gramEnd"/>
      <w:r w:rsidRPr="007D662D">
        <w:t xml:space="preserve"> taps) </w:t>
      </w:r>
    </w:p>
    <w:p w14:paraId="59E9B4CC" w14:textId="77777777" w:rsidR="00CF2DF1" w:rsidRPr="007D662D" w:rsidRDefault="00CF2DF1" w:rsidP="00CF2DF1">
      <w:pPr>
        <w:spacing w:after="0"/>
      </w:pPr>
    </w:p>
    <w:p w14:paraId="75C9EAC5" w14:textId="77777777" w:rsidR="00CF2DF1" w:rsidRPr="007D662D" w:rsidRDefault="00CF2DF1" w:rsidP="00CF2DF1">
      <w:pPr>
        <w:spacing w:after="0"/>
      </w:pPr>
      <w:r w:rsidRPr="007D662D">
        <w:t>“…and when I tap twice (tap tap) - you tap...?” (</w:t>
      </w:r>
      <w:proofErr w:type="gramStart"/>
      <w:r w:rsidRPr="007D662D">
        <w:t>subject</w:t>
      </w:r>
      <w:proofErr w:type="gramEnd"/>
      <w:r w:rsidRPr="007D662D">
        <w:t xml:space="preserve"> taps) </w:t>
      </w:r>
    </w:p>
    <w:p w14:paraId="5E4080A6" w14:textId="77777777" w:rsidR="00CF2DF1" w:rsidRPr="007D662D" w:rsidRDefault="00CF2DF1" w:rsidP="00CF2DF1">
      <w:pPr>
        <w:spacing w:after="0"/>
      </w:pPr>
    </w:p>
    <w:p w14:paraId="6B944E86" w14:textId="77777777" w:rsidR="00CF2DF1" w:rsidRPr="007D662D" w:rsidRDefault="00CF2DF1" w:rsidP="00CF2DF1">
      <w:pPr>
        <w:spacing w:after="0"/>
      </w:pPr>
      <w:r w:rsidRPr="007D662D">
        <w:t>If incorrect, say "</w:t>
      </w:r>
      <w:proofErr w:type="spellStart"/>
      <w:r w:rsidRPr="007D662D">
        <w:t>Lets</w:t>
      </w:r>
      <w:proofErr w:type="spellEnd"/>
      <w:r w:rsidRPr="007D662D">
        <w:t xml:space="preserve"> try again: remember when I tap once, you tap twice. And when I tap twice, you tap once - here we go” (examiner repeats above practice trial).  Instructions and practice can be repeated one more time (making a maximum of three times). </w:t>
      </w:r>
    </w:p>
    <w:p w14:paraId="33954BF0" w14:textId="77777777" w:rsidR="00CF2DF1" w:rsidRPr="007D662D" w:rsidRDefault="00CF2DF1" w:rsidP="00CF2DF1">
      <w:pPr>
        <w:spacing w:after="0"/>
      </w:pPr>
      <w:r w:rsidRPr="007D662D">
        <w:t> </w:t>
      </w:r>
    </w:p>
    <w:p w14:paraId="018F0757" w14:textId="77777777" w:rsidR="00CF2DF1" w:rsidRPr="007D662D" w:rsidRDefault="00CF2DF1" w:rsidP="00CF2DF1">
      <w:pPr>
        <w:spacing w:after="0"/>
      </w:pPr>
      <w:r w:rsidRPr="007D662D">
        <w:t xml:space="preserve">If correct, say "OK that's right, </w:t>
      </w:r>
      <w:proofErr w:type="gramStart"/>
      <w:r w:rsidRPr="007D662D">
        <w:t>remember  -</w:t>
      </w:r>
      <w:proofErr w:type="gramEnd"/>
      <w:r w:rsidRPr="007D662D">
        <w:t xml:space="preserve"> I tap once, you tap twice. I tap twice, you tap once. Here we go.” </w:t>
      </w:r>
    </w:p>
    <w:p w14:paraId="67193D37" w14:textId="77777777" w:rsidR="00CF2DF1" w:rsidRPr="007D662D" w:rsidRDefault="00CF2DF1" w:rsidP="00CF2DF1">
      <w:pPr>
        <w:spacing w:after="0"/>
      </w:pPr>
    </w:p>
    <w:p w14:paraId="4E4E520E" w14:textId="77777777" w:rsidR="00CF2DF1" w:rsidRPr="007D662D" w:rsidRDefault="00CF2DF1" w:rsidP="00CF2DF1">
      <w:pPr>
        <w:spacing w:after="0"/>
      </w:pPr>
      <w:r w:rsidRPr="007D662D">
        <w:lastRenderedPageBreak/>
        <w:t> </w:t>
      </w:r>
    </w:p>
    <w:p w14:paraId="2DAEB7AE" w14:textId="77777777" w:rsidR="00CF2DF1" w:rsidRDefault="00CF2DF1" w:rsidP="00CF2DF1">
      <w:pPr>
        <w:spacing w:after="0"/>
      </w:pPr>
      <w:r>
        <w:t xml:space="preserve">IWER: </w:t>
      </w:r>
      <w:r w:rsidRPr="007D662D">
        <w:t xml:space="preserve">Score each response either correct or incorrect. </w:t>
      </w:r>
    </w:p>
    <w:p w14:paraId="22C96AD3" w14:textId="77777777" w:rsidR="00CF2DF1" w:rsidRPr="007D662D" w:rsidRDefault="00CF2DF1" w:rsidP="00CF2DF1">
      <w:pPr>
        <w:spacing w:after="0"/>
      </w:pPr>
      <w:r>
        <w:t xml:space="preserve">CAPI: </w:t>
      </w:r>
      <w:r w:rsidRPr="007D662D">
        <w:t xml:space="preserve">Part I halted after five incorrect responses in a row. </w:t>
      </w:r>
    </w:p>
    <w:p w14:paraId="2413E79D" w14:textId="77777777" w:rsidR="00CF2DF1" w:rsidRPr="007D662D" w:rsidRDefault="00CF2DF1" w:rsidP="00CF2DF1">
      <w:pPr>
        <w:spacing w:after="0"/>
      </w:pPr>
    </w:p>
    <w:p w14:paraId="2AA92609" w14:textId="77777777" w:rsidR="00CF2DF1" w:rsidRDefault="00CF2DF1" w:rsidP="00CF2DF1">
      <w:pPr>
        <w:spacing w:after="0"/>
      </w:pPr>
      <w:r>
        <w:t>G1_</w:t>
      </w:r>
      <w:r w:rsidRPr="007D662D">
        <w:t>Trial</w:t>
      </w:r>
      <w:r>
        <w:t>1</w:t>
      </w:r>
      <w:r w:rsidRPr="007D662D">
        <w:t xml:space="preserve"> (</w:t>
      </w:r>
      <w:r>
        <w:t>IWER: Tap one time</w:t>
      </w:r>
      <w:r w:rsidRPr="007D662D">
        <w:t>)</w:t>
      </w:r>
    </w:p>
    <w:p w14:paraId="3625035B" w14:textId="77777777" w:rsidR="00CF2DF1" w:rsidRDefault="00CF2DF1" w:rsidP="00CF2DF1">
      <w:pPr>
        <w:spacing w:after="0"/>
      </w:pPr>
    </w:p>
    <w:p w14:paraId="44FE9CF7" w14:textId="77777777" w:rsidR="00CF2DF1" w:rsidRPr="00952FC8" w:rsidRDefault="00CF2DF1" w:rsidP="00CF2DF1">
      <w:r w:rsidRPr="00952FC8">
        <w:t>1=CORRECT</w:t>
      </w:r>
      <w:r>
        <w:t>, R</w:t>
      </w:r>
      <w:r w:rsidRPr="00457A13">
        <w:t xml:space="preserve"> </w:t>
      </w:r>
      <w:r w:rsidRPr="007D662D">
        <w:t xml:space="preserve">tap </w:t>
      </w:r>
      <w:r>
        <w:t>two time</w:t>
      </w:r>
    </w:p>
    <w:p w14:paraId="76D88093" w14:textId="77777777" w:rsidR="00CF2DF1" w:rsidRPr="00A37F6F" w:rsidRDefault="00CF2DF1" w:rsidP="00CF2DF1">
      <w:pPr>
        <w:rPr>
          <w:rFonts w:cs="Arial"/>
          <w:color w:val="000000"/>
        </w:rPr>
      </w:pPr>
      <w:r w:rsidRPr="00952FC8">
        <w:t>5=INCORRECT</w:t>
      </w:r>
      <w:r w:rsidRPr="007D662D">
        <w:t xml:space="preserve"> </w:t>
      </w:r>
    </w:p>
    <w:p w14:paraId="6AC9873A" w14:textId="77777777" w:rsidR="00CF2DF1" w:rsidRDefault="00CF2DF1" w:rsidP="00CF2DF1">
      <w:pPr>
        <w:spacing w:after="0"/>
      </w:pPr>
    </w:p>
    <w:p w14:paraId="5055B7C7" w14:textId="77777777" w:rsidR="00CF2DF1" w:rsidRDefault="00CF2DF1" w:rsidP="00CF2DF1">
      <w:pPr>
        <w:spacing w:after="0"/>
      </w:pPr>
      <w:r>
        <w:t>G1_</w:t>
      </w:r>
      <w:r w:rsidRPr="007D662D">
        <w:t>Trial</w:t>
      </w:r>
      <w:r>
        <w:t>2</w:t>
      </w:r>
      <w:r w:rsidRPr="007D662D">
        <w:t xml:space="preserve"> (</w:t>
      </w:r>
      <w:r>
        <w:t>IWER: Tap two time)</w:t>
      </w:r>
      <w:r w:rsidRPr="007D662D">
        <w:t xml:space="preserve"> </w:t>
      </w:r>
    </w:p>
    <w:p w14:paraId="037822F1" w14:textId="77777777" w:rsidR="00CF2DF1" w:rsidRDefault="00CF2DF1" w:rsidP="00CF2DF1">
      <w:pPr>
        <w:spacing w:after="0"/>
      </w:pPr>
    </w:p>
    <w:p w14:paraId="32E11C44" w14:textId="77777777" w:rsidR="00CF2DF1" w:rsidRPr="00952FC8" w:rsidRDefault="00CF2DF1" w:rsidP="00CF2DF1">
      <w:r w:rsidRPr="00952FC8">
        <w:t>1=CORRECT</w:t>
      </w:r>
      <w:r>
        <w:t>, R tap one time</w:t>
      </w:r>
    </w:p>
    <w:p w14:paraId="010636B2" w14:textId="77777777" w:rsidR="00CF2DF1" w:rsidRPr="00A37F6F" w:rsidRDefault="00CF2DF1" w:rsidP="00CF2DF1">
      <w:pPr>
        <w:rPr>
          <w:rFonts w:cs="Arial"/>
          <w:color w:val="000000"/>
        </w:rPr>
      </w:pPr>
      <w:r w:rsidRPr="00952FC8">
        <w:t>5=INCORRECT</w:t>
      </w:r>
    </w:p>
    <w:p w14:paraId="666D03E8" w14:textId="77777777" w:rsidR="00CF2DF1" w:rsidRDefault="00CF2DF1" w:rsidP="00CF2DF1">
      <w:pPr>
        <w:spacing w:after="0"/>
      </w:pPr>
      <w:r>
        <w:t xml:space="preserve">G1_Trial3 </w:t>
      </w:r>
      <w:proofErr w:type="gramStart"/>
      <w:r w:rsidRPr="007D662D">
        <w:t xml:space="preserve">( </w:t>
      </w:r>
      <w:r>
        <w:t>IWER</w:t>
      </w:r>
      <w:proofErr w:type="gramEnd"/>
      <w:r>
        <w:t>: Tap two time)</w:t>
      </w:r>
    </w:p>
    <w:p w14:paraId="7F3BD2CA" w14:textId="77777777" w:rsidR="00CF2DF1" w:rsidRDefault="00CF2DF1" w:rsidP="00CF2DF1">
      <w:pPr>
        <w:spacing w:after="0"/>
      </w:pPr>
    </w:p>
    <w:p w14:paraId="3512902F" w14:textId="77777777" w:rsidR="00CF2DF1" w:rsidRPr="00952FC8" w:rsidRDefault="00CF2DF1" w:rsidP="00CF2DF1">
      <w:r w:rsidRPr="00952FC8">
        <w:t>1=CORRECT</w:t>
      </w:r>
      <w:r>
        <w:t>, R tap one time</w:t>
      </w:r>
    </w:p>
    <w:p w14:paraId="24323E35" w14:textId="77777777" w:rsidR="00CF2DF1" w:rsidRPr="009B2F1D" w:rsidRDefault="00CF2DF1" w:rsidP="00CF2DF1">
      <w:pPr>
        <w:rPr>
          <w:rFonts w:cs="Arial"/>
          <w:color w:val="000000"/>
        </w:rPr>
      </w:pPr>
      <w:r w:rsidRPr="00952FC8">
        <w:t>5=INCORRECT</w:t>
      </w:r>
    </w:p>
    <w:p w14:paraId="368936A5" w14:textId="77777777" w:rsidR="00CF2DF1" w:rsidRDefault="00CF2DF1" w:rsidP="00CF2DF1">
      <w:pPr>
        <w:spacing w:after="0"/>
      </w:pPr>
      <w:r>
        <w:t xml:space="preserve">G1_Trial4 </w:t>
      </w:r>
      <w:proofErr w:type="gramStart"/>
      <w:r w:rsidRPr="007D662D">
        <w:t xml:space="preserve">( </w:t>
      </w:r>
      <w:r>
        <w:t>IWER</w:t>
      </w:r>
      <w:proofErr w:type="gramEnd"/>
      <w:r>
        <w:t>: Tap one time)</w:t>
      </w:r>
    </w:p>
    <w:p w14:paraId="4902250B" w14:textId="77777777" w:rsidR="00CF2DF1" w:rsidRDefault="00CF2DF1" w:rsidP="00CF2DF1">
      <w:pPr>
        <w:spacing w:after="0"/>
      </w:pPr>
    </w:p>
    <w:p w14:paraId="7253ED50" w14:textId="77777777" w:rsidR="00CF2DF1" w:rsidRPr="00952FC8" w:rsidRDefault="00CF2DF1" w:rsidP="00CF2DF1">
      <w:r w:rsidRPr="00952FC8">
        <w:t>1=CORRECT</w:t>
      </w:r>
      <w:r>
        <w:t>, R tap two time</w:t>
      </w:r>
    </w:p>
    <w:p w14:paraId="18C3F97F" w14:textId="77777777" w:rsidR="00CF2DF1" w:rsidRPr="009B2F1D" w:rsidRDefault="00CF2DF1" w:rsidP="00CF2DF1">
      <w:pPr>
        <w:rPr>
          <w:rFonts w:cs="Arial"/>
          <w:color w:val="000000"/>
        </w:rPr>
      </w:pPr>
      <w:r w:rsidRPr="00952FC8">
        <w:t>5=INCORRECT</w:t>
      </w:r>
    </w:p>
    <w:p w14:paraId="3147321D" w14:textId="77777777" w:rsidR="00CF2DF1" w:rsidRDefault="00CF2DF1" w:rsidP="00CF2DF1">
      <w:pPr>
        <w:spacing w:after="0"/>
      </w:pPr>
      <w:r>
        <w:t xml:space="preserve">G1_Trial5 </w:t>
      </w:r>
      <w:proofErr w:type="gramStart"/>
      <w:r w:rsidRPr="007D662D">
        <w:t xml:space="preserve">( </w:t>
      </w:r>
      <w:r>
        <w:t>IWER</w:t>
      </w:r>
      <w:proofErr w:type="gramEnd"/>
      <w:r>
        <w:t>: Tap two time)</w:t>
      </w:r>
    </w:p>
    <w:p w14:paraId="135A4620" w14:textId="77777777" w:rsidR="00CF2DF1" w:rsidRDefault="00CF2DF1" w:rsidP="00CF2DF1">
      <w:pPr>
        <w:spacing w:after="0"/>
      </w:pPr>
    </w:p>
    <w:p w14:paraId="0940E6F6" w14:textId="77777777" w:rsidR="00CF2DF1" w:rsidRPr="00952FC8" w:rsidRDefault="00CF2DF1" w:rsidP="00CF2DF1">
      <w:r w:rsidRPr="00952FC8">
        <w:t>1=CORRECT</w:t>
      </w:r>
      <w:r>
        <w:t>, R tap one time</w:t>
      </w:r>
    </w:p>
    <w:p w14:paraId="19E91AB9" w14:textId="77777777" w:rsidR="00CF2DF1" w:rsidRPr="009B2F1D" w:rsidRDefault="00CF2DF1" w:rsidP="00CF2DF1">
      <w:pPr>
        <w:rPr>
          <w:rFonts w:cs="Arial"/>
          <w:color w:val="000000"/>
        </w:rPr>
      </w:pPr>
      <w:r w:rsidRPr="00952FC8">
        <w:t>5=INCORRECT</w:t>
      </w:r>
    </w:p>
    <w:p w14:paraId="1EB2FD42" w14:textId="77777777" w:rsidR="00CF2DF1" w:rsidRDefault="00CF2DF1" w:rsidP="00CF2DF1">
      <w:pPr>
        <w:spacing w:after="0"/>
      </w:pPr>
      <w:r>
        <w:t xml:space="preserve">G1_Trial6 </w:t>
      </w:r>
      <w:proofErr w:type="gramStart"/>
      <w:r w:rsidRPr="007D662D">
        <w:t xml:space="preserve">( </w:t>
      </w:r>
      <w:r>
        <w:t>IWER</w:t>
      </w:r>
      <w:proofErr w:type="gramEnd"/>
      <w:r>
        <w:t>: Tap one time)</w:t>
      </w:r>
    </w:p>
    <w:p w14:paraId="53AA7C7B" w14:textId="77777777" w:rsidR="00CF2DF1" w:rsidRDefault="00CF2DF1" w:rsidP="00CF2DF1">
      <w:pPr>
        <w:spacing w:after="0"/>
      </w:pPr>
    </w:p>
    <w:p w14:paraId="4E765AAB" w14:textId="77777777" w:rsidR="00CF2DF1" w:rsidRPr="00952FC8" w:rsidRDefault="00CF2DF1" w:rsidP="00CF2DF1">
      <w:r w:rsidRPr="00952FC8">
        <w:t>1=CORRECT</w:t>
      </w:r>
      <w:r>
        <w:t>, R tap two time</w:t>
      </w:r>
    </w:p>
    <w:p w14:paraId="2D811FC0" w14:textId="77777777" w:rsidR="00CF2DF1" w:rsidRDefault="00CF2DF1" w:rsidP="00CF2DF1">
      <w:pPr>
        <w:rPr>
          <w:rFonts w:cs="Arial"/>
          <w:color w:val="000000"/>
        </w:rPr>
      </w:pPr>
      <w:r w:rsidRPr="00952FC8">
        <w:t>5=INCORRECT</w:t>
      </w:r>
    </w:p>
    <w:p w14:paraId="4DABC31E" w14:textId="77777777" w:rsidR="00CF2DF1" w:rsidRDefault="00CF2DF1" w:rsidP="00CF2DF1">
      <w:pPr>
        <w:spacing w:after="0"/>
      </w:pPr>
      <w:r>
        <w:t xml:space="preserve">G1_Trial7 </w:t>
      </w:r>
      <w:proofErr w:type="gramStart"/>
      <w:r w:rsidRPr="007D662D">
        <w:t xml:space="preserve">( </w:t>
      </w:r>
      <w:r>
        <w:t>IWER</w:t>
      </w:r>
      <w:proofErr w:type="gramEnd"/>
      <w:r>
        <w:t>: Tap one time)</w:t>
      </w:r>
    </w:p>
    <w:p w14:paraId="516942D8" w14:textId="77777777" w:rsidR="00CF2DF1" w:rsidRDefault="00CF2DF1" w:rsidP="00CF2DF1">
      <w:pPr>
        <w:spacing w:after="0"/>
      </w:pPr>
    </w:p>
    <w:p w14:paraId="4E36365A" w14:textId="77777777" w:rsidR="00CF2DF1" w:rsidRPr="00952FC8" w:rsidRDefault="00CF2DF1" w:rsidP="00CF2DF1">
      <w:r w:rsidRPr="00952FC8">
        <w:t>1=CORRECT</w:t>
      </w:r>
      <w:r>
        <w:t>, R tap two time</w:t>
      </w:r>
    </w:p>
    <w:p w14:paraId="10D00B64" w14:textId="77777777" w:rsidR="00CF2DF1" w:rsidRPr="009B2F1D" w:rsidRDefault="00CF2DF1" w:rsidP="00CF2DF1">
      <w:pPr>
        <w:rPr>
          <w:rFonts w:cs="Arial"/>
          <w:color w:val="000000"/>
        </w:rPr>
      </w:pPr>
      <w:r w:rsidRPr="00952FC8">
        <w:t>5=INCORRECT</w:t>
      </w:r>
    </w:p>
    <w:p w14:paraId="1851B600" w14:textId="77777777" w:rsidR="00CF2DF1" w:rsidRDefault="00CF2DF1" w:rsidP="00CF2DF1">
      <w:pPr>
        <w:spacing w:after="0"/>
      </w:pPr>
      <w:r>
        <w:t xml:space="preserve">G1_Trial8 </w:t>
      </w:r>
      <w:proofErr w:type="gramStart"/>
      <w:r w:rsidRPr="007D662D">
        <w:t xml:space="preserve">( </w:t>
      </w:r>
      <w:r>
        <w:t>IWER</w:t>
      </w:r>
      <w:proofErr w:type="gramEnd"/>
      <w:r>
        <w:t>: Tap two time)</w:t>
      </w:r>
    </w:p>
    <w:p w14:paraId="11BFDA18" w14:textId="77777777" w:rsidR="00CF2DF1" w:rsidRDefault="00CF2DF1" w:rsidP="00CF2DF1">
      <w:pPr>
        <w:spacing w:after="0"/>
      </w:pPr>
    </w:p>
    <w:p w14:paraId="081E9820" w14:textId="77777777" w:rsidR="00CF2DF1" w:rsidRPr="00952FC8" w:rsidRDefault="00CF2DF1" w:rsidP="00CF2DF1">
      <w:r w:rsidRPr="00952FC8">
        <w:t>1=CORRECT</w:t>
      </w:r>
      <w:r>
        <w:t>, R tap one time</w:t>
      </w:r>
    </w:p>
    <w:p w14:paraId="18BEA918" w14:textId="77777777" w:rsidR="00CF2DF1" w:rsidRPr="009B2F1D" w:rsidRDefault="00CF2DF1" w:rsidP="00CF2DF1">
      <w:pPr>
        <w:rPr>
          <w:rFonts w:cs="Arial"/>
          <w:color w:val="000000"/>
        </w:rPr>
      </w:pPr>
      <w:r w:rsidRPr="00952FC8">
        <w:t>5=INCORRECT</w:t>
      </w:r>
    </w:p>
    <w:p w14:paraId="6569AA4D" w14:textId="77777777" w:rsidR="00CF2DF1" w:rsidRDefault="00CF2DF1" w:rsidP="00CF2DF1">
      <w:pPr>
        <w:spacing w:after="0"/>
      </w:pPr>
      <w:r>
        <w:t xml:space="preserve">G1_Trial9 </w:t>
      </w:r>
      <w:proofErr w:type="gramStart"/>
      <w:r w:rsidRPr="007D662D">
        <w:t xml:space="preserve">( </w:t>
      </w:r>
      <w:r>
        <w:t>IWER</w:t>
      </w:r>
      <w:proofErr w:type="gramEnd"/>
      <w:r>
        <w:t>: Tap two time)</w:t>
      </w:r>
    </w:p>
    <w:p w14:paraId="21B728BC" w14:textId="77777777" w:rsidR="00CF2DF1" w:rsidRDefault="00CF2DF1" w:rsidP="00CF2DF1">
      <w:pPr>
        <w:spacing w:after="0"/>
      </w:pPr>
    </w:p>
    <w:p w14:paraId="0AA28932" w14:textId="77777777" w:rsidR="00CF2DF1" w:rsidRPr="00952FC8" w:rsidRDefault="00CF2DF1" w:rsidP="00CF2DF1">
      <w:r w:rsidRPr="00952FC8">
        <w:t>1=CORRECT</w:t>
      </w:r>
      <w:r>
        <w:t>, R tap one time</w:t>
      </w:r>
    </w:p>
    <w:p w14:paraId="1875EEED" w14:textId="77777777" w:rsidR="00CF2DF1" w:rsidRPr="009B2F1D" w:rsidRDefault="00CF2DF1" w:rsidP="00CF2DF1">
      <w:pPr>
        <w:rPr>
          <w:rFonts w:cs="Arial"/>
          <w:color w:val="000000"/>
        </w:rPr>
      </w:pPr>
      <w:r w:rsidRPr="00952FC8">
        <w:t>5=INCORRECT</w:t>
      </w:r>
    </w:p>
    <w:p w14:paraId="7F5BB091" w14:textId="77777777" w:rsidR="00CF2DF1" w:rsidRDefault="00CF2DF1" w:rsidP="00CF2DF1">
      <w:pPr>
        <w:spacing w:after="0"/>
      </w:pPr>
      <w:r>
        <w:t xml:space="preserve">G1_Trial10 </w:t>
      </w:r>
      <w:proofErr w:type="gramStart"/>
      <w:r w:rsidRPr="007D662D">
        <w:t xml:space="preserve">( </w:t>
      </w:r>
      <w:r>
        <w:t>IWER</w:t>
      </w:r>
      <w:proofErr w:type="gramEnd"/>
      <w:r>
        <w:t>: Tap one time)</w:t>
      </w:r>
    </w:p>
    <w:p w14:paraId="7B91ACE6" w14:textId="77777777" w:rsidR="00CF2DF1" w:rsidRDefault="00CF2DF1" w:rsidP="00CF2DF1">
      <w:pPr>
        <w:spacing w:after="0"/>
      </w:pPr>
    </w:p>
    <w:p w14:paraId="1EA2E812" w14:textId="77777777" w:rsidR="00CF2DF1" w:rsidRPr="00952FC8" w:rsidRDefault="00CF2DF1" w:rsidP="00CF2DF1">
      <w:r w:rsidRPr="00952FC8">
        <w:t>1=CORRECT</w:t>
      </w:r>
      <w:r>
        <w:t>, R tap two time</w:t>
      </w:r>
    </w:p>
    <w:p w14:paraId="6AADBF65" w14:textId="77777777" w:rsidR="00CF2DF1" w:rsidRPr="00A37F6F" w:rsidRDefault="00CF2DF1" w:rsidP="00CF2DF1">
      <w:pPr>
        <w:rPr>
          <w:rFonts w:cs="Arial"/>
          <w:color w:val="000000"/>
        </w:rPr>
      </w:pPr>
      <w:r w:rsidRPr="00952FC8">
        <w:t>5=INCORRECT</w:t>
      </w:r>
    </w:p>
    <w:p w14:paraId="26948320" w14:textId="77777777" w:rsidR="00CF2DF1" w:rsidRPr="007D662D" w:rsidRDefault="00CF2DF1" w:rsidP="00CF2DF1">
      <w:pPr>
        <w:spacing w:after="0"/>
      </w:pPr>
    </w:p>
    <w:p w14:paraId="2A7718A6" w14:textId="77777777" w:rsidR="00CF2DF1" w:rsidRDefault="00CF2DF1" w:rsidP="00CF2DF1">
      <w:r>
        <w:t>G1_</w:t>
      </w:r>
      <w:r w:rsidRPr="007D662D">
        <w:t xml:space="preserve">Total </w:t>
      </w:r>
      <w:proofErr w:type="gramStart"/>
      <w:r w:rsidRPr="007D662D">
        <w:t>Correct</w:t>
      </w:r>
      <w:r w:rsidRPr="00617CA9">
        <w:rPr>
          <w:color w:val="548DD4" w:themeColor="text2" w:themeTint="99"/>
        </w:rPr>
        <w:t>[</w:t>
      </w:r>
      <w:proofErr w:type="gramEnd"/>
      <w:r w:rsidRPr="00617CA9">
        <w:rPr>
          <w:color w:val="548DD4" w:themeColor="text2" w:themeTint="99"/>
        </w:rPr>
        <w:t>CAPI generated score]</w:t>
      </w:r>
      <w:r>
        <w:t xml:space="preserve"> ____</w:t>
      </w:r>
    </w:p>
    <w:p w14:paraId="35F970B9" w14:textId="77777777" w:rsidR="00CF2DF1" w:rsidRDefault="00CF2DF1" w:rsidP="00CF2DF1">
      <w:pPr>
        <w:spacing w:after="0"/>
      </w:pPr>
    </w:p>
    <w:p w14:paraId="3D662992" w14:textId="77777777" w:rsidR="00CF2DF1" w:rsidRPr="007D662D" w:rsidRDefault="00CF2DF1" w:rsidP="00CF2DF1">
      <w:pPr>
        <w:spacing w:after="0"/>
      </w:pPr>
    </w:p>
    <w:p w14:paraId="1355A101" w14:textId="77777777" w:rsidR="00CF2DF1" w:rsidRPr="007D662D" w:rsidRDefault="00CF2DF1" w:rsidP="00CF2DF1">
      <w:pPr>
        <w:spacing w:after="0"/>
      </w:pPr>
    </w:p>
    <w:p w14:paraId="570E6A78" w14:textId="77777777" w:rsidR="00CF2DF1" w:rsidRPr="007D662D" w:rsidRDefault="00CF2DF1" w:rsidP="00CF2DF1">
      <w:pPr>
        <w:spacing w:after="0"/>
        <w:rPr>
          <w:b/>
          <w:bCs/>
        </w:rPr>
      </w:pPr>
      <w:r w:rsidRPr="007D662D">
        <w:rPr>
          <w:b/>
          <w:bCs/>
        </w:rPr>
        <w:t>Part II:</w:t>
      </w:r>
    </w:p>
    <w:p w14:paraId="5F1765E4" w14:textId="77777777" w:rsidR="00CF2DF1" w:rsidRPr="007D662D" w:rsidRDefault="00CF2DF1" w:rsidP="00CF2DF1">
      <w:pPr>
        <w:spacing w:after="0"/>
      </w:pPr>
      <w:r w:rsidRPr="007D662D">
        <w:t xml:space="preserve">"Now I am going to change the rules. This time when I tap once, you tap twice just like before. But now when I tap twice you do nothing - OK?  Let's practice. </w:t>
      </w:r>
      <w:proofErr w:type="gramStart"/>
      <w:r w:rsidRPr="007D662D">
        <w:t>So</w:t>
      </w:r>
      <w:proofErr w:type="gramEnd"/>
      <w:r w:rsidRPr="007D662D">
        <w:t xml:space="preserve"> when I tap once (tap), you tap…? And when I tap twice (tap tap), you…?”</w:t>
      </w:r>
    </w:p>
    <w:p w14:paraId="1FACD60A" w14:textId="77777777" w:rsidR="00CF2DF1" w:rsidRPr="007D662D" w:rsidRDefault="00CF2DF1" w:rsidP="00CF2DF1">
      <w:pPr>
        <w:spacing w:after="0"/>
      </w:pPr>
      <w:r w:rsidRPr="007D662D">
        <w:t xml:space="preserve"> </w:t>
      </w:r>
    </w:p>
    <w:p w14:paraId="449BFAED" w14:textId="77777777" w:rsidR="00CF2DF1" w:rsidRPr="007D662D" w:rsidRDefault="00CF2DF1" w:rsidP="00CF2DF1">
      <w:pPr>
        <w:spacing w:after="0"/>
      </w:pPr>
      <w:r w:rsidRPr="007D662D">
        <w:t>If incorrect say "</w:t>
      </w:r>
      <w:proofErr w:type="spellStart"/>
      <w:r w:rsidRPr="007D662D">
        <w:t>Lets</w:t>
      </w:r>
      <w:proofErr w:type="spellEnd"/>
      <w:r w:rsidRPr="007D662D">
        <w:t xml:space="preserve"> do that again. Remember, when I tap once you tap twice, and when I tap twice you do nothing - let practice again (examiner taps once, then twice). If subject is incorrect, repeat instructions and allow one more practice (making three in all). </w:t>
      </w:r>
    </w:p>
    <w:p w14:paraId="2EF61FE7" w14:textId="77777777" w:rsidR="00CF2DF1" w:rsidRPr="007D662D" w:rsidRDefault="00CF2DF1" w:rsidP="00CF2DF1">
      <w:pPr>
        <w:spacing w:after="0"/>
      </w:pPr>
    </w:p>
    <w:p w14:paraId="3332B789" w14:textId="77777777" w:rsidR="00CF2DF1" w:rsidRDefault="00CF2DF1" w:rsidP="00CF2DF1">
      <w:pPr>
        <w:spacing w:after="0"/>
      </w:pPr>
      <w:r w:rsidRPr="007D662D">
        <w:t xml:space="preserve">When subject has correctly completed the practice items, say "OK that's right. Remember, when I tap once, you tap twice. And when I tap twice, you do nothing - here we go" Examiner always begins the sequence with two taps. </w:t>
      </w:r>
    </w:p>
    <w:p w14:paraId="3BB7DBB6" w14:textId="77777777" w:rsidR="00CF2DF1" w:rsidRDefault="00CF2DF1" w:rsidP="00CF2DF1">
      <w:pPr>
        <w:spacing w:after="0"/>
      </w:pPr>
    </w:p>
    <w:p w14:paraId="17749FE6" w14:textId="77777777" w:rsidR="00CF2DF1" w:rsidRDefault="00CF2DF1" w:rsidP="00CF2DF1">
      <w:pPr>
        <w:spacing w:after="0"/>
      </w:pPr>
      <w:r>
        <w:t xml:space="preserve">IWER: </w:t>
      </w:r>
      <w:r w:rsidRPr="007D662D">
        <w:t xml:space="preserve">Score each item correct or incorrect. </w:t>
      </w:r>
    </w:p>
    <w:p w14:paraId="7026F8AB" w14:textId="77777777" w:rsidR="00CF2DF1" w:rsidRPr="007D662D" w:rsidRDefault="00CF2DF1" w:rsidP="00CF2DF1">
      <w:pPr>
        <w:spacing w:after="0"/>
      </w:pPr>
      <w:r>
        <w:t xml:space="preserve">CAPI: </w:t>
      </w:r>
      <w:r w:rsidRPr="007D662D">
        <w:t>Part II can be halted after five incorrect responses</w:t>
      </w:r>
      <w:r>
        <w:t xml:space="preserve"> in a row</w:t>
      </w:r>
      <w:r w:rsidRPr="007D662D">
        <w:t>. </w:t>
      </w:r>
    </w:p>
    <w:p w14:paraId="221EA837" w14:textId="77777777" w:rsidR="00CF2DF1" w:rsidRPr="007D662D" w:rsidRDefault="00CF2DF1" w:rsidP="00CF2DF1">
      <w:pPr>
        <w:spacing w:after="0"/>
      </w:pPr>
    </w:p>
    <w:p w14:paraId="0D2815A2" w14:textId="77777777" w:rsidR="00CF2DF1" w:rsidRDefault="00CF2DF1" w:rsidP="00CF2DF1">
      <w:pPr>
        <w:spacing w:after="0"/>
      </w:pPr>
      <w:r>
        <w:t>G2_</w:t>
      </w:r>
      <w:r w:rsidRPr="007D662D">
        <w:t>Trial</w:t>
      </w:r>
      <w:r>
        <w:t>1</w:t>
      </w:r>
      <w:r w:rsidRPr="007D662D">
        <w:t xml:space="preserve"> (</w:t>
      </w:r>
      <w:r>
        <w:t>IWER: Tap two time</w:t>
      </w:r>
      <w:r w:rsidRPr="007D662D">
        <w:t>)</w:t>
      </w:r>
    </w:p>
    <w:p w14:paraId="55D29E8C" w14:textId="77777777" w:rsidR="00CF2DF1" w:rsidRDefault="00CF2DF1" w:rsidP="00CF2DF1">
      <w:pPr>
        <w:spacing w:after="0"/>
      </w:pPr>
    </w:p>
    <w:p w14:paraId="0C1951A1" w14:textId="77777777" w:rsidR="00CF2DF1" w:rsidRPr="00952FC8" w:rsidRDefault="00CF2DF1" w:rsidP="00CF2DF1">
      <w:r w:rsidRPr="00952FC8">
        <w:t>1=CORRECT</w:t>
      </w:r>
      <w:r>
        <w:t>, R did not tap</w:t>
      </w:r>
    </w:p>
    <w:p w14:paraId="425D4F20" w14:textId="77777777" w:rsidR="00CF2DF1" w:rsidRPr="00A37F6F" w:rsidRDefault="00CF2DF1" w:rsidP="00CF2DF1">
      <w:pPr>
        <w:rPr>
          <w:rFonts w:cs="Arial"/>
          <w:color w:val="000000"/>
        </w:rPr>
      </w:pPr>
      <w:r w:rsidRPr="00952FC8">
        <w:t>5=INCORRECT</w:t>
      </w:r>
      <w:r w:rsidRPr="007D662D">
        <w:t xml:space="preserve"> </w:t>
      </w:r>
    </w:p>
    <w:p w14:paraId="10B15CF7" w14:textId="77777777" w:rsidR="00CF2DF1" w:rsidRDefault="00CF2DF1" w:rsidP="00CF2DF1">
      <w:pPr>
        <w:spacing w:after="0"/>
      </w:pPr>
      <w:r>
        <w:t>G2_</w:t>
      </w:r>
      <w:r w:rsidRPr="007D662D">
        <w:t>Trial</w:t>
      </w:r>
      <w:r>
        <w:t>2</w:t>
      </w:r>
      <w:r w:rsidRPr="007D662D">
        <w:t xml:space="preserve"> (</w:t>
      </w:r>
      <w:r>
        <w:t>IWER: Tap one time)</w:t>
      </w:r>
      <w:r w:rsidRPr="007D662D">
        <w:t xml:space="preserve"> </w:t>
      </w:r>
    </w:p>
    <w:p w14:paraId="7F481724" w14:textId="77777777" w:rsidR="00CF2DF1" w:rsidRDefault="00CF2DF1" w:rsidP="00CF2DF1">
      <w:pPr>
        <w:spacing w:after="0"/>
      </w:pPr>
    </w:p>
    <w:p w14:paraId="0BACAEC0" w14:textId="77777777" w:rsidR="00CF2DF1" w:rsidRPr="00952FC8" w:rsidRDefault="00CF2DF1" w:rsidP="00CF2DF1">
      <w:r w:rsidRPr="00952FC8">
        <w:t>1=CORRECT</w:t>
      </w:r>
      <w:r>
        <w:t>, R tap two time</w:t>
      </w:r>
    </w:p>
    <w:p w14:paraId="7AB8BA29" w14:textId="77777777" w:rsidR="00CF2DF1" w:rsidRPr="00A37F6F" w:rsidRDefault="00CF2DF1" w:rsidP="00CF2DF1">
      <w:pPr>
        <w:rPr>
          <w:rFonts w:cs="Arial"/>
          <w:color w:val="000000"/>
        </w:rPr>
      </w:pPr>
      <w:r w:rsidRPr="00952FC8">
        <w:t>5=INCORRECT</w:t>
      </w:r>
    </w:p>
    <w:p w14:paraId="1BCAC2DD" w14:textId="77777777" w:rsidR="00CF2DF1" w:rsidRDefault="00CF2DF1" w:rsidP="00CF2DF1">
      <w:pPr>
        <w:spacing w:after="0"/>
      </w:pPr>
      <w:r>
        <w:t xml:space="preserve">G2_Trial3 </w:t>
      </w:r>
      <w:proofErr w:type="gramStart"/>
      <w:r w:rsidRPr="007D662D">
        <w:t xml:space="preserve">( </w:t>
      </w:r>
      <w:r>
        <w:t>IWER</w:t>
      </w:r>
      <w:proofErr w:type="gramEnd"/>
      <w:r>
        <w:t>: Tap one time)</w:t>
      </w:r>
    </w:p>
    <w:p w14:paraId="4CA25773" w14:textId="77777777" w:rsidR="00CF2DF1" w:rsidRDefault="00CF2DF1" w:rsidP="00CF2DF1">
      <w:pPr>
        <w:spacing w:after="0"/>
      </w:pPr>
    </w:p>
    <w:p w14:paraId="0B01B557" w14:textId="77777777" w:rsidR="00CF2DF1" w:rsidRPr="00952FC8" w:rsidRDefault="00CF2DF1" w:rsidP="00CF2DF1">
      <w:r w:rsidRPr="00952FC8">
        <w:t>1=CORRECT</w:t>
      </w:r>
      <w:r>
        <w:t>, R tap two time</w:t>
      </w:r>
    </w:p>
    <w:p w14:paraId="5B9686EC" w14:textId="77777777" w:rsidR="00CF2DF1" w:rsidRPr="009B2F1D" w:rsidRDefault="00CF2DF1" w:rsidP="00CF2DF1">
      <w:pPr>
        <w:rPr>
          <w:rFonts w:cs="Arial"/>
          <w:color w:val="000000"/>
        </w:rPr>
      </w:pPr>
      <w:r w:rsidRPr="00952FC8">
        <w:t>5=INCORRECT</w:t>
      </w:r>
    </w:p>
    <w:p w14:paraId="38C2EE0B" w14:textId="77777777" w:rsidR="00CF2DF1" w:rsidRDefault="00CF2DF1" w:rsidP="00CF2DF1">
      <w:pPr>
        <w:spacing w:after="0"/>
      </w:pPr>
      <w:r>
        <w:t xml:space="preserve">G2_Trial4 </w:t>
      </w:r>
      <w:proofErr w:type="gramStart"/>
      <w:r w:rsidRPr="007D662D">
        <w:t xml:space="preserve">( </w:t>
      </w:r>
      <w:r>
        <w:t>IWER</w:t>
      </w:r>
      <w:proofErr w:type="gramEnd"/>
      <w:r>
        <w:t>: Tap two time)</w:t>
      </w:r>
    </w:p>
    <w:p w14:paraId="2932DB76" w14:textId="77777777" w:rsidR="00CF2DF1" w:rsidRDefault="00CF2DF1" w:rsidP="00CF2DF1">
      <w:pPr>
        <w:spacing w:after="0"/>
      </w:pPr>
    </w:p>
    <w:p w14:paraId="1F1A11F0" w14:textId="77777777" w:rsidR="00CF2DF1" w:rsidRPr="00952FC8" w:rsidRDefault="00CF2DF1" w:rsidP="00CF2DF1">
      <w:r w:rsidRPr="00952FC8">
        <w:t>1=CORRECT</w:t>
      </w:r>
      <w:r>
        <w:t>, R did not tap</w:t>
      </w:r>
    </w:p>
    <w:p w14:paraId="462EF662" w14:textId="77777777" w:rsidR="00CF2DF1" w:rsidRPr="009B2F1D" w:rsidRDefault="00CF2DF1" w:rsidP="00CF2DF1">
      <w:pPr>
        <w:rPr>
          <w:rFonts w:cs="Arial"/>
          <w:color w:val="000000"/>
        </w:rPr>
      </w:pPr>
      <w:r w:rsidRPr="00952FC8">
        <w:t>5=INCORRECT</w:t>
      </w:r>
    </w:p>
    <w:p w14:paraId="12AEF169" w14:textId="77777777" w:rsidR="00CF2DF1" w:rsidRDefault="00CF2DF1" w:rsidP="00CF2DF1">
      <w:pPr>
        <w:spacing w:after="0"/>
      </w:pPr>
      <w:r>
        <w:t xml:space="preserve">G2_Trial5 </w:t>
      </w:r>
      <w:proofErr w:type="gramStart"/>
      <w:r w:rsidRPr="007D662D">
        <w:t xml:space="preserve">( </w:t>
      </w:r>
      <w:r>
        <w:t>IWER</w:t>
      </w:r>
      <w:proofErr w:type="gramEnd"/>
      <w:r>
        <w:t>: Tap two time)</w:t>
      </w:r>
    </w:p>
    <w:p w14:paraId="5C6FFA85" w14:textId="77777777" w:rsidR="00CF2DF1" w:rsidRDefault="00CF2DF1" w:rsidP="00CF2DF1">
      <w:pPr>
        <w:spacing w:after="0"/>
      </w:pPr>
    </w:p>
    <w:p w14:paraId="4EEAB50E" w14:textId="77777777" w:rsidR="00CF2DF1" w:rsidRPr="00952FC8" w:rsidRDefault="00CF2DF1" w:rsidP="00CF2DF1">
      <w:r w:rsidRPr="00952FC8">
        <w:t>1=CORRECT</w:t>
      </w:r>
      <w:r>
        <w:t>, R did not tap</w:t>
      </w:r>
    </w:p>
    <w:p w14:paraId="1D30B3C7" w14:textId="77777777" w:rsidR="00CF2DF1" w:rsidRPr="009B2F1D" w:rsidRDefault="00CF2DF1" w:rsidP="00CF2DF1">
      <w:pPr>
        <w:rPr>
          <w:rFonts w:cs="Arial"/>
          <w:color w:val="000000"/>
        </w:rPr>
      </w:pPr>
      <w:r w:rsidRPr="00952FC8">
        <w:t>5=INCORRECT</w:t>
      </w:r>
    </w:p>
    <w:p w14:paraId="706D9D07" w14:textId="77777777" w:rsidR="00CF2DF1" w:rsidRDefault="00CF2DF1" w:rsidP="00CF2DF1">
      <w:pPr>
        <w:spacing w:after="0"/>
      </w:pPr>
      <w:r>
        <w:t xml:space="preserve">G2_Trial6 </w:t>
      </w:r>
      <w:proofErr w:type="gramStart"/>
      <w:r w:rsidRPr="007D662D">
        <w:t xml:space="preserve">( </w:t>
      </w:r>
      <w:r>
        <w:t>IWER</w:t>
      </w:r>
      <w:proofErr w:type="gramEnd"/>
      <w:r>
        <w:t>: Tap two time)</w:t>
      </w:r>
    </w:p>
    <w:p w14:paraId="382DF72D" w14:textId="77777777" w:rsidR="00CF2DF1" w:rsidRDefault="00CF2DF1" w:rsidP="00CF2DF1">
      <w:pPr>
        <w:spacing w:after="0"/>
      </w:pPr>
    </w:p>
    <w:p w14:paraId="567046E6" w14:textId="77777777" w:rsidR="00CF2DF1" w:rsidRPr="00952FC8" w:rsidRDefault="00CF2DF1" w:rsidP="00CF2DF1">
      <w:r w:rsidRPr="00952FC8">
        <w:t>1=CORRECT</w:t>
      </w:r>
      <w:r>
        <w:t>, R did not tap</w:t>
      </w:r>
    </w:p>
    <w:p w14:paraId="2C5CBF52" w14:textId="77777777" w:rsidR="00CF2DF1" w:rsidRDefault="00CF2DF1" w:rsidP="00CF2DF1">
      <w:pPr>
        <w:rPr>
          <w:rFonts w:cs="Arial"/>
          <w:color w:val="000000"/>
        </w:rPr>
      </w:pPr>
      <w:r w:rsidRPr="00952FC8">
        <w:t>5=INCORRECT</w:t>
      </w:r>
    </w:p>
    <w:p w14:paraId="7D24777D" w14:textId="77777777" w:rsidR="00CF2DF1" w:rsidRDefault="00CF2DF1" w:rsidP="00CF2DF1">
      <w:pPr>
        <w:spacing w:after="0"/>
      </w:pPr>
      <w:r>
        <w:t xml:space="preserve">G2_Trial7 </w:t>
      </w:r>
      <w:proofErr w:type="gramStart"/>
      <w:r w:rsidRPr="007D662D">
        <w:t xml:space="preserve">( </w:t>
      </w:r>
      <w:r>
        <w:t>IWER</w:t>
      </w:r>
      <w:proofErr w:type="gramEnd"/>
      <w:r>
        <w:t>: Tap one time)</w:t>
      </w:r>
    </w:p>
    <w:p w14:paraId="7B08FA48" w14:textId="77777777" w:rsidR="00CF2DF1" w:rsidRDefault="00CF2DF1" w:rsidP="00CF2DF1">
      <w:pPr>
        <w:spacing w:after="0"/>
      </w:pPr>
    </w:p>
    <w:p w14:paraId="2276905F" w14:textId="77777777" w:rsidR="00CF2DF1" w:rsidRPr="00952FC8" w:rsidRDefault="00CF2DF1" w:rsidP="00CF2DF1">
      <w:r w:rsidRPr="00952FC8">
        <w:t>1=CORRECT</w:t>
      </w:r>
      <w:r>
        <w:t>, R tap two time</w:t>
      </w:r>
    </w:p>
    <w:p w14:paraId="398D5BDD" w14:textId="77777777" w:rsidR="00CF2DF1" w:rsidRPr="009B2F1D" w:rsidRDefault="00CF2DF1" w:rsidP="00CF2DF1">
      <w:pPr>
        <w:rPr>
          <w:rFonts w:cs="Arial"/>
          <w:color w:val="000000"/>
        </w:rPr>
      </w:pPr>
      <w:r w:rsidRPr="00952FC8">
        <w:t>5=INCORRECT</w:t>
      </w:r>
    </w:p>
    <w:p w14:paraId="7F09EE78" w14:textId="77777777" w:rsidR="00CF2DF1" w:rsidRDefault="00CF2DF1" w:rsidP="00CF2DF1">
      <w:pPr>
        <w:spacing w:after="0"/>
      </w:pPr>
      <w:r>
        <w:t xml:space="preserve">G2_Trial8 </w:t>
      </w:r>
      <w:proofErr w:type="gramStart"/>
      <w:r w:rsidRPr="007D662D">
        <w:t xml:space="preserve">( </w:t>
      </w:r>
      <w:r>
        <w:t>IWER</w:t>
      </w:r>
      <w:proofErr w:type="gramEnd"/>
      <w:r>
        <w:t>: Tap one time)</w:t>
      </w:r>
    </w:p>
    <w:p w14:paraId="3B0E72D8" w14:textId="77777777" w:rsidR="00CF2DF1" w:rsidRDefault="00CF2DF1" w:rsidP="00CF2DF1">
      <w:pPr>
        <w:spacing w:after="0"/>
      </w:pPr>
    </w:p>
    <w:p w14:paraId="3458AF0C" w14:textId="77777777" w:rsidR="00CF2DF1" w:rsidRPr="00952FC8" w:rsidRDefault="00CF2DF1" w:rsidP="00CF2DF1">
      <w:r w:rsidRPr="00952FC8">
        <w:t>1=CORRECT</w:t>
      </w:r>
      <w:r>
        <w:t>, R tap two time</w:t>
      </w:r>
    </w:p>
    <w:p w14:paraId="49402C63" w14:textId="77777777" w:rsidR="00CF2DF1" w:rsidRPr="009B2F1D" w:rsidRDefault="00CF2DF1" w:rsidP="00CF2DF1">
      <w:pPr>
        <w:rPr>
          <w:rFonts w:cs="Arial"/>
          <w:color w:val="000000"/>
        </w:rPr>
      </w:pPr>
      <w:r w:rsidRPr="00952FC8">
        <w:t>5=INCORRECT</w:t>
      </w:r>
    </w:p>
    <w:p w14:paraId="3DF3A150" w14:textId="77777777" w:rsidR="00CF2DF1" w:rsidRDefault="00CF2DF1" w:rsidP="00CF2DF1">
      <w:pPr>
        <w:spacing w:after="0"/>
      </w:pPr>
      <w:r>
        <w:t xml:space="preserve">G2_Trial9 </w:t>
      </w:r>
      <w:proofErr w:type="gramStart"/>
      <w:r w:rsidRPr="007D662D">
        <w:t xml:space="preserve">( </w:t>
      </w:r>
      <w:r>
        <w:t>IWER</w:t>
      </w:r>
      <w:proofErr w:type="gramEnd"/>
      <w:r>
        <w:t>: Tap one time)</w:t>
      </w:r>
    </w:p>
    <w:p w14:paraId="4680619D" w14:textId="77777777" w:rsidR="00CF2DF1" w:rsidRDefault="00CF2DF1" w:rsidP="00CF2DF1">
      <w:pPr>
        <w:spacing w:after="0"/>
      </w:pPr>
    </w:p>
    <w:p w14:paraId="462D9EEC" w14:textId="77777777" w:rsidR="00CF2DF1" w:rsidRPr="00952FC8" w:rsidRDefault="00CF2DF1" w:rsidP="00CF2DF1">
      <w:r w:rsidRPr="00952FC8">
        <w:t>1=CORRECT</w:t>
      </w:r>
      <w:r>
        <w:t>, R tap two time</w:t>
      </w:r>
    </w:p>
    <w:p w14:paraId="5F36AA3C" w14:textId="77777777" w:rsidR="00CF2DF1" w:rsidRPr="009B2F1D" w:rsidRDefault="00CF2DF1" w:rsidP="00CF2DF1">
      <w:pPr>
        <w:rPr>
          <w:rFonts w:cs="Arial"/>
          <w:color w:val="000000"/>
        </w:rPr>
      </w:pPr>
      <w:r w:rsidRPr="00952FC8">
        <w:t>5=INCORRECT</w:t>
      </w:r>
    </w:p>
    <w:p w14:paraId="4F2DAC38" w14:textId="77777777" w:rsidR="00CF2DF1" w:rsidRDefault="00CF2DF1" w:rsidP="00CF2DF1">
      <w:pPr>
        <w:spacing w:after="0"/>
      </w:pPr>
      <w:r>
        <w:t xml:space="preserve">G2_Trial10 </w:t>
      </w:r>
      <w:proofErr w:type="gramStart"/>
      <w:r w:rsidRPr="007D662D">
        <w:t xml:space="preserve">( </w:t>
      </w:r>
      <w:r>
        <w:t>IWER</w:t>
      </w:r>
      <w:proofErr w:type="gramEnd"/>
      <w:r>
        <w:t>: Tap two time)</w:t>
      </w:r>
    </w:p>
    <w:p w14:paraId="2634B3D1" w14:textId="77777777" w:rsidR="00CF2DF1" w:rsidRDefault="00CF2DF1" w:rsidP="00CF2DF1">
      <w:pPr>
        <w:spacing w:after="0"/>
      </w:pPr>
    </w:p>
    <w:p w14:paraId="4EE319BD" w14:textId="77777777" w:rsidR="00CF2DF1" w:rsidRPr="00952FC8" w:rsidRDefault="00CF2DF1" w:rsidP="00CF2DF1">
      <w:r w:rsidRPr="00952FC8">
        <w:t>1=CORRECT</w:t>
      </w:r>
      <w:r>
        <w:t>,</w:t>
      </w:r>
      <w:r w:rsidRPr="008E51A1">
        <w:t xml:space="preserve"> </w:t>
      </w:r>
      <w:r>
        <w:t xml:space="preserve">R did not tap </w:t>
      </w:r>
    </w:p>
    <w:p w14:paraId="795F4611" w14:textId="77777777" w:rsidR="00CF2DF1" w:rsidRPr="00A37F6F" w:rsidRDefault="00CF2DF1" w:rsidP="00CF2DF1">
      <w:pPr>
        <w:rPr>
          <w:rFonts w:cs="Arial"/>
          <w:color w:val="000000"/>
        </w:rPr>
      </w:pPr>
      <w:r w:rsidRPr="00952FC8">
        <w:t>5=INCORRECT</w:t>
      </w:r>
    </w:p>
    <w:p w14:paraId="570FF548" w14:textId="77777777" w:rsidR="00CF2DF1" w:rsidRPr="007D662D" w:rsidRDefault="00CF2DF1" w:rsidP="00CF2DF1">
      <w:pPr>
        <w:spacing w:after="0"/>
      </w:pPr>
    </w:p>
    <w:p w14:paraId="1A41B5C8" w14:textId="77777777" w:rsidR="00CF2DF1" w:rsidRDefault="00CF2DF1" w:rsidP="00CF2DF1">
      <w:r>
        <w:t>G2_</w:t>
      </w:r>
      <w:r w:rsidRPr="007D662D">
        <w:t xml:space="preserve"> Total Correct</w:t>
      </w:r>
      <w:r>
        <w:t xml:space="preserve"> </w:t>
      </w:r>
      <w:r w:rsidRPr="00617CA9">
        <w:rPr>
          <w:color w:val="548DD4" w:themeColor="text2" w:themeTint="99"/>
        </w:rPr>
        <w:t>[CAPI generated score]</w:t>
      </w:r>
      <w:r>
        <w:t xml:space="preserve"> ____</w:t>
      </w:r>
    </w:p>
    <w:p w14:paraId="253D5B26" w14:textId="77777777" w:rsidR="001E1778" w:rsidRDefault="001E1778" w:rsidP="001E1778"/>
    <w:p w14:paraId="36037BE2" w14:textId="77777777" w:rsidR="00A64614" w:rsidRDefault="00A64614" w:rsidP="00A64614">
      <w:pPr>
        <w:pStyle w:val="Heading1"/>
      </w:pPr>
      <w:bookmarkStart w:id="94" w:name="_Toc131080100"/>
      <w:r w:rsidRPr="007D662D">
        <w:t>S</w:t>
      </w:r>
      <w:r>
        <w:t>ECTION</w:t>
      </w:r>
      <w:r w:rsidRPr="007D662D">
        <w:t xml:space="preserve"> </w:t>
      </w:r>
      <w:r>
        <w:t>TS- Trail Making</w:t>
      </w:r>
      <w:bookmarkEnd w:id="94"/>
    </w:p>
    <w:p w14:paraId="3EB46C56" w14:textId="7994B866" w:rsidR="00A64614" w:rsidRDefault="00A64614" w:rsidP="00A64614">
      <w:pPr>
        <w:rPr>
          <w:color w:val="0070C0"/>
        </w:rPr>
      </w:pPr>
    </w:p>
    <w:p w14:paraId="2AACF3EA" w14:textId="25BEE4D7" w:rsidR="00A64614" w:rsidRDefault="00A64614" w:rsidP="00A64614">
      <w:pPr>
        <w:rPr>
          <w:color w:val="0070C0"/>
        </w:rPr>
      </w:pPr>
      <w:r w:rsidRPr="003C126F">
        <w:rPr>
          <w:color w:val="0070C0"/>
        </w:rPr>
        <w:t>I will ask you to use your pen to draw lines on the screen to connect some shapes</w:t>
      </w:r>
      <w:r w:rsidR="004438F4">
        <w:rPr>
          <w:color w:val="0070C0"/>
        </w:rPr>
        <w:t xml:space="preserve"> as fast as you can</w:t>
      </w:r>
      <w:r w:rsidRPr="003C126F">
        <w:rPr>
          <w:color w:val="0070C0"/>
        </w:rPr>
        <w:t xml:space="preserve">, I will demonstrate how to do it as we go along. </w:t>
      </w:r>
    </w:p>
    <w:p w14:paraId="76B75DD8" w14:textId="007226D5" w:rsidR="004438F4" w:rsidRDefault="004438F4" w:rsidP="00A64614">
      <w:pPr>
        <w:rPr>
          <w:color w:val="0070C0"/>
        </w:rPr>
      </w:pPr>
      <w:r>
        <w:rPr>
          <w:color w:val="0070C0"/>
        </w:rPr>
        <w:t xml:space="preserve">Watch the respondent carefully as they complete the task. If the respondent makes a mistake, have them start over from the last correct shape and continue from there. </w:t>
      </w:r>
    </w:p>
    <w:p w14:paraId="36486F2E" w14:textId="7B135645" w:rsidR="004438F4" w:rsidRDefault="004438F4" w:rsidP="00A64614">
      <w:pPr>
        <w:rPr>
          <w:color w:val="0070C0"/>
        </w:rPr>
      </w:pPr>
      <w:r>
        <w:rPr>
          <w:color w:val="0070C0"/>
        </w:rPr>
        <w:t>[IWER instruction for 1-4</w:t>
      </w:r>
      <w:r w:rsidR="001E6AD3">
        <w:rPr>
          <w:color w:val="0070C0"/>
        </w:rPr>
        <w:t xml:space="preserve"> if R makes mistake</w:t>
      </w:r>
      <w:r>
        <w:rPr>
          <w:color w:val="0070C0"/>
        </w:rPr>
        <w:t xml:space="preserve">] </w:t>
      </w:r>
      <w:r w:rsidR="001E6AD3">
        <w:rPr>
          <w:color w:val="0070C0"/>
        </w:rPr>
        <w:t xml:space="preserve">Let’s restart from this point. </w:t>
      </w:r>
      <w:r>
        <w:rPr>
          <w:color w:val="0070C0"/>
        </w:rPr>
        <w:t xml:space="preserve">Remember the task. Connect the circles going from small to large. </w:t>
      </w:r>
    </w:p>
    <w:p w14:paraId="701C0D5F" w14:textId="088D2592" w:rsidR="004438F4" w:rsidRDefault="004438F4" w:rsidP="00A64614">
      <w:pPr>
        <w:rPr>
          <w:color w:val="0070C0"/>
        </w:rPr>
      </w:pPr>
      <w:r>
        <w:rPr>
          <w:color w:val="0070C0"/>
        </w:rPr>
        <w:t>[IWER instruction for 5-8</w:t>
      </w:r>
      <w:r w:rsidR="001E6AD3">
        <w:rPr>
          <w:color w:val="0070C0"/>
        </w:rPr>
        <w:t xml:space="preserve"> if R makes mistake</w:t>
      </w:r>
      <w:r>
        <w:rPr>
          <w:color w:val="0070C0"/>
        </w:rPr>
        <w:t>]</w:t>
      </w:r>
      <w:r w:rsidR="001E6AD3">
        <w:rPr>
          <w:color w:val="0070C0"/>
        </w:rPr>
        <w:t xml:space="preserve"> Let’s restart from this point. Remember the task. Connect the squares going from large </w:t>
      </w:r>
      <w:proofErr w:type="spellStart"/>
      <w:r w:rsidR="001E6AD3">
        <w:rPr>
          <w:color w:val="0070C0"/>
        </w:rPr>
        <w:t>to</w:t>
      </w:r>
      <w:proofErr w:type="spellEnd"/>
      <w:r w:rsidR="001E6AD3">
        <w:rPr>
          <w:color w:val="0070C0"/>
        </w:rPr>
        <w:t xml:space="preserve"> small. </w:t>
      </w:r>
      <w:r>
        <w:rPr>
          <w:color w:val="0070C0"/>
        </w:rPr>
        <w:t xml:space="preserve"> </w:t>
      </w:r>
    </w:p>
    <w:p w14:paraId="29E7078A" w14:textId="454AA8A7" w:rsidR="001E6AD3" w:rsidRPr="003C126F" w:rsidRDefault="001E6AD3" w:rsidP="00A64614">
      <w:pPr>
        <w:rPr>
          <w:color w:val="0070C0"/>
        </w:rPr>
      </w:pPr>
      <w:r>
        <w:rPr>
          <w:color w:val="0070C0"/>
        </w:rPr>
        <w:t xml:space="preserve">[IWER instruction for 9-12 if R makes mistake] Let’s restart from this point. Remember the task. </w:t>
      </w:r>
      <w:proofErr w:type="spellStart"/>
      <w:r>
        <w:rPr>
          <w:color w:val="0070C0"/>
        </w:rPr>
        <w:t>Alternakte</w:t>
      </w:r>
      <w:proofErr w:type="spellEnd"/>
      <w:r>
        <w:rPr>
          <w:color w:val="0070C0"/>
        </w:rPr>
        <w:t xml:space="preserve"> between the shapes. From the largest square to the smallest circle, then to the next largest square to the next smallest circle. </w:t>
      </w:r>
    </w:p>
    <w:p w14:paraId="48161539" w14:textId="4B1B05B2" w:rsidR="00A64614" w:rsidRPr="003C126F" w:rsidRDefault="00A64614" w:rsidP="00A64614">
      <w:pPr>
        <w:pStyle w:val="ListParagraph"/>
        <w:numPr>
          <w:ilvl w:val="0"/>
          <w:numId w:val="27"/>
        </w:numPr>
        <w:spacing w:after="160" w:line="259" w:lineRule="auto"/>
        <w:rPr>
          <w:color w:val="0070C0"/>
        </w:rPr>
      </w:pPr>
      <w:r w:rsidRPr="003C126F">
        <w:rPr>
          <w:color w:val="0070C0"/>
        </w:rPr>
        <w:t xml:space="preserve">Connect the circles going from small to large. </w:t>
      </w:r>
    </w:p>
    <w:p w14:paraId="32E3E305" w14:textId="66B648F7"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Connect the circles going from small to large. </w:t>
      </w:r>
    </w:p>
    <w:p w14:paraId="041FF0E8" w14:textId="7A1A1A9F"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Connect the circles going from small to large. </w:t>
      </w:r>
    </w:p>
    <w:p w14:paraId="37869C79" w14:textId="14C9E301" w:rsidR="00A64614" w:rsidRPr="002C6A2D" w:rsidRDefault="00A64614" w:rsidP="004438F4">
      <w:pPr>
        <w:pStyle w:val="ListParagraph"/>
        <w:numPr>
          <w:ilvl w:val="0"/>
          <w:numId w:val="27"/>
        </w:numPr>
        <w:spacing w:after="160" w:line="259" w:lineRule="auto"/>
        <w:rPr>
          <w:i/>
          <w:color w:val="0070C0"/>
        </w:rPr>
      </w:pPr>
      <w:r w:rsidRPr="00B162B5">
        <w:rPr>
          <w:i/>
          <w:color w:val="0070C0"/>
        </w:rPr>
        <w:t>[leave blank]</w:t>
      </w:r>
      <w:r w:rsidR="002C6A2D">
        <w:rPr>
          <w:i/>
          <w:color w:val="0070C0"/>
        </w:rPr>
        <w:t xml:space="preserve"> </w:t>
      </w:r>
      <w:r w:rsidRPr="002C6A2D">
        <w:rPr>
          <w:i/>
          <w:color w:val="0070C0"/>
        </w:rPr>
        <w:t xml:space="preserve">[No instruction: Respondent </w:t>
      </w:r>
      <w:proofErr w:type="gramStart"/>
      <w:r w:rsidRPr="002C6A2D">
        <w:rPr>
          <w:i/>
          <w:color w:val="0070C0"/>
        </w:rPr>
        <w:t>has to</w:t>
      </w:r>
      <w:proofErr w:type="gramEnd"/>
      <w:r w:rsidRPr="002C6A2D">
        <w:rPr>
          <w:i/>
          <w:color w:val="0070C0"/>
        </w:rPr>
        <w:t xml:space="preserve"> figure it out without the instruction]</w:t>
      </w:r>
    </w:p>
    <w:p w14:paraId="00AE2A68" w14:textId="567C3F5F"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Connect the squares going from large </w:t>
      </w:r>
      <w:proofErr w:type="spellStart"/>
      <w:r w:rsidRPr="00B162B5">
        <w:rPr>
          <w:color w:val="0070C0"/>
        </w:rPr>
        <w:t>to</w:t>
      </w:r>
      <w:proofErr w:type="spellEnd"/>
      <w:r w:rsidRPr="00B162B5">
        <w:rPr>
          <w:color w:val="0070C0"/>
        </w:rPr>
        <w:t xml:space="preserve"> small. </w:t>
      </w:r>
    </w:p>
    <w:p w14:paraId="189E4F8D" w14:textId="7797F1DB"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Connect the squares going from large </w:t>
      </w:r>
      <w:proofErr w:type="spellStart"/>
      <w:r w:rsidRPr="00B162B5">
        <w:rPr>
          <w:color w:val="0070C0"/>
        </w:rPr>
        <w:t>to</w:t>
      </w:r>
      <w:proofErr w:type="spellEnd"/>
      <w:r w:rsidRPr="00B162B5">
        <w:rPr>
          <w:color w:val="0070C0"/>
        </w:rPr>
        <w:t xml:space="preserve"> small. </w:t>
      </w:r>
    </w:p>
    <w:p w14:paraId="252A95DD" w14:textId="1B26504D"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Connect the squares going from large </w:t>
      </w:r>
      <w:proofErr w:type="spellStart"/>
      <w:r w:rsidRPr="00B162B5">
        <w:rPr>
          <w:color w:val="0070C0"/>
        </w:rPr>
        <w:t>to</w:t>
      </w:r>
      <w:proofErr w:type="spellEnd"/>
      <w:r w:rsidRPr="00B162B5">
        <w:rPr>
          <w:color w:val="0070C0"/>
        </w:rPr>
        <w:t xml:space="preserve"> small. </w:t>
      </w:r>
    </w:p>
    <w:p w14:paraId="3A3A44BE" w14:textId="0AC481F5" w:rsidR="00A64614" w:rsidRPr="002C6A2D" w:rsidRDefault="00A64614" w:rsidP="002C6A2D">
      <w:pPr>
        <w:pStyle w:val="ListParagraph"/>
        <w:numPr>
          <w:ilvl w:val="0"/>
          <w:numId w:val="27"/>
        </w:numPr>
        <w:rPr>
          <w:color w:val="0070C0"/>
        </w:rPr>
      </w:pPr>
      <w:r w:rsidRPr="00B162B5">
        <w:rPr>
          <w:i/>
          <w:color w:val="0070C0"/>
        </w:rPr>
        <w:t>[leave blank]</w:t>
      </w:r>
      <w:r w:rsidR="002C6A2D">
        <w:rPr>
          <w:i/>
          <w:color w:val="0070C0"/>
        </w:rPr>
        <w:t xml:space="preserve"> </w:t>
      </w:r>
      <w:r w:rsidRPr="002C6A2D">
        <w:rPr>
          <w:i/>
          <w:color w:val="0070C0"/>
        </w:rPr>
        <w:t xml:space="preserve">[No instruction: Respondent </w:t>
      </w:r>
      <w:proofErr w:type="gramStart"/>
      <w:r w:rsidRPr="002C6A2D">
        <w:rPr>
          <w:i/>
          <w:color w:val="0070C0"/>
        </w:rPr>
        <w:t>has to</w:t>
      </w:r>
      <w:proofErr w:type="gramEnd"/>
      <w:r w:rsidRPr="002C6A2D">
        <w:rPr>
          <w:i/>
          <w:color w:val="0070C0"/>
        </w:rPr>
        <w:t xml:space="preserve"> figure it out without the instruction]</w:t>
      </w:r>
    </w:p>
    <w:p w14:paraId="132ABFA4" w14:textId="27E369A0"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Alternate between the shapes. From the largest square to the smallest circle, then to the next largest square to the next smallest circle. Continue through all the shapes. </w:t>
      </w:r>
    </w:p>
    <w:p w14:paraId="1EECF348" w14:textId="5A57D5D2"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Alternate between the shapes. From the largest square to the smallest circle, then to the next largest square to the next smallest circle. Continue through all the shapes. </w:t>
      </w:r>
    </w:p>
    <w:p w14:paraId="786D35D1" w14:textId="76B2CA0E" w:rsidR="00A64614" w:rsidRPr="00B162B5" w:rsidRDefault="00A64614" w:rsidP="00A64614">
      <w:pPr>
        <w:pStyle w:val="ListParagraph"/>
        <w:numPr>
          <w:ilvl w:val="0"/>
          <w:numId w:val="27"/>
        </w:numPr>
        <w:spacing w:after="160" w:line="259" w:lineRule="auto"/>
        <w:rPr>
          <w:color w:val="0070C0"/>
        </w:rPr>
      </w:pPr>
      <w:r w:rsidRPr="00B162B5">
        <w:rPr>
          <w:color w:val="0070C0"/>
        </w:rPr>
        <w:t xml:space="preserve">Alternate between the shapes. From the largest square to the smallest circle, then to the next largest square to the next smallest circle. Continue through all the shapes. </w:t>
      </w:r>
    </w:p>
    <w:p w14:paraId="2C583A36" w14:textId="1A7140E8" w:rsidR="00A64614" w:rsidRPr="002C6A2D" w:rsidRDefault="00A64614" w:rsidP="002C6A2D">
      <w:pPr>
        <w:pStyle w:val="ListParagraph"/>
        <w:numPr>
          <w:ilvl w:val="0"/>
          <w:numId w:val="27"/>
        </w:numPr>
        <w:rPr>
          <w:color w:val="0070C0"/>
        </w:rPr>
      </w:pPr>
      <w:r w:rsidRPr="00B162B5">
        <w:rPr>
          <w:i/>
          <w:color w:val="0070C0"/>
        </w:rPr>
        <w:t>[leave blank]</w:t>
      </w:r>
      <w:r w:rsidR="002C6A2D">
        <w:rPr>
          <w:i/>
          <w:color w:val="0070C0"/>
        </w:rPr>
        <w:t xml:space="preserve"> </w:t>
      </w:r>
      <w:r w:rsidRPr="002C6A2D">
        <w:rPr>
          <w:i/>
          <w:color w:val="0070C0"/>
        </w:rPr>
        <w:t xml:space="preserve">[No instruction: Respondent </w:t>
      </w:r>
      <w:proofErr w:type="gramStart"/>
      <w:r w:rsidRPr="002C6A2D">
        <w:rPr>
          <w:i/>
          <w:color w:val="0070C0"/>
        </w:rPr>
        <w:t>has to</w:t>
      </w:r>
      <w:proofErr w:type="gramEnd"/>
      <w:r w:rsidRPr="002C6A2D">
        <w:rPr>
          <w:i/>
          <w:color w:val="0070C0"/>
        </w:rPr>
        <w:t xml:space="preserve"> figure it out without the instruction]</w:t>
      </w:r>
    </w:p>
    <w:p w14:paraId="43E2DBDA" w14:textId="77777777" w:rsidR="00A64614" w:rsidRPr="00DE1F8D" w:rsidRDefault="00A64614" w:rsidP="00A64614">
      <w:pPr>
        <w:rPr>
          <w:color w:val="0070C0"/>
        </w:rPr>
      </w:pPr>
      <w:r w:rsidRPr="00DE1F8D">
        <w:rPr>
          <w:color w:val="0070C0"/>
        </w:rPr>
        <w:lastRenderedPageBreak/>
        <w:t xml:space="preserve">Task finished, enter </w:t>
      </w:r>
      <w:proofErr w:type="gramStart"/>
      <w:r w:rsidRPr="00DE1F8D">
        <w:rPr>
          <w:color w:val="0070C0"/>
        </w:rPr>
        <w:t>outcome</w:t>
      </w:r>
      <w:proofErr w:type="gramEnd"/>
      <w:r w:rsidRPr="00DE1F8D">
        <w:rPr>
          <w:color w:val="0070C0"/>
        </w:rPr>
        <w:t xml:space="preserve"> and press NEXT to advance. </w:t>
      </w:r>
    </w:p>
    <w:p w14:paraId="711924D1" w14:textId="77777777" w:rsidR="00A64614" w:rsidRPr="00DE1F8D" w:rsidRDefault="00A64614" w:rsidP="00A64614">
      <w:pPr>
        <w:rPr>
          <w:color w:val="0070C0"/>
        </w:rPr>
      </w:pPr>
      <w:r w:rsidRPr="00DE1F8D">
        <w:rPr>
          <w:color w:val="0070C0"/>
        </w:rPr>
        <w:t xml:space="preserve">If there were no issues, click next to move forward. </w:t>
      </w:r>
    </w:p>
    <w:p w14:paraId="6CA651F8" w14:textId="77777777" w:rsidR="00A64614" w:rsidRPr="00DE1F8D" w:rsidRDefault="00A64614" w:rsidP="00A64614">
      <w:pPr>
        <w:rPr>
          <w:color w:val="0070C0"/>
        </w:rPr>
      </w:pPr>
      <w:r w:rsidRPr="00DE1F8D">
        <w:rPr>
          <w:color w:val="0070C0"/>
        </w:rPr>
        <w:t xml:space="preserve">[Mark all that apply] </w:t>
      </w:r>
    </w:p>
    <w:p w14:paraId="43A39499" w14:textId="77777777" w:rsidR="00A64614" w:rsidRPr="00DE1F8D" w:rsidRDefault="00A64614" w:rsidP="00A64614">
      <w:pPr>
        <w:pStyle w:val="ListParagraph"/>
        <w:numPr>
          <w:ilvl w:val="3"/>
          <w:numId w:val="25"/>
        </w:numPr>
        <w:ind w:left="1260" w:hanging="540"/>
        <w:rPr>
          <w:color w:val="0070C0"/>
        </w:rPr>
      </w:pPr>
      <w:r w:rsidRPr="00DE1F8D">
        <w:rPr>
          <w:color w:val="0070C0"/>
        </w:rPr>
        <w:t>Incomplete</w:t>
      </w:r>
    </w:p>
    <w:p w14:paraId="75889502" w14:textId="77777777" w:rsidR="00A64614" w:rsidRPr="00DE1F8D" w:rsidRDefault="00A64614" w:rsidP="00A64614">
      <w:pPr>
        <w:pStyle w:val="ListParagraph"/>
        <w:numPr>
          <w:ilvl w:val="3"/>
          <w:numId w:val="25"/>
        </w:numPr>
        <w:ind w:left="1260" w:hanging="540"/>
        <w:rPr>
          <w:color w:val="0070C0"/>
        </w:rPr>
      </w:pPr>
      <w:r w:rsidRPr="00DE1F8D">
        <w:rPr>
          <w:color w:val="0070C0"/>
        </w:rPr>
        <w:t>Interruptions</w:t>
      </w:r>
    </w:p>
    <w:p w14:paraId="13C96F5B" w14:textId="77777777" w:rsidR="00A64614" w:rsidRPr="00DE1F8D" w:rsidRDefault="00A64614" w:rsidP="00A64614">
      <w:pPr>
        <w:pStyle w:val="ListParagraph"/>
        <w:numPr>
          <w:ilvl w:val="3"/>
          <w:numId w:val="25"/>
        </w:numPr>
        <w:ind w:left="1260" w:hanging="540"/>
        <w:rPr>
          <w:color w:val="0070C0"/>
        </w:rPr>
      </w:pPr>
      <w:r w:rsidRPr="00DE1F8D">
        <w:rPr>
          <w:color w:val="0070C0"/>
        </w:rPr>
        <w:t>Technical problems</w:t>
      </w:r>
    </w:p>
    <w:p w14:paraId="31C1B2D4" w14:textId="77777777" w:rsidR="00A64614" w:rsidRPr="00DE1F8D" w:rsidRDefault="00A64614" w:rsidP="00A64614">
      <w:pPr>
        <w:pStyle w:val="ListParagraph"/>
        <w:numPr>
          <w:ilvl w:val="3"/>
          <w:numId w:val="25"/>
        </w:numPr>
        <w:ind w:left="1260" w:hanging="540"/>
        <w:rPr>
          <w:color w:val="0070C0"/>
        </w:rPr>
      </w:pPr>
      <w:r w:rsidRPr="00DE1F8D">
        <w:rPr>
          <w:color w:val="0070C0"/>
        </w:rPr>
        <w:t>Fatigue</w:t>
      </w:r>
    </w:p>
    <w:p w14:paraId="6EF62E67" w14:textId="77777777" w:rsidR="00A64614" w:rsidRPr="00DE1F8D" w:rsidRDefault="00A64614" w:rsidP="00A64614">
      <w:pPr>
        <w:pStyle w:val="ListParagraph"/>
        <w:numPr>
          <w:ilvl w:val="3"/>
          <w:numId w:val="25"/>
        </w:numPr>
        <w:ind w:left="1260" w:hanging="540"/>
        <w:rPr>
          <w:color w:val="0070C0"/>
        </w:rPr>
      </w:pPr>
      <w:r w:rsidRPr="00DE1F8D">
        <w:rPr>
          <w:color w:val="0070C0"/>
        </w:rPr>
        <w:t>Visual problems</w:t>
      </w:r>
    </w:p>
    <w:p w14:paraId="755F18E1" w14:textId="77777777" w:rsidR="00A64614" w:rsidRPr="00DE1F8D" w:rsidRDefault="00A64614" w:rsidP="00A64614">
      <w:pPr>
        <w:pStyle w:val="ListParagraph"/>
        <w:numPr>
          <w:ilvl w:val="3"/>
          <w:numId w:val="25"/>
        </w:numPr>
        <w:ind w:left="1260" w:hanging="540"/>
        <w:rPr>
          <w:color w:val="0070C0"/>
        </w:rPr>
      </w:pPr>
      <w:r w:rsidRPr="00DE1F8D">
        <w:rPr>
          <w:color w:val="0070C0"/>
        </w:rPr>
        <w:t>Auditory problems</w:t>
      </w:r>
    </w:p>
    <w:p w14:paraId="5C4A6C7E" w14:textId="77777777" w:rsidR="00A64614" w:rsidRPr="00DE1F8D" w:rsidRDefault="00A64614" w:rsidP="00A64614">
      <w:pPr>
        <w:pStyle w:val="ListParagraph"/>
        <w:numPr>
          <w:ilvl w:val="3"/>
          <w:numId w:val="25"/>
        </w:numPr>
        <w:ind w:left="1260" w:hanging="540"/>
        <w:rPr>
          <w:color w:val="0070C0"/>
        </w:rPr>
      </w:pPr>
      <w:r w:rsidRPr="00DE1F8D">
        <w:rPr>
          <w:color w:val="0070C0"/>
        </w:rPr>
        <w:t>Physical problems with hands</w:t>
      </w:r>
    </w:p>
    <w:p w14:paraId="2E31083F" w14:textId="77777777" w:rsidR="00A64614" w:rsidRPr="00DE1F8D" w:rsidRDefault="00A64614" w:rsidP="00A64614">
      <w:pPr>
        <w:pStyle w:val="ListParagraph"/>
        <w:numPr>
          <w:ilvl w:val="3"/>
          <w:numId w:val="25"/>
        </w:numPr>
        <w:ind w:left="1260" w:hanging="540"/>
        <w:rPr>
          <w:color w:val="0070C0"/>
        </w:rPr>
      </w:pPr>
      <w:r w:rsidRPr="00DE1F8D">
        <w:rPr>
          <w:color w:val="0070C0"/>
        </w:rPr>
        <w:t>Poor comprehension</w:t>
      </w:r>
    </w:p>
    <w:p w14:paraId="2A163700" w14:textId="77777777" w:rsidR="00A64614" w:rsidRPr="00DE1F8D" w:rsidRDefault="00A64614" w:rsidP="00A64614">
      <w:pPr>
        <w:pStyle w:val="ListParagraph"/>
        <w:numPr>
          <w:ilvl w:val="3"/>
          <w:numId w:val="25"/>
        </w:numPr>
        <w:ind w:left="1260" w:hanging="540"/>
        <w:rPr>
          <w:color w:val="0070C0"/>
        </w:rPr>
      </w:pPr>
      <w:r w:rsidRPr="00DE1F8D">
        <w:rPr>
          <w:color w:val="0070C0"/>
        </w:rPr>
        <w:t>Examiner error (leave remark)</w:t>
      </w:r>
    </w:p>
    <w:p w14:paraId="3148B3DF" w14:textId="31FF499B" w:rsidR="00A64614" w:rsidRDefault="00A64614" w:rsidP="00A64614">
      <w:pPr>
        <w:pStyle w:val="ListParagraph"/>
        <w:numPr>
          <w:ilvl w:val="3"/>
          <w:numId w:val="25"/>
        </w:numPr>
        <w:ind w:left="1260" w:hanging="540"/>
        <w:rPr>
          <w:color w:val="0070C0"/>
        </w:rPr>
      </w:pPr>
      <w:r w:rsidRPr="00DE1F8D">
        <w:rPr>
          <w:color w:val="0070C0"/>
        </w:rPr>
        <w:t xml:space="preserve">Other  </w:t>
      </w:r>
    </w:p>
    <w:p w14:paraId="69AB1625" w14:textId="77777777" w:rsidR="00BC33B0" w:rsidRDefault="00BC33B0" w:rsidP="00BC33B0">
      <w:pPr>
        <w:pStyle w:val="Heading1"/>
      </w:pPr>
      <w:bookmarkStart w:id="95" w:name="_Toc131080101"/>
      <w:r w:rsidRPr="006B24AA">
        <w:t xml:space="preserve">SECTION </w:t>
      </w:r>
      <w:r>
        <w:t xml:space="preserve">JP- </w:t>
      </w:r>
      <w:r w:rsidRPr="002E496C">
        <w:t>Judgement &amp; Problem Solving</w:t>
      </w:r>
      <w:bookmarkEnd w:id="95"/>
    </w:p>
    <w:p w14:paraId="637D7663" w14:textId="77777777" w:rsidR="00BC33B0" w:rsidRDefault="00BC33B0" w:rsidP="00BC33B0"/>
    <w:p w14:paraId="5F3391D9" w14:textId="77777777" w:rsidR="00BC33B0" w:rsidRPr="00B82A47" w:rsidRDefault="00BC33B0" w:rsidP="00BC33B0">
      <w:r w:rsidRPr="00B82A47">
        <w:t xml:space="preserve">JP100_SIMILARITIES </w:t>
      </w:r>
    </w:p>
    <w:p w14:paraId="586F2286" w14:textId="77777777" w:rsidR="00BC33B0" w:rsidRPr="00B82A47" w:rsidRDefault="00BC33B0" w:rsidP="00BC33B0">
      <w:proofErr w:type="spellStart"/>
      <w:r w:rsidRPr="00B82A47">
        <w:t>JP_Intro</w:t>
      </w:r>
      <w:proofErr w:type="spellEnd"/>
      <w:r w:rsidRPr="00B82A47">
        <w:t xml:space="preserve"> </w:t>
      </w:r>
    </w:p>
    <w:p w14:paraId="3A8C4FB6" w14:textId="77777777" w:rsidR="00BC33B0" w:rsidRPr="00B82A47" w:rsidRDefault="00BC33B0" w:rsidP="00BC33B0">
      <w:r w:rsidRPr="00B82A47">
        <w:t>Now I would like you to ask about similarities between things</w:t>
      </w:r>
      <w:r>
        <w:t>.</w:t>
      </w:r>
      <w:r w:rsidRPr="00B82A47">
        <w:t xml:space="preserve"> </w:t>
      </w:r>
    </w:p>
    <w:p w14:paraId="33DADB93" w14:textId="77777777" w:rsidR="00BC33B0" w:rsidRPr="00B82A47" w:rsidRDefault="00BC33B0" w:rsidP="00BC33B0">
      <w:r w:rsidRPr="00B82A47">
        <w:t xml:space="preserve">For </w:t>
      </w:r>
      <w:r>
        <w:t>e</w:t>
      </w:r>
      <w:r w:rsidRPr="00B82A47">
        <w:t>xample</w:t>
      </w:r>
      <w:r>
        <w:t>,</w:t>
      </w:r>
      <w:r w:rsidRPr="00B82A47">
        <w:t xml:space="preserve"> can you tell me “How are a pencil and pen alike?  (</w:t>
      </w:r>
      <w:proofErr w:type="gramStart"/>
      <w:r w:rsidRPr="00B82A47">
        <w:t>writing</w:t>
      </w:r>
      <w:proofErr w:type="gramEnd"/>
      <w:r w:rsidRPr="00B82A47">
        <w:t xml:space="preserve"> instruments)        </w:t>
      </w:r>
    </w:p>
    <w:p w14:paraId="6E2663CD" w14:textId="77777777" w:rsidR="00BC33B0" w:rsidRPr="00B82A47" w:rsidRDefault="00BC33B0" w:rsidP="00BC33B0">
      <w:r w:rsidRPr="00B82A47">
        <w:t xml:space="preserve">How are these things alike?”    </w:t>
      </w:r>
    </w:p>
    <w:p w14:paraId="51CFA1AA" w14:textId="77777777" w:rsidR="00BC33B0" w:rsidRPr="00B82A47" w:rsidRDefault="00BC33B0" w:rsidP="00BC33B0">
      <w:r w:rsidRPr="00B82A47">
        <w:t xml:space="preserve">IF R ANSWERS CORRECTLY SAY “Yes, they are both writing </w:t>
      </w:r>
      <w:proofErr w:type="gramStart"/>
      <w:r w:rsidRPr="00B82A47">
        <w:t>instruments</w:t>
      </w:r>
      <w:proofErr w:type="gramEnd"/>
      <w:r w:rsidRPr="00B82A47">
        <w:t xml:space="preserve">” </w:t>
      </w:r>
    </w:p>
    <w:p w14:paraId="2579C9B5" w14:textId="77777777" w:rsidR="00BC33B0" w:rsidRPr="00B82A47" w:rsidRDefault="00BC33B0" w:rsidP="00BC33B0">
      <w:r w:rsidRPr="00B82A47">
        <w:t xml:space="preserve">IF R ANSWERS INCORRECTLY SAY SOMETHING LIKE “Yes, they do have </w:t>
      </w:r>
      <w:proofErr w:type="spellStart"/>
      <w:r w:rsidRPr="00B82A47">
        <w:t>xxxx</w:t>
      </w:r>
      <w:proofErr w:type="spellEnd"/>
      <w:r w:rsidRPr="00B82A47">
        <w:t xml:space="preserve"> (</w:t>
      </w:r>
      <w:proofErr w:type="gramStart"/>
      <w:r w:rsidRPr="00B82A47">
        <w:t>e.g.</w:t>
      </w:r>
      <w:proofErr w:type="gramEnd"/>
      <w:r w:rsidRPr="00B82A47">
        <w:t xml:space="preserve"> nibs, points) but the main similarity is that they are both writing instruments”.</w:t>
      </w:r>
    </w:p>
    <w:p w14:paraId="4C3BDB27" w14:textId="77777777" w:rsidR="00BC33B0" w:rsidRPr="00B82A47" w:rsidRDefault="00BC33B0" w:rsidP="00BC33B0">
      <w:r w:rsidRPr="00B82A47">
        <w:t>AFTER THIS GIVE NO MORE ASSISTANCE.</w:t>
      </w:r>
    </w:p>
    <w:p w14:paraId="2F533C10" w14:textId="77777777" w:rsidR="00BC33B0" w:rsidRPr="00B82A47" w:rsidRDefault="00BC33B0" w:rsidP="00BC33B0">
      <w:r w:rsidRPr="00B82A47">
        <w:t xml:space="preserve"> </w:t>
      </w:r>
    </w:p>
    <w:p w14:paraId="273403F0" w14:textId="77777777" w:rsidR="00BC33B0" w:rsidRPr="00B82A47" w:rsidRDefault="00BC33B0" w:rsidP="00BC33B0">
      <w:r w:rsidRPr="00B82A47">
        <w:t>JP100a.  Elephant …</w:t>
      </w:r>
      <w:proofErr w:type="gramStart"/>
      <w:r w:rsidRPr="00B82A47">
        <w:t>….Monkey</w:t>
      </w:r>
      <w:proofErr w:type="gramEnd"/>
      <w:r w:rsidRPr="00B82A47">
        <w:t xml:space="preserve">  </w:t>
      </w:r>
    </w:p>
    <w:p w14:paraId="1187C4AA" w14:textId="77777777" w:rsidR="00BC33B0" w:rsidRPr="00B82A47" w:rsidRDefault="00BC33B0" w:rsidP="00BC33B0">
      <w:r w:rsidRPr="00B82A47">
        <w:t xml:space="preserve">1. Animals, members of Animal Kingdom </w:t>
      </w:r>
    </w:p>
    <w:p w14:paraId="20906342" w14:textId="77777777" w:rsidR="00BC33B0" w:rsidRPr="00B82A47" w:rsidRDefault="00BC33B0" w:rsidP="00BC33B0">
      <w:r w:rsidRPr="00B82A47">
        <w:t xml:space="preserve">2. Have tails </w:t>
      </w:r>
    </w:p>
    <w:p w14:paraId="5E3CA8FA" w14:textId="77777777" w:rsidR="00BC33B0" w:rsidRPr="00B82A47" w:rsidRDefault="00BC33B0" w:rsidP="00BC33B0">
      <w:r w:rsidRPr="00B82A47">
        <w:t xml:space="preserve">3. Answers not pertinent, differences </w:t>
      </w:r>
    </w:p>
    <w:p w14:paraId="582B5C08" w14:textId="77777777" w:rsidR="00BC33B0" w:rsidRPr="00B82A47" w:rsidRDefault="00BC33B0" w:rsidP="00BC33B0">
      <w:r w:rsidRPr="00B82A47">
        <w:t xml:space="preserve">  </w:t>
      </w:r>
    </w:p>
    <w:p w14:paraId="12767740" w14:textId="77777777" w:rsidR="00BC33B0" w:rsidRPr="00B82A47" w:rsidRDefault="00BC33B0" w:rsidP="00BC33B0">
      <w:r w:rsidRPr="00B82A47">
        <w:lastRenderedPageBreak/>
        <w:t>JP100b.  Rose …</w:t>
      </w:r>
      <w:proofErr w:type="gramStart"/>
      <w:r w:rsidRPr="00B82A47">
        <w:t>…..</w:t>
      </w:r>
      <w:proofErr w:type="gramEnd"/>
      <w:r w:rsidRPr="00B82A47">
        <w:t xml:space="preserve">Jasmine    </w:t>
      </w:r>
    </w:p>
    <w:p w14:paraId="65C98BA5" w14:textId="77777777" w:rsidR="00BC33B0" w:rsidRPr="00B82A47" w:rsidRDefault="00BC33B0" w:rsidP="00BC33B0">
      <w:r w:rsidRPr="00B82A47">
        <w:t xml:space="preserve">1. Both Flowers </w:t>
      </w:r>
    </w:p>
    <w:p w14:paraId="7FFF1806" w14:textId="77777777" w:rsidR="00BC33B0" w:rsidRPr="00B82A47" w:rsidRDefault="00BC33B0" w:rsidP="00BC33B0">
      <w:r w:rsidRPr="00B82A47">
        <w:t xml:space="preserve">2. Both have smell/ have petals </w:t>
      </w:r>
    </w:p>
    <w:p w14:paraId="78498B46" w14:textId="77777777" w:rsidR="00BC33B0" w:rsidRPr="003C126F" w:rsidRDefault="00BC33B0" w:rsidP="00BC33B0">
      <w:r w:rsidRPr="00B82A47">
        <w:t xml:space="preserve">3. Answers not pertinent, </w:t>
      </w:r>
      <w:r w:rsidRPr="003C126F">
        <w:t xml:space="preserve">differences </w:t>
      </w:r>
    </w:p>
    <w:p w14:paraId="3870E841" w14:textId="77777777" w:rsidR="00BC33B0" w:rsidRPr="003C126F" w:rsidRDefault="00BC33B0" w:rsidP="00BC33B0">
      <w:pPr>
        <w:rPr>
          <w:color w:val="0070C0"/>
        </w:rPr>
      </w:pPr>
    </w:p>
    <w:p w14:paraId="5E8AC7C6" w14:textId="77777777" w:rsidR="00BC33B0" w:rsidRPr="003C126F" w:rsidRDefault="00BC33B0" w:rsidP="00BC33B0">
      <w:pPr>
        <w:rPr>
          <w:color w:val="0070C0"/>
        </w:rPr>
      </w:pPr>
      <w:r w:rsidRPr="003C126F">
        <w:rPr>
          <w:color w:val="0070C0"/>
        </w:rPr>
        <w:t>JP100c.  Table …</w:t>
      </w:r>
      <w:proofErr w:type="gramStart"/>
      <w:r w:rsidRPr="003C126F">
        <w:rPr>
          <w:color w:val="0070C0"/>
        </w:rPr>
        <w:t>…..</w:t>
      </w:r>
      <w:proofErr w:type="gramEnd"/>
      <w:r w:rsidRPr="003C126F">
        <w:rPr>
          <w:color w:val="0070C0"/>
        </w:rPr>
        <w:t xml:space="preserve">Chair  </w:t>
      </w:r>
    </w:p>
    <w:p w14:paraId="0D1EDFAF" w14:textId="77777777" w:rsidR="00BC33B0" w:rsidRPr="003C126F" w:rsidRDefault="00BC33B0" w:rsidP="00BC33B0">
      <w:pPr>
        <w:rPr>
          <w:color w:val="0070C0"/>
        </w:rPr>
      </w:pPr>
      <w:r w:rsidRPr="003C126F">
        <w:rPr>
          <w:color w:val="0070C0"/>
        </w:rPr>
        <w:t>1. Both Furniture</w:t>
      </w:r>
    </w:p>
    <w:p w14:paraId="7477ED80" w14:textId="77777777" w:rsidR="00BC33B0" w:rsidRPr="003C126F" w:rsidRDefault="00BC33B0" w:rsidP="00BC33B0">
      <w:pPr>
        <w:rPr>
          <w:color w:val="0070C0"/>
        </w:rPr>
      </w:pPr>
      <w:r w:rsidRPr="003C126F">
        <w:rPr>
          <w:color w:val="0070C0"/>
        </w:rPr>
        <w:t xml:space="preserve">2. Both wooden/have four legs </w:t>
      </w:r>
    </w:p>
    <w:p w14:paraId="37DF38CB" w14:textId="77777777" w:rsidR="00BC33B0" w:rsidRPr="00096014" w:rsidRDefault="00BC33B0" w:rsidP="00BC33B0">
      <w:pPr>
        <w:rPr>
          <w:color w:val="0070C0"/>
        </w:rPr>
      </w:pPr>
      <w:r w:rsidRPr="003C126F">
        <w:rPr>
          <w:color w:val="0070C0"/>
        </w:rPr>
        <w:t>3. Answers not pertinent, differences</w:t>
      </w:r>
      <w:r w:rsidRPr="00096014">
        <w:rPr>
          <w:color w:val="0070C0"/>
        </w:rPr>
        <w:t xml:space="preserve"> </w:t>
      </w:r>
    </w:p>
    <w:p w14:paraId="09928FCD" w14:textId="77777777" w:rsidR="00BC33B0" w:rsidRDefault="00BC33B0" w:rsidP="00BC33B0"/>
    <w:p w14:paraId="56A36CF5" w14:textId="77777777" w:rsidR="00BC33B0" w:rsidRPr="00B82A47" w:rsidRDefault="00BC33B0" w:rsidP="00BC33B0">
      <w:pPr>
        <w:rPr>
          <w:sz w:val="22"/>
        </w:rPr>
      </w:pPr>
      <w:r w:rsidRPr="00B82A47">
        <w:t xml:space="preserve">JP101_Differences </w:t>
      </w:r>
    </w:p>
    <w:p w14:paraId="5697E9C4" w14:textId="77777777" w:rsidR="00BC33B0" w:rsidRPr="00B82A47" w:rsidRDefault="00BC33B0" w:rsidP="00BC33B0">
      <w:bookmarkStart w:id="96" w:name="_Hlk102084577"/>
      <w:proofErr w:type="spellStart"/>
      <w:r w:rsidRPr="00B82A47">
        <w:t>JP_intro</w:t>
      </w:r>
      <w:proofErr w:type="spellEnd"/>
      <w:r w:rsidRPr="00B82A47">
        <w:t xml:space="preserve"> </w:t>
      </w:r>
    </w:p>
    <w:p w14:paraId="1CEFDA39" w14:textId="77777777" w:rsidR="00BC33B0" w:rsidRPr="00B82A47" w:rsidRDefault="00BC33B0" w:rsidP="00BC33B0">
      <w:r w:rsidRPr="00B82A47">
        <w:t xml:space="preserve">Now we would like to ask about differences in things, for example “what is the difference between </w:t>
      </w:r>
      <w:proofErr w:type="gramStart"/>
      <w:r w:rsidRPr="00B82A47">
        <w:t>“ Cow</w:t>
      </w:r>
      <w:proofErr w:type="gramEnd"/>
      <w:r w:rsidRPr="00B82A47">
        <w:t xml:space="preserve"> and Crow” (Animal vs Bird) </w:t>
      </w:r>
    </w:p>
    <w:p w14:paraId="38938444" w14:textId="77777777" w:rsidR="00BC33B0" w:rsidRPr="00B82A47" w:rsidRDefault="00BC33B0" w:rsidP="00BC33B0">
      <w:r w:rsidRPr="00B82A47">
        <w:t xml:space="preserve">IF R ANSWERS CORRECTLY SAY “Yes, one is an animal and one is a </w:t>
      </w:r>
      <w:proofErr w:type="gramStart"/>
      <w:r w:rsidRPr="00B82A47">
        <w:t>bird</w:t>
      </w:r>
      <w:proofErr w:type="gramEnd"/>
      <w:r w:rsidRPr="00B82A47">
        <w:t xml:space="preserve">” </w:t>
      </w:r>
    </w:p>
    <w:p w14:paraId="0E45EA17" w14:textId="77777777" w:rsidR="00BC33B0" w:rsidRPr="00B82A47" w:rsidRDefault="00BC33B0" w:rsidP="00BC33B0">
      <w:r w:rsidRPr="00B82A47">
        <w:t xml:space="preserve">IF R ANSWERS INCORRECTLY SAY SOMETHING LIKE “Yes, you’re right they are different because </w:t>
      </w:r>
      <w:proofErr w:type="spellStart"/>
      <w:r w:rsidRPr="00B82A47">
        <w:t>xxxx</w:t>
      </w:r>
      <w:proofErr w:type="spellEnd"/>
      <w:r w:rsidRPr="00B82A47">
        <w:t xml:space="preserve"> (</w:t>
      </w:r>
      <w:proofErr w:type="gramStart"/>
      <w:r w:rsidRPr="00B82A47">
        <w:t>e.g.</w:t>
      </w:r>
      <w:proofErr w:type="gramEnd"/>
      <w:r w:rsidRPr="00B82A47">
        <w:t xml:space="preserve"> one flies and one walks) but the main difference is that one is an animal and one is a bird”.</w:t>
      </w:r>
    </w:p>
    <w:p w14:paraId="2B322F7A" w14:textId="77777777" w:rsidR="00BC33B0" w:rsidRPr="00B82A47" w:rsidRDefault="00BC33B0" w:rsidP="00BC33B0">
      <w:r w:rsidRPr="00B82A47">
        <w:t>AFTER THIS GIVE NO MORE ASSISTANCE.</w:t>
      </w:r>
    </w:p>
    <w:bookmarkEnd w:id="96"/>
    <w:p w14:paraId="3F541ADC" w14:textId="77777777" w:rsidR="00BC33B0" w:rsidRPr="00B82A47" w:rsidRDefault="00BC33B0" w:rsidP="00BC33B0"/>
    <w:p w14:paraId="189744F6" w14:textId="77777777" w:rsidR="00BC33B0" w:rsidRPr="00B82A47" w:rsidRDefault="00BC33B0" w:rsidP="00BC33B0">
      <w:bookmarkStart w:id="97" w:name="_Hlk102084790"/>
      <w:r w:rsidRPr="00B82A47">
        <w:t>JP101a. Lie…</w:t>
      </w:r>
      <w:proofErr w:type="gramStart"/>
      <w:r w:rsidRPr="00B82A47">
        <w:t>…..</w:t>
      </w:r>
      <w:proofErr w:type="gramEnd"/>
      <w:r w:rsidRPr="00B82A47">
        <w:t xml:space="preserve">Mistake </w:t>
      </w:r>
    </w:p>
    <w:p w14:paraId="7E3D5F70" w14:textId="77777777" w:rsidR="00BC33B0" w:rsidRPr="00B82A47" w:rsidRDefault="00BC33B0" w:rsidP="00BC33B0">
      <w:pPr>
        <w:pStyle w:val="ListParagraph"/>
        <w:numPr>
          <w:ilvl w:val="0"/>
          <w:numId w:val="10"/>
        </w:numPr>
        <w:spacing w:after="160" w:line="256" w:lineRule="auto"/>
      </w:pPr>
      <w:r w:rsidRPr="00B82A47">
        <w:t xml:space="preserve">Lie is deliberate, Mistake is </w:t>
      </w:r>
      <w:proofErr w:type="gramStart"/>
      <w:r w:rsidRPr="00B82A47">
        <w:t>unintentional</w:t>
      </w:r>
      <w:proofErr w:type="gramEnd"/>
    </w:p>
    <w:p w14:paraId="1383563C" w14:textId="77777777" w:rsidR="00BC33B0" w:rsidRPr="00B82A47" w:rsidRDefault="00BC33B0" w:rsidP="00BC33B0">
      <w:pPr>
        <w:pStyle w:val="ListParagraph"/>
        <w:numPr>
          <w:ilvl w:val="0"/>
          <w:numId w:val="10"/>
        </w:numPr>
        <w:spacing w:after="160" w:line="256" w:lineRule="auto"/>
      </w:pPr>
      <w:r w:rsidRPr="00B82A47">
        <w:t xml:space="preserve">It is okay to do mistake, but lying is </w:t>
      </w:r>
      <w:proofErr w:type="gramStart"/>
      <w:r w:rsidRPr="00B82A47">
        <w:t>wrong</w:t>
      </w:r>
      <w:proofErr w:type="gramEnd"/>
      <w:r w:rsidRPr="00B82A47">
        <w:t xml:space="preserve"> </w:t>
      </w:r>
    </w:p>
    <w:p w14:paraId="308FE9BB" w14:textId="77777777" w:rsidR="00BC33B0" w:rsidRPr="00B82A47" w:rsidRDefault="00BC33B0" w:rsidP="00BC33B0">
      <w:pPr>
        <w:pStyle w:val="ListParagraph"/>
        <w:numPr>
          <w:ilvl w:val="0"/>
          <w:numId w:val="10"/>
        </w:numPr>
        <w:spacing w:after="160" w:line="256" w:lineRule="auto"/>
      </w:pPr>
      <w:r w:rsidRPr="00B82A47">
        <w:t xml:space="preserve">Anything else </w:t>
      </w:r>
    </w:p>
    <w:p w14:paraId="1C066BAD" w14:textId="77777777" w:rsidR="00BC33B0" w:rsidRPr="00B82A47" w:rsidRDefault="00BC33B0" w:rsidP="00BC33B0"/>
    <w:p w14:paraId="3D5D7CED" w14:textId="77777777" w:rsidR="00BC33B0" w:rsidRPr="00B82A47" w:rsidRDefault="00BC33B0" w:rsidP="00BC33B0">
      <w:r w:rsidRPr="00B82A47">
        <w:t>JP101b. River…</w:t>
      </w:r>
      <w:proofErr w:type="gramStart"/>
      <w:r w:rsidRPr="00B82A47">
        <w:t>…..</w:t>
      </w:r>
      <w:proofErr w:type="gramEnd"/>
      <w:r w:rsidRPr="00B82A47">
        <w:t xml:space="preserve">Pond </w:t>
      </w:r>
    </w:p>
    <w:p w14:paraId="468E68F6" w14:textId="77777777" w:rsidR="00BC33B0" w:rsidRPr="00B82A47" w:rsidRDefault="00BC33B0" w:rsidP="00BC33B0">
      <w:pPr>
        <w:pStyle w:val="ListParagraph"/>
        <w:numPr>
          <w:ilvl w:val="0"/>
          <w:numId w:val="11"/>
        </w:numPr>
        <w:spacing w:after="160" w:line="256" w:lineRule="auto"/>
      </w:pPr>
      <w:r w:rsidRPr="00B82A47">
        <w:t xml:space="preserve">River is flowing </w:t>
      </w:r>
      <w:proofErr w:type="gramStart"/>
      <w:r w:rsidRPr="00B82A47">
        <w:t>water,</w:t>
      </w:r>
      <w:proofErr w:type="gramEnd"/>
      <w:r w:rsidRPr="00B82A47">
        <w:t xml:space="preserve"> Pond is non-flowing water.</w:t>
      </w:r>
    </w:p>
    <w:p w14:paraId="605D8F8A" w14:textId="77777777" w:rsidR="00BC33B0" w:rsidRPr="00B82A47" w:rsidRDefault="00BC33B0" w:rsidP="00BC33B0">
      <w:pPr>
        <w:pStyle w:val="ListParagraph"/>
        <w:numPr>
          <w:ilvl w:val="0"/>
          <w:numId w:val="11"/>
        </w:numPr>
        <w:spacing w:after="160" w:line="256" w:lineRule="auto"/>
      </w:pPr>
      <w:r w:rsidRPr="00B82A47">
        <w:t xml:space="preserve">River is bigger, pond is small. </w:t>
      </w:r>
    </w:p>
    <w:p w14:paraId="005889BD" w14:textId="77777777" w:rsidR="00BC33B0" w:rsidRPr="00B82A47" w:rsidRDefault="00BC33B0" w:rsidP="00BC33B0">
      <w:pPr>
        <w:pStyle w:val="ListParagraph"/>
        <w:numPr>
          <w:ilvl w:val="0"/>
          <w:numId w:val="11"/>
        </w:numPr>
        <w:spacing w:after="160" w:line="256" w:lineRule="auto"/>
      </w:pPr>
      <w:r w:rsidRPr="00B82A47">
        <w:t xml:space="preserve">Anything else </w:t>
      </w:r>
    </w:p>
    <w:p w14:paraId="5FA8BAA6" w14:textId="77777777" w:rsidR="00BC33B0" w:rsidRPr="00096014" w:rsidRDefault="00BC33B0" w:rsidP="00BC33B0">
      <w:pPr>
        <w:rPr>
          <w:color w:val="0070C0"/>
        </w:rPr>
      </w:pPr>
    </w:p>
    <w:p w14:paraId="670D6BD6" w14:textId="77777777" w:rsidR="00BC33B0" w:rsidRPr="003C126F" w:rsidRDefault="00BC33B0" w:rsidP="00BC33B0">
      <w:pPr>
        <w:rPr>
          <w:color w:val="0070C0"/>
        </w:rPr>
      </w:pPr>
      <w:r w:rsidRPr="003C126F">
        <w:rPr>
          <w:color w:val="0070C0"/>
        </w:rPr>
        <w:t>JP101c. Stone…</w:t>
      </w:r>
      <w:proofErr w:type="gramStart"/>
      <w:r w:rsidRPr="003C126F">
        <w:rPr>
          <w:color w:val="0070C0"/>
        </w:rPr>
        <w:t>…..</w:t>
      </w:r>
      <w:proofErr w:type="gramEnd"/>
      <w:r w:rsidRPr="003C126F">
        <w:rPr>
          <w:color w:val="0070C0"/>
        </w:rPr>
        <w:t xml:space="preserve">Potato </w:t>
      </w:r>
    </w:p>
    <w:p w14:paraId="08EEF0CC" w14:textId="77777777" w:rsidR="00BC33B0" w:rsidRPr="003C126F" w:rsidRDefault="00BC33B0" w:rsidP="00BC33B0">
      <w:pPr>
        <w:pStyle w:val="ListParagraph"/>
        <w:numPr>
          <w:ilvl w:val="0"/>
          <w:numId w:val="12"/>
        </w:numPr>
        <w:spacing w:after="160" w:line="256" w:lineRule="auto"/>
        <w:rPr>
          <w:color w:val="0070C0"/>
        </w:rPr>
      </w:pPr>
      <w:r w:rsidRPr="003C126F">
        <w:rPr>
          <w:color w:val="0070C0"/>
        </w:rPr>
        <w:t xml:space="preserve">Potato can be eaten, stone is inedible. </w:t>
      </w:r>
    </w:p>
    <w:p w14:paraId="519885D8" w14:textId="77777777" w:rsidR="00BC33B0" w:rsidRPr="003C126F" w:rsidRDefault="00BC33B0" w:rsidP="00BC33B0">
      <w:pPr>
        <w:pStyle w:val="ListParagraph"/>
        <w:numPr>
          <w:ilvl w:val="0"/>
          <w:numId w:val="12"/>
        </w:numPr>
        <w:spacing w:after="160" w:line="256" w:lineRule="auto"/>
        <w:rPr>
          <w:color w:val="0070C0"/>
        </w:rPr>
      </w:pPr>
      <w:r w:rsidRPr="003C126F">
        <w:rPr>
          <w:color w:val="0070C0"/>
        </w:rPr>
        <w:t xml:space="preserve">Potato is softer than the </w:t>
      </w:r>
      <w:proofErr w:type="gramStart"/>
      <w:r w:rsidRPr="003C126F">
        <w:rPr>
          <w:color w:val="0070C0"/>
        </w:rPr>
        <w:t>stone</w:t>
      </w:r>
      <w:proofErr w:type="gramEnd"/>
    </w:p>
    <w:p w14:paraId="63539119" w14:textId="77777777" w:rsidR="00BC33B0" w:rsidRPr="003C126F" w:rsidRDefault="00BC33B0" w:rsidP="00BC33B0">
      <w:pPr>
        <w:pStyle w:val="ListParagraph"/>
        <w:numPr>
          <w:ilvl w:val="0"/>
          <w:numId w:val="12"/>
        </w:numPr>
        <w:spacing w:after="160" w:line="256" w:lineRule="auto"/>
        <w:rPr>
          <w:color w:val="0070C0"/>
        </w:rPr>
      </w:pPr>
      <w:r w:rsidRPr="003C126F">
        <w:rPr>
          <w:color w:val="0070C0"/>
        </w:rPr>
        <w:t xml:space="preserve">Anything else </w:t>
      </w:r>
    </w:p>
    <w:bookmarkEnd w:id="97"/>
    <w:p w14:paraId="17F25FED" w14:textId="77777777" w:rsidR="00BC33B0" w:rsidRDefault="00BC33B0" w:rsidP="00BC33B0"/>
    <w:p w14:paraId="4856B388" w14:textId="77777777" w:rsidR="00BC33B0" w:rsidRPr="003C126F" w:rsidRDefault="00BC33B0" w:rsidP="00BC33B0">
      <w:r w:rsidRPr="003C126F">
        <w:t xml:space="preserve">JP102_Calculations </w:t>
      </w:r>
    </w:p>
    <w:p w14:paraId="4132373B" w14:textId="77777777" w:rsidR="00BC33B0" w:rsidRPr="003C126F" w:rsidRDefault="00BC33B0" w:rsidP="00BC33B0">
      <w:pPr>
        <w:rPr>
          <w:color w:val="0070C0"/>
        </w:rPr>
      </w:pPr>
      <w:r w:rsidRPr="003C126F">
        <w:rPr>
          <w:color w:val="0070C0"/>
        </w:rPr>
        <w:t xml:space="preserve">MH046. A shop is having a sale and selling all items at half price. Before the sale, a sari </w:t>
      </w:r>
      <w:proofErr w:type="gramStart"/>
      <w:r w:rsidRPr="003C126F">
        <w:rPr>
          <w:color w:val="0070C0"/>
        </w:rPr>
        <w:t>costs</w:t>
      </w:r>
      <w:proofErr w:type="gramEnd"/>
      <w:r w:rsidRPr="003C126F">
        <w:rPr>
          <w:color w:val="0070C0"/>
        </w:rPr>
        <w:t xml:space="preserve"> 300 Rs. How much will it cost in the sale? </w:t>
      </w:r>
    </w:p>
    <w:p w14:paraId="3E7DAF92" w14:textId="77777777" w:rsidR="00BC33B0" w:rsidRPr="003C126F" w:rsidRDefault="00BC33B0" w:rsidP="00BC33B0">
      <w:pPr>
        <w:rPr>
          <w:color w:val="0070C0"/>
        </w:rPr>
      </w:pPr>
      <w:r w:rsidRPr="003C126F">
        <w:rPr>
          <w:color w:val="0070C0"/>
        </w:rPr>
        <w:t xml:space="preserve">1. R gave the correct answer of 150 Rs </w:t>
      </w:r>
    </w:p>
    <w:p w14:paraId="76C54568" w14:textId="77777777" w:rsidR="00BC33B0" w:rsidRPr="003C126F" w:rsidRDefault="00BC33B0" w:rsidP="00BC33B0">
      <w:pPr>
        <w:rPr>
          <w:color w:val="0070C0"/>
        </w:rPr>
      </w:pPr>
      <w:r w:rsidRPr="003C126F">
        <w:rPr>
          <w:color w:val="0070C0"/>
        </w:rPr>
        <w:t xml:space="preserve">2. R gave incorrect answer </w:t>
      </w:r>
    </w:p>
    <w:p w14:paraId="0904B107" w14:textId="77777777" w:rsidR="00BC33B0" w:rsidRPr="003C126F" w:rsidRDefault="00BC33B0" w:rsidP="00BC33B0">
      <w:pPr>
        <w:rPr>
          <w:color w:val="0070C0"/>
        </w:rPr>
      </w:pPr>
      <w:r w:rsidRPr="003C126F">
        <w:rPr>
          <w:color w:val="0070C0"/>
        </w:rPr>
        <w:t xml:space="preserve">MH047. If 5 people all have the winning numbers in the lottery and the prize is 1,000 Rs, how much will each of them get? </w:t>
      </w:r>
    </w:p>
    <w:p w14:paraId="140811F8" w14:textId="77777777" w:rsidR="00BC33B0" w:rsidRPr="003C126F" w:rsidRDefault="00BC33B0" w:rsidP="00BC33B0">
      <w:pPr>
        <w:rPr>
          <w:color w:val="0070C0"/>
        </w:rPr>
      </w:pPr>
      <w:r w:rsidRPr="003C126F">
        <w:rPr>
          <w:color w:val="0070C0"/>
        </w:rPr>
        <w:t xml:space="preserve">1. R gave the correct answer of 200 Rs </w:t>
      </w:r>
    </w:p>
    <w:p w14:paraId="14A601F5" w14:textId="77777777" w:rsidR="00BC33B0" w:rsidRPr="0057076C" w:rsidRDefault="00BC33B0" w:rsidP="00BC33B0">
      <w:pPr>
        <w:rPr>
          <w:color w:val="0070C0"/>
        </w:rPr>
      </w:pPr>
      <w:r w:rsidRPr="003C126F">
        <w:rPr>
          <w:color w:val="0070C0"/>
        </w:rPr>
        <w:t>2. R gave incorrect answer</w:t>
      </w:r>
    </w:p>
    <w:p w14:paraId="3FA5C395" w14:textId="77777777" w:rsidR="00BC33B0" w:rsidRPr="00B82A47" w:rsidRDefault="00BC33B0" w:rsidP="00BC33B0">
      <w:r w:rsidRPr="00B82A47">
        <w:t xml:space="preserve">102a. How many 25paise coins will you give me for one Rupee? </w:t>
      </w:r>
    </w:p>
    <w:p w14:paraId="554D1214" w14:textId="77777777" w:rsidR="00BC33B0" w:rsidRPr="00B82A47" w:rsidRDefault="00BC33B0" w:rsidP="00BC33B0">
      <w:bookmarkStart w:id="98" w:name="_Hlk102085118"/>
      <w:r w:rsidRPr="00B82A47">
        <w:t xml:space="preserve">IWER: 4 is correct </w:t>
      </w:r>
      <w:proofErr w:type="gramStart"/>
      <w:r w:rsidRPr="00B82A47">
        <w:t>answer</w:t>
      </w:r>
      <w:proofErr w:type="gramEnd"/>
      <w:r w:rsidRPr="00B82A47">
        <w:t xml:space="preserve"> </w:t>
      </w:r>
    </w:p>
    <w:bookmarkEnd w:id="98"/>
    <w:p w14:paraId="08BB7923" w14:textId="77777777" w:rsidR="00BC33B0" w:rsidRPr="00B82A47" w:rsidRDefault="00BC33B0" w:rsidP="00BC33B0">
      <w:r w:rsidRPr="00B82A47">
        <w:t xml:space="preserve">1= Correct </w:t>
      </w:r>
    </w:p>
    <w:p w14:paraId="1B22EE76" w14:textId="77777777" w:rsidR="00BC33B0" w:rsidRPr="00B82A47" w:rsidRDefault="00BC33B0" w:rsidP="00BC33B0">
      <w:r w:rsidRPr="00B82A47">
        <w:t xml:space="preserve">5= Incorrect </w:t>
      </w:r>
    </w:p>
    <w:p w14:paraId="2622E7EE" w14:textId="77777777" w:rsidR="00BC33B0" w:rsidRPr="0057076C" w:rsidRDefault="00BC33B0" w:rsidP="00BC33B0">
      <w:pPr>
        <w:rPr>
          <w:color w:val="0070C0"/>
        </w:rPr>
      </w:pPr>
      <w:r w:rsidRPr="0057076C">
        <w:rPr>
          <w:color w:val="0070C0"/>
        </w:rPr>
        <w:t xml:space="preserve"> </w:t>
      </w:r>
    </w:p>
    <w:p w14:paraId="24285EBE" w14:textId="77777777" w:rsidR="00BC33B0" w:rsidRPr="00B82A47" w:rsidRDefault="00BC33B0" w:rsidP="00BC33B0">
      <w:r w:rsidRPr="00B82A47">
        <w:t xml:space="preserve">102b. How many 25paise coins will you need to make six and half rupees? </w:t>
      </w:r>
    </w:p>
    <w:p w14:paraId="3BC76B3A" w14:textId="77777777" w:rsidR="00BC33B0" w:rsidRPr="00B82A47" w:rsidRDefault="00BC33B0" w:rsidP="00BC33B0">
      <w:r w:rsidRPr="00B82A47">
        <w:t xml:space="preserve">IWER: 26 is correct </w:t>
      </w:r>
      <w:proofErr w:type="gramStart"/>
      <w:r w:rsidRPr="00B82A47">
        <w:t>answer</w:t>
      </w:r>
      <w:proofErr w:type="gramEnd"/>
      <w:r w:rsidRPr="00B82A47">
        <w:t xml:space="preserve"> </w:t>
      </w:r>
    </w:p>
    <w:p w14:paraId="6C695F7E" w14:textId="77777777" w:rsidR="00BC33B0" w:rsidRPr="00B82A47" w:rsidRDefault="00BC33B0" w:rsidP="00BC33B0">
      <w:r w:rsidRPr="00B82A47">
        <w:t xml:space="preserve">1= Correct </w:t>
      </w:r>
    </w:p>
    <w:p w14:paraId="2181534B" w14:textId="77777777" w:rsidR="00BC33B0" w:rsidRPr="00B82A47" w:rsidRDefault="00BC33B0" w:rsidP="00BC33B0">
      <w:r w:rsidRPr="00B82A47">
        <w:t xml:space="preserve">5= Incorrect </w:t>
      </w:r>
    </w:p>
    <w:p w14:paraId="79653B16" w14:textId="77777777" w:rsidR="00BC33B0" w:rsidRPr="0057076C" w:rsidRDefault="00BC33B0" w:rsidP="00BC33B0">
      <w:pPr>
        <w:rPr>
          <w:color w:val="0070C0"/>
        </w:rPr>
      </w:pPr>
    </w:p>
    <w:p w14:paraId="3B98A8D6" w14:textId="77777777" w:rsidR="00BC33B0" w:rsidRPr="003C126F" w:rsidRDefault="00BC33B0" w:rsidP="00BC33B0">
      <w:pPr>
        <w:rPr>
          <w:color w:val="0070C0"/>
        </w:rPr>
      </w:pPr>
      <w:bookmarkStart w:id="99" w:name="_Hlk102085047"/>
      <w:r w:rsidRPr="003C126F">
        <w:rPr>
          <w:color w:val="0070C0"/>
        </w:rPr>
        <w:t>102c. How many bananas can you get for Rs.10 if one costs 50 paise?</w:t>
      </w:r>
    </w:p>
    <w:p w14:paraId="6A91FEAB" w14:textId="77777777" w:rsidR="00BC33B0" w:rsidRPr="003C126F" w:rsidRDefault="00BC33B0" w:rsidP="00BC33B0">
      <w:pPr>
        <w:rPr>
          <w:color w:val="0070C0"/>
        </w:rPr>
      </w:pPr>
      <w:r w:rsidRPr="003C126F">
        <w:rPr>
          <w:color w:val="0070C0"/>
        </w:rPr>
        <w:t xml:space="preserve">IWER:20 is correct </w:t>
      </w:r>
      <w:proofErr w:type="gramStart"/>
      <w:r w:rsidRPr="003C126F">
        <w:rPr>
          <w:color w:val="0070C0"/>
        </w:rPr>
        <w:t>answer</w:t>
      </w:r>
      <w:proofErr w:type="gramEnd"/>
    </w:p>
    <w:p w14:paraId="7DE3D9A8" w14:textId="77777777" w:rsidR="00BC33B0" w:rsidRPr="003C126F" w:rsidRDefault="00BC33B0" w:rsidP="00BC33B0">
      <w:pPr>
        <w:rPr>
          <w:color w:val="0070C0"/>
        </w:rPr>
      </w:pPr>
      <w:r w:rsidRPr="003C126F">
        <w:rPr>
          <w:color w:val="0070C0"/>
        </w:rPr>
        <w:lastRenderedPageBreak/>
        <w:t>1= Correct</w:t>
      </w:r>
    </w:p>
    <w:p w14:paraId="292205AF" w14:textId="77777777" w:rsidR="00BC33B0" w:rsidRPr="003C126F" w:rsidRDefault="00BC33B0" w:rsidP="00BC33B0">
      <w:pPr>
        <w:rPr>
          <w:color w:val="0070C0"/>
        </w:rPr>
      </w:pPr>
      <w:r w:rsidRPr="003C126F">
        <w:rPr>
          <w:color w:val="0070C0"/>
        </w:rPr>
        <w:t>2= Incorrect</w:t>
      </w:r>
    </w:p>
    <w:bookmarkEnd w:id="99"/>
    <w:p w14:paraId="1940C399" w14:textId="77777777" w:rsidR="00BC33B0" w:rsidRPr="003C126F" w:rsidRDefault="00BC33B0" w:rsidP="00BC33B0">
      <w:pPr>
        <w:rPr>
          <w:color w:val="0070C0"/>
        </w:rPr>
      </w:pPr>
    </w:p>
    <w:p w14:paraId="649C80D3" w14:textId="77777777" w:rsidR="00BC33B0" w:rsidRPr="003C126F" w:rsidRDefault="00BC33B0" w:rsidP="00BC33B0">
      <w:r w:rsidRPr="003C126F">
        <w:t xml:space="preserve">JP103_Judgement </w:t>
      </w:r>
    </w:p>
    <w:p w14:paraId="6306F9FD" w14:textId="77777777" w:rsidR="00BC33B0" w:rsidRPr="003C126F" w:rsidRDefault="00BC33B0" w:rsidP="00BC33B0">
      <w:r w:rsidRPr="003C126F">
        <w:t xml:space="preserve">JP103a: What will you do if you find a lost child on road? </w:t>
      </w:r>
    </w:p>
    <w:p w14:paraId="1DB148DC" w14:textId="77777777" w:rsidR="00BC33B0" w:rsidRPr="003C126F" w:rsidRDefault="00BC33B0" w:rsidP="00BC33B0">
      <w:r w:rsidRPr="003C126F">
        <w:t xml:space="preserve">1. Take the child to Police station </w:t>
      </w:r>
    </w:p>
    <w:p w14:paraId="3544F39E" w14:textId="77777777" w:rsidR="00BC33B0" w:rsidRPr="003C126F" w:rsidRDefault="00BC33B0" w:rsidP="00BC33B0">
      <w:r w:rsidRPr="003C126F">
        <w:t xml:space="preserve">2. Call neighbors/ ask child </w:t>
      </w:r>
    </w:p>
    <w:p w14:paraId="3142CA1E" w14:textId="77777777" w:rsidR="00BC33B0" w:rsidRPr="003C126F" w:rsidRDefault="00BC33B0" w:rsidP="00BC33B0">
      <w:r w:rsidRPr="003C126F">
        <w:t>3. No clear response</w:t>
      </w:r>
    </w:p>
    <w:p w14:paraId="6A50B2F1" w14:textId="77777777" w:rsidR="00BC33B0" w:rsidRPr="003C126F" w:rsidRDefault="00BC33B0" w:rsidP="00BC33B0">
      <w:pPr>
        <w:rPr>
          <w:color w:val="0070C0"/>
        </w:rPr>
      </w:pPr>
    </w:p>
    <w:p w14:paraId="34EDC3C8" w14:textId="77777777" w:rsidR="00BC33B0" w:rsidRPr="003C126F" w:rsidRDefault="00BC33B0" w:rsidP="00BC33B0">
      <w:pPr>
        <w:rPr>
          <w:color w:val="0070C0"/>
          <w:lang w:val="en-IN"/>
        </w:rPr>
      </w:pPr>
      <w:r w:rsidRPr="003C126F">
        <w:rPr>
          <w:color w:val="0070C0"/>
        </w:rPr>
        <w:t>JP103b: What would you do if it started raining heavily while you were out?"</w:t>
      </w:r>
    </w:p>
    <w:p w14:paraId="207CAFA4" w14:textId="77777777" w:rsidR="00BC33B0" w:rsidRPr="003C126F" w:rsidRDefault="00BC33B0" w:rsidP="00BC33B0">
      <w:pPr>
        <w:numPr>
          <w:ilvl w:val="0"/>
          <w:numId w:val="13"/>
        </w:numPr>
        <w:tabs>
          <w:tab w:val="left" w:pos="284"/>
        </w:tabs>
        <w:spacing w:after="160" w:line="256" w:lineRule="auto"/>
        <w:ind w:left="142" w:hanging="142"/>
        <w:rPr>
          <w:color w:val="0070C0"/>
        </w:rPr>
      </w:pPr>
      <w:r w:rsidRPr="003C126F">
        <w:rPr>
          <w:color w:val="0070C0"/>
        </w:rPr>
        <w:t xml:space="preserve">Look for the shelter/open the </w:t>
      </w:r>
      <w:proofErr w:type="gramStart"/>
      <w:r w:rsidRPr="003C126F">
        <w:rPr>
          <w:color w:val="0070C0"/>
        </w:rPr>
        <w:t>umbrella</w:t>
      </w:r>
      <w:proofErr w:type="gramEnd"/>
    </w:p>
    <w:p w14:paraId="6A6AF434" w14:textId="77777777" w:rsidR="00BC33B0" w:rsidRPr="003C126F" w:rsidRDefault="00BC33B0" w:rsidP="00BC33B0">
      <w:pPr>
        <w:numPr>
          <w:ilvl w:val="0"/>
          <w:numId w:val="13"/>
        </w:numPr>
        <w:tabs>
          <w:tab w:val="left" w:pos="284"/>
        </w:tabs>
        <w:spacing w:after="160" w:line="256" w:lineRule="auto"/>
        <w:ind w:left="142" w:hanging="142"/>
        <w:rPr>
          <w:color w:val="0070C0"/>
        </w:rPr>
      </w:pPr>
      <w:r w:rsidRPr="003C126F">
        <w:rPr>
          <w:color w:val="0070C0"/>
        </w:rPr>
        <w:t xml:space="preserve">Continue to be at the same </w:t>
      </w:r>
      <w:proofErr w:type="gramStart"/>
      <w:r w:rsidRPr="003C126F">
        <w:rPr>
          <w:color w:val="0070C0"/>
        </w:rPr>
        <w:t>place</w:t>
      </w:r>
      <w:proofErr w:type="gramEnd"/>
    </w:p>
    <w:p w14:paraId="24274FA0" w14:textId="77777777" w:rsidR="00BC33B0" w:rsidRPr="003C126F" w:rsidRDefault="00BC33B0" w:rsidP="00BC33B0">
      <w:pPr>
        <w:numPr>
          <w:ilvl w:val="0"/>
          <w:numId w:val="13"/>
        </w:numPr>
        <w:tabs>
          <w:tab w:val="left" w:pos="284"/>
        </w:tabs>
        <w:spacing w:after="160" w:line="256" w:lineRule="auto"/>
        <w:ind w:left="142" w:hanging="142"/>
        <w:rPr>
          <w:color w:val="0070C0"/>
        </w:rPr>
      </w:pPr>
      <w:r w:rsidRPr="003C126F">
        <w:rPr>
          <w:color w:val="0070C0"/>
        </w:rPr>
        <w:t>No clear response</w:t>
      </w:r>
    </w:p>
    <w:p w14:paraId="6BBD71F5" w14:textId="77777777" w:rsidR="001E1778" w:rsidRPr="00CE5002" w:rsidRDefault="001E1778" w:rsidP="001E1778">
      <w:pPr>
        <w:pStyle w:val="Heading1"/>
      </w:pPr>
      <w:bookmarkStart w:id="100" w:name="_Toc131080102"/>
      <w:r w:rsidRPr="006B24AA">
        <w:t xml:space="preserve">SECTION </w:t>
      </w:r>
      <w:r>
        <w:t>SS–Serial 7s</w:t>
      </w:r>
      <w:bookmarkEnd w:id="100"/>
    </w:p>
    <w:p w14:paraId="5DC9A5EF" w14:textId="77777777" w:rsidR="001E1778" w:rsidRDefault="001E1778" w:rsidP="001E1778"/>
    <w:p w14:paraId="1BEFAB40" w14:textId="77777777" w:rsidR="001E1778" w:rsidRDefault="001E1778" w:rsidP="001E1778">
      <w:r>
        <w:t>SS_1</w:t>
      </w:r>
    </w:p>
    <w:p w14:paraId="54897F87" w14:textId="77777777" w:rsidR="001E1778" w:rsidRDefault="001E1778" w:rsidP="001E1778">
      <w:r>
        <w:t xml:space="preserve">Now let's try some subtraction of numbers. One hundred minus 7 equals what? </w:t>
      </w:r>
    </w:p>
    <w:p w14:paraId="39EE509C" w14:textId="77777777" w:rsidR="001E1778" w:rsidRDefault="001E1778" w:rsidP="001E1778">
      <w:r>
        <w:t xml:space="preserve">IWER: ENTER THE ANSWER R GAVE: </w:t>
      </w:r>
    </w:p>
    <w:p w14:paraId="0697401A" w14:textId="77777777" w:rsidR="001E1778" w:rsidRDefault="001E1778" w:rsidP="001E1778">
      <w:r>
        <w:t>1=_____</w:t>
      </w:r>
    </w:p>
    <w:p w14:paraId="7382C73C" w14:textId="77777777" w:rsidR="001E1778" w:rsidRDefault="001E1778" w:rsidP="001E1778">
      <w:r>
        <w:t xml:space="preserve">2=R cannot count </w:t>
      </w:r>
      <w:r w:rsidRPr="00856056">
        <w:rPr>
          <w:color w:val="548DD4" w:themeColor="text2" w:themeTint="99"/>
        </w:rPr>
        <w:t>[CAPI: Go to</w:t>
      </w:r>
      <w:r>
        <w:rPr>
          <w:color w:val="548DD4" w:themeColor="text2" w:themeTint="99"/>
        </w:rPr>
        <w:t xml:space="preserve"> CSID</w:t>
      </w:r>
      <w:r w:rsidRPr="00856056">
        <w:rPr>
          <w:color w:val="548DD4" w:themeColor="text2" w:themeTint="99"/>
        </w:rPr>
        <w:t xml:space="preserve"> </w:t>
      </w:r>
    </w:p>
    <w:p w14:paraId="7B2245ED" w14:textId="77777777" w:rsidR="001E1778" w:rsidRDefault="001E1778" w:rsidP="001E1778"/>
    <w:p w14:paraId="6CE17C1F" w14:textId="77777777" w:rsidR="001E1778" w:rsidRDefault="001E1778" w:rsidP="001E1778">
      <w:r>
        <w:t xml:space="preserve">SS_2 And 7 from </w:t>
      </w:r>
      <w:proofErr w:type="gramStart"/>
      <w:r>
        <w:t>that equals</w:t>
      </w:r>
      <w:proofErr w:type="gramEnd"/>
      <w:r>
        <w:t xml:space="preserve"> what?</w:t>
      </w:r>
    </w:p>
    <w:p w14:paraId="2163A82D" w14:textId="77777777" w:rsidR="001E1778" w:rsidRDefault="001E1778" w:rsidP="001E1778">
      <w:r>
        <w:t>IWER: ENTER THE ANSWER R GAVE: ____</w:t>
      </w:r>
    </w:p>
    <w:p w14:paraId="07378404" w14:textId="77777777" w:rsidR="001E1778" w:rsidRDefault="001E1778" w:rsidP="001E1778"/>
    <w:p w14:paraId="77D053BC" w14:textId="77777777" w:rsidR="001E1778" w:rsidRDefault="001E1778" w:rsidP="001E1778">
      <w:r>
        <w:t xml:space="preserve">SS_3 And 7 from </w:t>
      </w:r>
      <w:proofErr w:type="gramStart"/>
      <w:r>
        <w:t>that equals</w:t>
      </w:r>
      <w:proofErr w:type="gramEnd"/>
      <w:r>
        <w:t xml:space="preserve"> what?</w:t>
      </w:r>
    </w:p>
    <w:p w14:paraId="0E293BAD" w14:textId="77777777" w:rsidR="001E1778" w:rsidRDefault="001E1778" w:rsidP="001E1778">
      <w:r>
        <w:t>IWER: ENTER THE ANSWER R GAVE: ____</w:t>
      </w:r>
    </w:p>
    <w:p w14:paraId="5EE3105F" w14:textId="77777777" w:rsidR="001E1778" w:rsidRDefault="001E1778" w:rsidP="001E1778"/>
    <w:p w14:paraId="47F7F303" w14:textId="77777777" w:rsidR="001E1778" w:rsidRDefault="001E1778" w:rsidP="001E1778">
      <w:r>
        <w:t xml:space="preserve">SS_4 And 7 from </w:t>
      </w:r>
      <w:proofErr w:type="gramStart"/>
      <w:r>
        <w:t>that equals</w:t>
      </w:r>
      <w:proofErr w:type="gramEnd"/>
      <w:r>
        <w:t xml:space="preserve"> what?</w:t>
      </w:r>
    </w:p>
    <w:p w14:paraId="0E32A684" w14:textId="77777777" w:rsidR="001E1778" w:rsidRDefault="001E1778" w:rsidP="001E1778">
      <w:r>
        <w:t>IWER: ENTER THE ANSWER R GAVE: ____</w:t>
      </w:r>
    </w:p>
    <w:p w14:paraId="482AC30F" w14:textId="77777777" w:rsidR="001E1778" w:rsidRDefault="001E1778" w:rsidP="001E1778"/>
    <w:p w14:paraId="2B89FDA1" w14:textId="77777777" w:rsidR="001E1778" w:rsidRDefault="001E1778" w:rsidP="001E1778">
      <w:r>
        <w:t xml:space="preserve">SS_5 And 7 from </w:t>
      </w:r>
      <w:proofErr w:type="gramStart"/>
      <w:r>
        <w:t>that equals</w:t>
      </w:r>
      <w:proofErr w:type="gramEnd"/>
      <w:r>
        <w:t xml:space="preserve"> what?</w:t>
      </w:r>
    </w:p>
    <w:p w14:paraId="67D3C188" w14:textId="77777777" w:rsidR="001E1778" w:rsidRDefault="001E1778" w:rsidP="001E1778">
      <w:r>
        <w:t>IWER: ENTER THE ANSWER R GAVE: ____</w:t>
      </w:r>
    </w:p>
    <w:p w14:paraId="41B47983" w14:textId="77777777" w:rsidR="001E1778" w:rsidRDefault="001E1778" w:rsidP="001E1778"/>
    <w:p w14:paraId="43A68123" w14:textId="77777777" w:rsidR="001E1778" w:rsidRDefault="001E1778" w:rsidP="001E1778">
      <w:proofErr w:type="spellStart"/>
      <w:r>
        <w:t>SS_Score</w:t>
      </w:r>
      <w:proofErr w:type="spellEnd"/>
      <w:r>
        <w:t xml:space="preserve"> </w:t>
      </w:r>
      <w:r w:rsidRPr="00856056">
        <w:rPr>
          <w:color w:val="548DD4" w:themeColor="text2" w:themeTint="99"/>
        </w:rPr>
        <w:t>[CAPI generated score]</w:t>
      </w:r>
      <w:r>
        <w:t xml:space="preserve"> ____</w:t>
      </w:r>
    </w:p>
    <w:p w14:paraId="3A4B5950" w14:textId="77777777" w:rsidR="00A64614" w:rsidRDefault="00A64614" w:rsidP="00A64614">
      <w:pPr>
        <w:pStyle w:val="Heading1"/>
      </w:pPr>
      <w:bookmarkStart w:id="101" w:name="_Toc131080103"/>
      <w:bookmarkStart w:id="102" w:name="_Hlk102085208"/>
      <w:r>
        <w:t>SECTION</w:t>
      </w:r>
      <w:r w:rsidRPr="00D760F0">
        <w:t xml:space="preserve"> EF: Executive Function</w:t>
      </w:r>
      <w:bookmarkEnd w:id="101"/>
    </w:p>
    <w:p w14:paraId="77AE2B99" w14:textId="77777777" w:rsidR="00A64614" w:rsidRPr="009858B0" w:rsidRDefault="00A64614" w:rsidP="00A64614"/>
    <w:p w14:paraId="6FCB8F1B" w14:textId="77777777" w:rsidR="00A64614" w:rsidRDefault="00A64614" w:rsidP="00A64614">
      <w:pPr>
        <w:rPr>
          <w:rFonts w:cs="Helvetica"/>
        </w:rPr>
      </w:pPr>
      <w:r w:rsidRPr="003B4950">
        <w:rPr>
          <w:rFonts w:cs="Helvetica"/>
        </w:rPr>
        <w:t>EF100_Hindi Hand Sequencing test</w:t>
      </w:r>
    </w:p>
    <w:p w14:paraId="6F3DE8D4" w14:textId="77777777" w:rsidR="00A64614" w:rsidRPr="003B4950" w:rsidRDefault="00A64614" w:rsidP="00A64614">
      <w:pPr>
        <w:rPr>
          <w:rFonts w:cs="Helvetica"/>
        </w:rPr>
      </w:pPr>
    </w:p>
    <w:p w14:paraId="351A0E1E" w14:textId="77777777" w:rsidR="00A64614" w:rsidRPr="003B4950" w:rsidRDefault="00A64614" w:rsidP="00A64614">
      <w:pPr>
        <w:rPr>
          <w:rFonts w:cs="Helvetica"/>
        </w:rPr>
      </w:pPr>
      <w:r w:rsidRPr="003B4950">
        <w:rPr>
          <w:rFonts w:cs="Helvetica"/>
        </w:rPr>
        <w:t>EF100a_Palm-up Palm-down</w:t>
      </w:r>
    </w:p>
    <w:p w14:paraId="439C6D8A" w14:textId="77777777" w:rsidR="00A64614" w:rsidRPr="003B4950" w:rsidRDefault="00A64614" w:rsidP="00A64614">
      <w:pPr>
        <w:rPr>
          <w:rFonts w:cs="Helvetica"/>
        </w:rPr>
      </w:pPr>
      <w:r w:rsidRPr="003B4950">
        <w:rPr>
          <w:rFonts w:cs="Helvetica"/>
        </w:rPr>
        <w:t xml:space="preserve">“Now I’m going to make some hand movements, watch me. </w:t>
      </w:r>
    </w:p>
    <w:p w14:paraId="63231C66" w14:textId="77777777" w:rsidR="00A64614" w:rsidRPr="003B4950" w:rsidRDefault="00A64614" w:rsidP="00A64614">
      <w:pPr>
        <w:rPr>
          <w:rFonts w:cs="Helvetica"/>
        </w:rPr>
      </w:pPr>
      <w:r w:rsidRPr="003B4950">
        <w:rPr>
          <w:rFonts w:cs="Helvetica"/>
        </w:rPr>
        <w:t xml:space="preserve">IWER: Demonstrate “the Palm up and Palm down movement” three </w:t>
      </w:r>
      <w:proofErr w:type="gramStart"/>
      <w:r w:rsidRPr="003B4950">
        <w:rPr>
          <w:rFonts w:cs="Helvetica"/>
        </w:rPr>
        <w:t>times</w:t>
      </w:r>
      <w:proofErr w:type="gramEnd"/>
    </w:p>
    <w:p w14:paraId="55056A04" w14:textId="77777777" w:rsidR="00A64614" w:rsidRPr="003B4950" w:rsidRDefault="00A64614" w:rsidP="00A64614">
      <w:pPr>
        <w:rPr>
          <w:rFonts w:cs="Helvetica"/>
        </w:rPr>
      </w:pPr>
      <w:r w:rsidRPr="003B4950">
        <w:rPr>
          <w:rFonts w:cs="Helvetica"/>
        </w:rPr>
        <w:t>I want you to make the same movement with me and then alone.</w:t>
      </w:r>
    </w:p>
    <w:p w14:paraId="4BC10A0C" w14:textId="77777777" w:rsidR="00A64614" w:rsidRDefault="00A64614" w:rsidP="00A64614">
      <w:pPr>
        <w:rPr>
          <w:rFonts w:cs="Helvetica"/>
        </w:rPr>
      </w:pPr>
      <w:r w:rsidRPr="003B4950">
        <w:rPr>
          <w:rFonts w:cs="Helvetica"/>
        </w:rPr>
        <w:t>IWER: Perform the movements three times with R.  If R does not immediately start the movements with you, say “Copy me, do as I am doing”.</w:t>
      </w:r>
    </w:p>
    <w:p w14:paraId="47AB4C18" w14:textId="77777777" w:rsidR="00A64614" w:rsidRPr="009858B0" w:rsidRDefault="00A64614" w:rsidP="00A64614">
      <w:pPr>
        <w:rPr>
          <w:rFonts w:cs="Helvetica"/>
        </w:rPr>
      </w:pPr>
    </w:p>
    <w:p w14:paraId="1193177A" w14:textId="77777777" w:rsidR="00A64614" w:rsidRPr="003B4950" w:rsidRDefault="00A64614" w:rsidP="00A64614">
      <w:pPr>
        <w:rPr>
          <w:rFonts w:cs="Helvetica"/>
        </w:rPr>
      </w:pPr>
      <w:r w:rsidRPr="003B4950">
        <w:rPr>
          <w:rFonts w:cs="Helvetica"/>
        </w:rPr>
        <w:t>EF100b</w:t>
      </w:r>
    </w:p>
    <w:p w14:paraId="52F8663B" w14:textId="77777777" w:rsidR="00A64614" w:rsidRPr="003B4950" w:rsidRDefault="00A64614" w:rsidP="00A64614">
      <w:pPr>
        <w:rPr>
          <w:rFonts w:cs="Helvetica"/>
        </w:rPr>
      </w:pPr>
      <w:r w:rsidRPr="003B4950">
        <w:rPr>
          <w:rFonts w:cs="Helvetica"/>
        </w:rPr>
        <w:t>Now, can you do it on your own.</w:t>
      </w:r>
    </w:p>
    <w:p w14:paraId="1E76C724" w14:textId="77777777" w:rsidR="00A64614" w:rsidRPr="003B4950" w:rsidRDefault="00A64614" w:rsidP="00A64614">
      <w:pPr>
        <w:rPr>
          <w:rFonts w:cs="Helvetica"/>
        </w:rPr>
      </w:pPr>
      <w:r w:rsidRPr="003B4950">
        <w:rPr>
          <w:rFonts w:cs="Helvetica"/>
        </w:rPr>
        <w:t xml:space="preserve">IWER: Let R repeat the movements for 5 </w:t>
      </w:r>
      <w:proofErr w:type="gramStart"/>
      <w:r w:rsidRPr="003B4950">
        <w:rPr>
          <w:rFonts w:cs="Helvetica"/>
        </w:rPr>
        <w:t>times</w:t>
      </w:r>
      <w:proofErr w:type="gramEnd"/>
    </w:p>
    <w:p w14:paraId="4DC28486" w14:textId="77777777" w:rsidR="00A64614" w:rsidRPr="003B4950" w:rsidRDefault="00A64614" w:rsidP="00A64614">
      <w:pPr>
        <w:rPr>
          <w:rFonts w:cs="Helvetica"/>
        </w:rPr>
      </w:pPr>
      <w:bookmarkStart w:id="103" w:name="_Hlk516589764"/>
      <w:r w:rsidRPr="003B4950">
        <w:rPr>
          <w:rFonts w:cs="Helvetica"/>
        </w:rPr>
        <w:t>2= Correctly repeated all 5 movements</w:t>
      </w:r>
    </w:p>
    <w:p w14:paraId="3A62D75B" w14:textId="77777777" w:rsidR="00A64614" w:rsidRPr="003B4950" w:rsidRDefault="00A64614" w:rsidP="00A64614">
      <w:pPr>
        <w:rPr>
          <w:rFonts w:cs="Helvetica"/>
        </w:rPr>
      </w:pPr>
      <w:r w:rsidRPr="003B4950">
        <w:rPr>
          <w:rFonts w:cs="Helvetica"/>
        </w:rPr>
        <w:t>1= Correctly repeated 1-4 movements</w:t>
      </w:r>
    </w:p>
    <w:bookmarkEnd w:id="103"/>
    <w:p w14:paraId="7CEC8D41" w14:textId="77777777" w:rsidR="00A64614" w:rsidRPr="003B4950" w:rsidRDefault="00A64614" w:rsidP="00A64614">
      <w:pPr>
        <w:rPr>
          <w:rFonts w:cs="Helvetica"/>
        </w:rPr>
      </w:pPr>
      <w:r w:rsidRPr="003B4950">
        <w:rPr>
          <w:rFonts w:cs="Helvetica"/>
        </w:rPr>
        <w:t>5= Incorrect or did not repeat</w:t>
      </w:r>
    </w:p>
    <w:p w14:paraId="19F3F698" w14:textId="77777777" w:rsidR="00A64614" w:rsidRDefault="00A64614" w:rsidP="00A64614">
      <w:pPr>
        <w:rPr>
          <w:rFonts w:cs="Helvetica"/>
        </w:rPr>
      </w:pPr>
    </w:p>
    <w:p w14:paraId="3F47E1FC" w14:textId="77777777" w:rsidR="00A64614" w:rsidRPr="003B4950" w:rsidRDefault="00A64614" w:rsidP="00A64614">
      <w:pPr>
        <w:rPr>
          <w:rFonts w:cs="Helvetica"/>
        </w:rPr>
      </w:pPr>
      <w:r w:rsidRPr="003B4950">
        <w:rPr>
          <w:rFonts w:cs="Helvetica"/>
        </w:rPr>
        <w:lastRenderedPageBreak/>
        <w:t>EF101a_Clenched-Extended</w:t>
      </w:r>
    </w:p>
    <w:p w14:paraId="43B5664D" w14:textId="77777777" w:rsidR="00A64614" w:rsidRPr="003B4950" w:rsidRDefault="00A64614" w:rsidP="00A64614">
      <w:pPr>
        <w:rPr>
          <w:rFonts w:cs="Helvetica"/>
        </w:rPr>
      </w:pPr>
      <w:r w:rsidRPr="003B4950">
        <w:rPr>
          <w:rFonts w:cs="Helvetica"/>
        </w:rPr>
        <w:t>“Now watch this next movement.</w:t>
      </w:r>
    </w:p>
    <w:p w14:paraId="21226513" w14:textId="77777777" w:rsidR="00A64614" w:rsidRPr="003B4950" w:rsidRDefault="00A64614" w:rsidP="00A64614">
      <w:pPr>
        <w:rPr>
          <w:rFonts w:cs="Helvetica"/>
        </w:rPr>
      </w:pPr>
      <w:r w:rsidRPr="003B4950">
        <w:rPr>
          <w:rFonts w:cs="Helvetica"/>
        </w:rPr>
        <w:t>IWER: Demonstrate “Clenched Extended Hand movements” three times.</w:t>
      </w:r>
    </w:p>
    <w:p w14:paraId="3F8C6038" w14:textId="77777777" w:rsidR="00A64614" w:rsidRPr="003B4950" w:rsidRDefault="00A64614" w:rsidP="00A64614">
      <w:pPr>
        <w:rPr>
          <w:rFonts w:cs="Helvetica"/>
        </w:rPr>
      </w:pPr>
      <w:r w:rsidRPr="003B4950">
        <w:rPr>
          <w:rFonts w:cs="Helvetica"/>
        </w:rPr>
        <w:t>I want you to make the same movement with me and then alone.</w:t>
      </w:r>
    </w:p>
    <w:p w14:paraId="075427C7" w14:textId="77777777" w:rsidR="00A64614" w:rsidRPr="003B4950" w:rsidRDefault="00A64614" w:rsidP="00A64614">
      <w:pPr>
        <w:rPr>
          <w:rFonts w:cs="Helvetica"/>
        </w:rPr>
      </w:pPr>
      <w:r w:rsidRPr="003B4950">
        <w:rPr>
          <w:rFonts w:cs="Helvetica"/>
        </w:rPr>
        <w:t>IWER: Perform the movements three times with R.  If R does not immediately start the movements with you, say “Copy me, do as I am doing”.</w:t>
      </w:r>
    </w:p>
    <w:p w14:paraId="4286B231" w14:textId="77777777" w:rsidR="00A64614" w:rsidRPr="003B4950" w:rsidRDefault="00A64614" w:rsidP="00A64614">
      <w:pPr>
        <w:rPr>
          <w:rFonts w:cs="Helvetica"/>
        </w:rPr>
      </w:pPr>
    </w:p>
    <w:p w14:paraId="446EE4C8" w14:textId="77777777" w:rsidR="00A64614" w:rsidRPr="003B4950" w:rsidRDefault="00A64614" w:rsidP="00A64614">
      <w:pPr>
        <w:rPr>
          <w:rFonts w:cs="Helvetica"/>
        </w:rPr>
      </w:pPr>
      <w:r w:rsidRPr="003B4950">
        <w:rPr>
          <w:rFonts w:cs="Helvetica"/>
        </w:rPr>
        <w:t>EF101b</w:t>
      </w:r>
    </w:p>
    <w:p w14:paraId="6D4BA478" w14:textId="77777777" w:rsidR="00A64614" w:rsidRPr="003B4950" w:rsidRDefault="00A64614" w:rsidP="00A64614">
      <w:pPr>
        <w:rPr>
          <w:rFonts w:cs="Helvetica"/>
        </w:rPr>
      </w:pPr>
      <w:r w:rsidRPr="003B4950">
        <w:rPr>
          <w:rFonts w:cs="Helvetica"/>
        </w:rPr>
        <w:t>Now, can you do it on your own.</w:t>
      </w:r>
    </w:p>
    <w:p w14:paraId="09F18B4E" w14:textId="77777777" w:rsidR="00A64614" w:rsidRPr="003B4950" w:rsidRDefault="00A64614" w:rsidP="00A64614">
      <w:pPr>
        <w:rPr>
          <w:rFonts w:cs="Helvetica"/>
        </w:rPr>
      </w:pPr>
      <w:r w:rsidRPr="003B4950">
        <w:rPr>
          <w:rFonts w:cs="Helvetica"/>
        </w:rPr>
        <w:t xml:space="preserve">IWER: Let R repeat the movements for 5 </w:t>
      </w:r>
      <w:proofErr w:type="gramStart"/>
      <w:r w:rsidRPr="003B4950">
        <w:rPr>
          <w:rFonts w:cs="Helvetica"/>
        </w:rPr>
        <w:t>times</w:t>
      </w:r>
      <w:proofErr w:type="gramEnd"/>
    </w:p>
    <w:p w14:paraId="1279DE9E" w14:textId="77777777" w:rsidR="00A64614" w:rsidRPr="003B4950" w:rsidRDefault="00A64614" w:rsidP="00A64614">
      <w:pPr>
        <w:rPr>
          <w:rFonts w:cs="Helvetica"/>
        </w:rPr>
      </w:pPr>
      <w:r w:rsidRPr="003B4950">
        <w:rPr>
          <w:rFonts w:cs="Helvetica"/>
        </w:rPr>
        <w:t>2= Correctly repeated all 5 movements</w:t>
      </w:r>
    </w:p>
    <w:p w14:paraId="685E1E79" w14:textId="77777777" w:rsidR="00A64614" w:rsidRPr="003B4950" w:rsidRDefault="00A64614" w:rsidP="00A64614">
      <w:pPr>
        <w:rPr>
          <w:rFonts w:cs="Helvetica"/>
        </w:rPr>
      </w:pPr>
      <w:r w:rsidRPr="003B4950">
        <w:rPr>
          <w:rFonts w:cs="Helvetica"/>
        </w:rPr>
        <w:t>1= Correctly repeated 1-4 movements</w:t>
      </w:r>
    </w:p>
    <w:p w14:paraId="7DC4084E" w14:textId="77777777" w:rsidR="00A64614" w:rsidRPr="003B4950" w:rsidRDefault="00A64614" w:rsidP="00A64614">
      <w:pPr>
        <w:rPr>
          <w:rFonts w:cs="Helvetica"/>
        </w:rPr>
      </w:pPr>
      <w:r w:rsidRPr="003B4950">
        <w:rPr>
          <w:rFonts w:cs="Helvetica"/>
        </w:rPr>
        <w:t>5= Incorrect or did not repeat</w:t>
      </w:r>
    </w:p>
    <w:p w14:paraId="647F9E4E" w14:textId="77777777" w:rsidR="00A64614" w:rsidRPr="003B4950" w:rsidRDefault="00A64614" w:rsidP="00A64614">
      <w:pPr>
        <w:rPr>
          <w:rFonts w:cs="Helvetica"/>
        </w:rPr>
      </w:pPr>
    </w:p>
    <w:p w14:paraId="0EE90DDA" w14:textId="77777777" w:rsidR="00A64614" w:rsidRPr="003B4950" w:rsidRDefault="00A64614" w:rsidP="00A64614">
      <w:pPr>
        <w:rPr>
          <w:rFonts w:cs="Helvetica"/>
        </w:rPr>
      </w:pPr>
      <w:r w:rsidRPr="003B4950">
        <w:rPr>
          <w:rFonts w:cs="Helvetica"/>
        </w:rPr>
        <w:t>EF102a_FIST-EDGE-PALM</w:t>
      </w:r>
    </w:p>
    <w:p w14:paraId="1DC50CCF" w14:textId="77777777" w:rsidR="00A64614" w:rsidRPr="003B4950" w:rsidRDefault="00A64614" w:rsidP="00A64614">
      <w:pPr>
        <w:rPr>
          <w:rFonts w:cs="Helvetica"/>
        </w:rPr>
      </w:pPr>
      <w:r w:rsidRPr="003B4950">
        <w:rPr>
          <w:rFonts w:cs="Helvetica"/>
        </w:rPr>
        <w:t xml:space="preserve">"Now I'm going to make a series of movements with my hand, watch me. </w:t>
      </w:r>
    </w:p>
    <w:p w14:paraId="2B8925E9" w14:textId="77777777" w:rsidR="00A64614" w:rsidRPr="003B4950" w:rsidRDefault="00A64614" w:rsidP="00A64614">
      <w:pPr>
        <w:rPr>
          <w:rFonts w:cs="Helvetica"/>
        </w:rPr>
      </w:pPr>
      <w:r w:rsidRPr="003B4950">
        <w:rPr>
          <w:rFonts w:cs="Helvetica"/>
        </w:rPr>
        <w:t xml:space="preserve">IWER: Demonstrate the sequence three times, FIST-SIDE-PALM; FIST-SIDE-PALM. </w:t>
      </w:r>
    </w:p>
    <w:p w14:paraId="478024C6" w14:textId="77777777" w:rsidR="00A64614" w:rsidRPr="003B4950" w:rsidRDefault="00A64614" w:rsidP="00A64614">
      <w:pPr>
        <w:rPr>
          <w:rFonts w:cs="Helvetica"/>
        </w:rPr>
      </w:pPr>
      <w:r w:rsidRPr="003B4950">
        <w:rPr>
          <w:rFonts w:cs="Helvetica"/>
        </w:rPr>
        <w:t>I want you to make the same movements with me and then alone."</w:t>
      </w:r>
    </w:p>
    <w:p w14:paraId="1A0FA490" w14:textId="77777777" w:rsidR="00A64614" w:rsidRDefault="00A64614" w:rsidP="00A64614">
      <w:pPr>
        <w:rPr>
          <w:rFonts w:cs="Helvetica"/>
        </w:rPr>
      </w:pPr>
      <w:r w:rsidRPr="003B4950">
        <w:rPr>
          <w:rFonts w:cs="Helvetica"/>
        </w:rPr>
        <w:t xml:space="preserve">IWER: Perform the series three times with the R. If R does not immediately start the movements with you, say “Copy me, do as I am </w:t>
      </w:r>
      <w:proofErr w:type="gramStart"/>
      <w:r w:rsidRPr="003B4950">
        <w:rPr>
          <w:rFonts w:cs="Helvetica"/>
        </w:rPr>
        <w:t>doing</w:t>
      </w:r>
      <w:proofErr w:type="gramEnd"/>
      <w:r w:rsidRPr="003B4950">
        <w:rPr>
          <w:rFonts w:cs="Helvetica"/>
        </w:rPr>
        <w:t>”</w:t>
      </w:r>
    </w:p>
    <w:p w14:paraId="6528D99D" w14:textId="77777777" w:rsidR="00A64614" w:rsidRPr="003B4950" w:rsidRDefault="00A64614" w:rsidP="00A64614">
      <w:pPr>
        <w:rPr>
          <w:rFonts w:cs="Helvetica"/>
        </w:rPr>
      </w:pPr>
    </w:p>
    <w:p w14:paraId="6B3149CE" w14:textId="77777777" w:rsidR="00A64614" w:rsidRPr="003B4950" w:rsidRDefault="00A64614" w:rsidP="00A64614">
      <w:pPr>
        <w:rPr>
          <w:rFonts w:cs="Helvetica"/>
        </w:rPr>
      </w:pPr>
      <w:r w:rsidRPr="003B4950">
        <w:rPr>
          <w:rFonts w:cs="Helvetica"/>
        </w:rPr>
        <w:t>EF 102b</w:t>
      </w:r>
    </w:p>
    <w:p w14:paraId="5CE941A5" w14:textId="77777777" w:rsidR="00A64614" w:rsidRPr="003B4950" w:rsidRDefault="00A64614" w:rsidP="00A64614">
      <w:pPr>
        <w:rPr>
          <w:rFonts w:cs="Helvetica"/>
        </w:rPr>
      </w:pPr>
      <w:r w:rsidRPr="003B4950">
        <w:rPr>
          <w:rFonts w:cs="Helvetica"/>
        </w:rPr>
        <w:t>Now, can you do it on your own.</w:t>
      </w:r>
    </w:p>
    <w:p w14:paraId="7B8840A9" w14:textId="77777777" w:rsidR="00A64614" w:rsidRPr="003B4950" w:rsidRDefault="00A64614" w:rsidP="00A64614">
      <w:pPr>
        <w:rPr>
          <w:rFonts w:cs="Helvetica"/>
        </w:rPr>
      </w:pPr>
      <w:r w:rsidRPr="003B4950">
        <w:rPr>
          <w:rFonts w:cs="Helvetica"/>
        </w:rPr>
        <w:t>2= Correctly repeated all 5 movements</w:t>
      </w:r>
    </w:p>
    <w:p w14:paraId="35259EE9" w14:textId="77777777" w:rsidR="00A64614" w:rsidRPr="003B4950" w:rsidRDefault="00A64614" w:rsidP="00A64614">
      <w:pPr>
        <w:rPr>
          <w:rFonts w:cs="Helvetica"/>
        </w:rPr>
      </w:pPr>
      <w:r w:rsidRPr="003B4950">
        <w:rPr>
          <w:rFonts w:cs="Helvetica"/>
        </w:rPr>
        <w:t>1= Correctly repeated 1-4 movements</w:t>
      </w:r>
    </w:p>
    <w:p w14:paraId="7F4E32DF" w14:textId="77777777" w:rsidR="00A64614" w:rsidRPr="003B4950" w:rsidRDefault="00A64614" w:rsidP="00A64614">
      <w:pPr>
        <w:rPr>
          <w:rFonts w:cs="Helvetica"/>
        </w:rPr>
      </w:pPr>
      <w:r w:rsidRPr="003B4950">
        <w:rPr>
          <w:rFonts w:cs="Helvetica"/>
        </w:rPr>
        <w:t>5= Incorrect or did not repeat</w:t>
      </w:r>
    </w:p>
    <w:p w14:paraId="76029A3B" w14:textId="77777777" w:rsidR="00A64614" w:rsidRPr="003B4950" w:rsidRDefault="00A64614" w:rsidP="00A64614">
      <w:pPr>
        <w:rPr>
          <w:rFonts w:cs="Helvetica"/>
        </w:rPr>
      </w:pPr>
    </w:p>
    <w:p w14:paraId="5CE3C823" w14:textId="77777777" w:rsidR="00A64614" w:rsidRPr="003B4950" w:rsidRDefault="00A64614" w:rsidP="00A64614">
      <w:pPr>
        <w:rPr>
          <w:rFonts w:cs="Helvetica"/>
        </w:rPr>
      </w:pPr>
      <w:r w:rsidRPr="003B4950">
        <w:rPr>
          <w:rFonts w:cs="Helvetica"/>
        </w:rPr>
        <w:lastRenderedPageBreak/>
        <w:t>EF103_Token Test</w:t>
      </w:r>
    </w:p>
    <w:p w14:paraId="2981C68D" w14:textId="77777777" w:rsidR="00A64614" w:rsidRDefault="00A64614" w:rsidP="00A64614">
      <w:pPr>
        <w:rPr>
          <w:rFonts w:cs="Helvetica"/>
        </w:rPr>
      </w:pPr>
      <w:r w:rsidRPr="003B4950">
        <w:rPr>
          <w:rFonts w:cs="Helvetica"/>
        </w:rPr>
        <w:t xml:space="preserve">“Now, I’m going to </w:t>
      </w:r>
      <w:r>
        <w:rPr>
          <w:rFonts w:cs="Helvetica"/>
        </w:rPr>
        <w:t>show you some shapes. Look at these shapes.”</w:t>
      </w:r>
    </w:p>
    <w:p w14:paraId="72AACEE9" w14:textId="77777777" w:rsidR="00A64614" w:rsidRPr="003B4950" w:rsidRDefault="00A64614" w:rsidP="00A64614">
      <w:pPr>
        <w:rPr>
          <w:rFonts w:cs="Helvetica"/>
        </w:rPr>
      </w:pPr>
      <w:r>
        <w:rPr>
          <w:rFonts w:cs="Helvetica"/>
        </w:rPr>
        <w:t xml:space="preserve">IWER: Observe and mark the appropriate option. If participant selects the wrong shape, point to the correct answer </w:t>
      </w:r>
      <w:proofErr w:type="gramStart"/>
      <w:r>
        <w:rPr>
          <w:rFonts w:cs="Helvetica"/>
        </w:rPr>
        <w:t>choice</w:t>
      </w:r>
      <w:proofErr w:type="gramEnd"/>
      <w:r>
        <w:rPr>
          <w:rFonts w:cs="Helvetica"/>
        </w:rPr>
        <w:t xml:space="preserve"> and make sure participant understands before moving forward. </w:t>
      </w:r>
    </w:p>
    <w:p w14:paraId="1DD0A99F" w14:textId="77777777" w:rsidR="00A64614" w:rsidRDefault="00A64614" w:rsidP="00A64614">
      <w:pPr>
        <w:rPr>
          <w:rFonts w:cs="Helvetica"/>
        </w:rPr>
      </w:pPr>
      <w:r>
        <w:rPr>
          <w:rFonts w:cs="Helvetica"/>
        </w:rPr>
        <w:t>EF 103a</w:t>
      </w:r>
    </w:p>
    <w:p w14:paraId="6907FEAB" w14:textId="77777777" w:rsidR="00A64614" w:rsidRPr="003B4950" w:rsidRDefault="00A64614" w:rsidP="00A64614">
      <w:pPr>
        <w:rPr>
          <w:rFonts w:cs="Helvetica"/>
        </w:rPr>
      </w:pPr>
      <w:r>
        <w:rPr>
          <w:rFonts w:cs="Helvetica"/>
        </w:rPr>
        <w:t>Can you t</w:t>
      </w:r>
      <w:r w:rsidRPr="003B4950">
        <w:rPr>
          <w:rFonts w:cs="Helvetica"/>
        </w:rPr>
        <w:t xml:space="preserve">ouch </w:t>
      </w:r>
      <w:r>
        <w:rPr>
          <w:rFonts w:cs="Helvetica"/>
        </w:rPr>
        <w:t>the</w:t>
      </w:r>
      <w:r w:rsidRPr="003B4950">
        <w:rPr>
          <w:rFonts w:cs="Helvetica"/>
        </w:rPr>
        <w:t xml:space="preserve"> circle</w:t>
      </w:r>
      <w:r>
        <w:rPr>
          <w:rFonts w:cs="Helvetica"/>
        </w:rPr>
        <w:t>?</w:t>
      </w:r>
    </w:p>
    <w:p w14:paraId="72C1D204" w14:textId="77777777" w:rsidR="00A64614" w:rsidRPr="003B4950" w:rsidRDefault="00A64614" w:rsidP="00A64614">
      <w:pPr>
        <w:rPr>
          <w:rFonts w:cs="Helvetica"/>
        </w:rPr>
      </w:pPr>
      <w:r w:rsidRPr="003B4950">
        <w:rPr>
          <w:rFonts w:cs="Helvetica"/>
        </w:rPr>
        <w:t>EF 103b</w:t>
      </w:r>
    </w:p>
    <w:p w14:paraId="10A2D2E0" w14:textId="77777777" w:rsidR="00A64614" w:rsidRPr="003B4950" w:rsidRDefault="00A64614" w:rsidP="00A64614">
      <w:pPr>
        <w:rPr>
          <w:rFonts w:cs="Helvetica"/>
        </w:rPr>
      </w:pPr>
      <w:r>
        <w:rPr>
          <w:rFonts w:cs="Helvetica"/>
        </w:rPr>
        <w:t>Can you touch the square?</w:t>
      </w:r>
    </w:p>
    <w:p w14:paraId="518092BF" w14:textId="77777777" w:rsidR="00A64614" w:rsidRPr="003B4950" w:rsidRDefault="00A64614" w:rsidP="00A64614">
      <w:pPr>
        <w:rPr>
          <w:rFonts w:cs="Helvetica"/>
        </w:rPr>
      </w:pPr>
      <w:r w:rsidRPr="003B4950">
        <w:rPr>
          <w:rFonts w:cs="Helvetica"/>
        </w:rPr>
        <w:t>EF 103c</w:t>
      </w:r>
    </w:p>
    <w:p w14:paraId="4C8A8C24" w14:textId="77777777" w:rsidR="00A64614" w:rsidRPr="003B4950" w:rsidRDefault="00A64614" w:rsidP="00A64614">
      <w:pPr>
        <w:rPr>
          <w:rFonts w:cs="Helvetica"/>
        </w:rPr>
      </w:pPr>
      <w:r>
        <w:rPr>
          <w:rFonts w:cs="Helvetica"/>
        </w:rPr>
        <w:t>Can you touch the diamond?</w:t>
      </w:r>
    </w:p>
    <w:p w14:paraId="7A2F2A59" w14:textId="77777777" w:rsidR="00A64614" w:rsidRPr="003B4950" w:rsidRDefault="00A64614" w:rsidP="00A64614">
      <w:pPr>
        <w:rPr>
          <w:rFonts w:cs="Helvetica"/>
        </w:rPr>
      </w:pPr>
    </w:p>
    <w:p w14:paraId="7E78A066" w14:textId="77777777" w:rsidR="00A64614" w:rsidRDefault="00A64614" w:rsidP="00A64614">
      <w:pPr>
        <w:rPr>
          <w:rFonts w:cs="Helvetica"/>
        </w:rPr>
      </w:pPr>
      <w:r w:rsidRPr="003B4950">
        <w:rPr>
          <w:rFonts w:cs="Helvetica"/>
        </w:rPr>
        <w:t>EF 103d</w:t>
      </w:r>
    </w:p>
    <w:p w14:paraId="74AE63DC" w14:textId="77777777" w:rsidR="00A64614" w:rsidRDefault="00A64614" w:rsidP="00A64614">
      <w:pPr>
        <w:rPr>
          <w:rFonts w:cs="Helvetica"/>
        </w:rPr>
      </w:pPr>
      <w:r>
        <w:rPr>
          <w:rFonts w:cs="Helvetica"/>
        </w:rPr>
        <w:t xml:space="preserve">Now I’m going to ask you to do a task. Look at these shapes with different colors. Can you touch the circle? </w:t>
      </w:r>
    </w:p>
    <w:p w14:paraId="6139E408" w14:textId="77777777" w:rsidR="00A64614" w:rsidRPr="003B4950" w:rsidRDefault="00A64614" w:rsidP="00A64614">
      <w:pPr>
        <w:rPr>
          <w:rFonts w:cs="Helvetica"/>
        </w:rPr>
      </w:pPr>
      <w:r w:rsidRPr="003B4950">
        <w:rPr>
          <w:rFonts w:cs="Helvetica"/>
        </w:rPr>
        <w:t>EF103e</w:t>
      </w:r>
    </w:p>
    <w:p w14:paraId="04EE0384" w14:textId="77777777" w:rsidR="00A64614" w:rsidRPr="003B4950" w:rsidRDefault="00A64614" w:rsidP="00A64614">
      <w:pPr>
        <w:rPr>
          <w:rFonts w:cs="Helvetica"/>
        </w:rPr>
      </w:pPr>
      <w:r>
        <w:rPr>
          <w:rFonts w:cs="Helvetica"/>
        </w:rPr>
        <w:t xml:space="preserve">Touch the yellow square. </w:t>
      </w:r>
    </w:p>
    <w:p w14:paraId="3A09950D" w14:textId="77777777" w:rsidR="00A64614" w:rsidRPr="003B4950" w:rsidRDefault="00A64614" w:rsidP="00A64614">
      <w:pPr>
        <w:rPr>
          <w:rFonts w:cs="Helvetica"/>
        </w:rPr>
      </w:pPr>
      <w:r w:rsidRPr="003B4950">
        <w:rPr>
          <w:rFonts w:cs="Helvetica"/>
        </w:rPr>
        <w:t>EF103f</w:t>
      </w:r>
    </w:p>
    <w:p w14:paraId="1CA7F31C" w14:textId="77777777" w:rsidR="00A64614" w:rsidRPr="003B4950" w:rsidRDefault="00A64614" w:rsidP="00A64614">
      <w:pPr>
        <w:rPr>
          <w:rFonts w:cs="Helvetica"/>
        </w:rPr>
      </w:pPr>
      <w:r>
        <w:rPr>
          <w:rFonts w:cs="Helvetica"/>
        </w:rPr>
        <w:t xml:space="preserve">Touch the large diamond. </w:t>
      </w:r>
    </w:p>
    <w:p w14:paraId="72263569" w14:textId="77777777" w:rsidR="00A64614" w:rsidRPr="003B4950" w:rsidRDefault="00A64614" w:rsidP="00A64614">
      <w:pPr>
        <w:rPr>
          <w:rFonts w:cs="Helvetica"/>
        </w:rPr>
      </w:pPr>
      <w:r w:rsidRPr="003B4950">
        <w:rPr>
          <w:rFonts w:cs="Helvetica"/>
        </w:rPr>
        <w:t>EF103g</w:t>
      </w:r>
    </w:p>
    <w:p w14:paraId="3EDBFED9" w14:textId="77777777" w:rsidR="00A64614" w:rsidRDefault="00A64614" w:rsidP="00A64614">
      <w:pPr>
        <w:rPr>
          <w:rFonts w:cs="Helvetica"/>
        </w:rPr>
      </w:pPr>
      <w:r>
        <w:rPr>
          <w:rFonts w:cs="Helvetica"/>
        </w:rPr>
        <w:t xml:space="preserve">Touch the black circle then the black diamond. </w:t>
      </w:r>
    </w:p>
    <w:p w14:paraId="18CC8E7F" w14:textId="77777777" w:rsidR="00A64614" w:rsidRDefault="00A64614" w:rsidP="00A64614">
      <w:pPr>
        <w:rPr>
          <w:rFonts w:cs="Helvetica"/>
        </w:rPr>
      </w:pPr>
      <w:r>
        <w:rPr>
          <w:rFonts w:cs="Helvetica"/>
        </w:rPr>
        <w:t>EF103h</w:t>
      </w:r>
    </w:p>
    <w:p w14:paraId="7A83526F" w14:textId="77777777" w:rsidR="00A64614" w:rsidRDefault="00A64614" w:rsidP="00A64614">
      <w:pPr>
        <w:rPr>
          <w:rFonts w:cs="Helvetica"/>
        </w:rPr>
      </w:pPr>
      <w:r>
        <w:rPr>
          <w:rFonts w:cs="Helvetica"/>
        </w:rPr>
        <w:t xml:space="preserve">Before touching the blue square, touch the yellow square. </w:t>
      </w:r>
    </w:p>
    <w:p w14:paraId="1AFE6449" w14:textId="77777777" w:rsidR="00A64614" w:rsidRDefault="00A64614" w:rsidP="00A64614">
      <w:pPr>
        <w:rPr>
          <w:rFonts w:cs="Helvetica"/>
        </w:rPr>
      </w:pPr>
      <w:r>
        <w:rPr>
          <w:rFonts w:cs="Helvetica"/>
        </w:rPr>
        <w:t>EF103I</w:t>
      </w:r>
    </w:p>
    <w:p w14:paraId="2C5A1704" w14:textId="77777777" w:rsidR="00A64614" w:rsidRDefault="00A64614" w:rsidP="00A64614">
      <w:pPr>
        <w:rPr>
          <w:rFonts w:cs="Helvetica"/>
        </w:rPr>
      </w:pPr>
      <w:r>
        <w:rPr>
          <w:rFonts w:cs="Helvetica"/>
        </w:rPr>
        <w:t xml:space="preserve">After tapping the yellow diamond, tap the blue circle. </w:t>
      </w:r>
    </w:p>
    <w:p w14:paraId="1731CDC5" w14:textId="77777777" w:rsidR="00A64614" w:rsidRDefault="00A64614" w:rsidP="00A64614">
      <w:pPr>
        <w:rPr>
          <w:rFonts w:cs="Helvetica"/>
        </w:rPr>
      </w:pPr>
      <w:r>
        <w:rPr>
          <w:rFonts w:cs="Helvetica"/>
        </w:rPr>
        <w:t>EF103J</w:t>
      </w:r>
    </w:p>
    <w:p w14:paraId="6CAFC5D2" w14:textId="77777777" w:rsidR="00A64614" w:rsidRDefault="00A64614" w:rsidP="00A64614">
      <w:pPr>
        <w:rPr>
          <w:rFonts w:cs="Helvetica"/>
        </w:rPr>
      </w:pPr>
      <w:r>
        <w:rPr>
          <w:rFonts w:cs="Helvetica"/>
        </w:rPr>
        <w:t xml:space="preserve">Instead of tapping the yellow square, tap the black circle. </w:t>
      </w:r>
    </w:p>
    <w:bookmarkEnd w:id="102"/>
    <w:p w14:paraId="15FC4BE7" w14:textId="77777777" w:rsidR="00ED4774" w:rsidRDefault="00ED4774" w:rsidP="00A92D7B"/>
    <w:p w14:paraId="2B261E17" w14:textId="5F973572" w:rsidR="00914811" w:rsidRDefault="001E0B09" w:rsidP="00914811">
      <w:pPr>
        <w:pStyle w:val="Heading1"/>
      </w:pPr>
      <w:bookmarkStart w:id="104" w:name="_Toc131080104"/>
      <w:bookmarkStart w:id="105" w:name="_Hlk102085354"/>
      <w:r>
        <w:lastRenderedPageBreak/>
        <w:t>S</w:t>
      </w:r>
      <w:r w:rsidR="00914811" w:rsidRPr="006B24AA">
        <w:t xml:space="preserve">ECTION </w:t>
      </w:r>
      <w:r w:rsidR="00914811">
        <w:t>LG–Language Module</w:t>
      </w:r>
      <w:bookmarkEnd w:id="104"/>
    </w:p>
    <w:p w14:paraId="56E99E40" w14:textId="77777777" w:rsidR="00210D68" w:rsidRDefault="00210D68" w:rsidP="00914811">
      <w:pPr>
        <w:rPr>
          <w:color w:val="0070C0"/>
        </w:rPr>
      </w:pPr>
    </w:p>
    <w:p w14:paraId="3E9E44E7" w14:textId="29AC6D4B" w:rsidR="00914811" w:rsidRPr="00DE1F8D" w:rsidRDefault="00914811" w:rsidP="00914811">
      <w:pPr>
        <w:rPr>
          <w:color w:val="0070C0"/>
        </w:rPr>
      </w:pPr>
      <w:r w:rsidRPr="00DE1F8D">
        <w:rPr>
          <w:color w:val="0070C0"/>
        </w:rPr>
        <w:t>(L1 = Mother Tongue, L2 = Language 2, L3=Language 3)</w:t>
      </w:r>
    </w:p>
    <w:p w14:paraId="58C6229D" w14:textId="44E4A296" w:rsidR="00914811" w:rsidRPr="00AD54B5" w:rsidRDefault="00AD54B5" w:rsidP="00AD54B5">
      <w:pPr>
        <w:spacing w:after="0"/>
        <w:textAlignment w:val="baseline"/>
        <w:rPr>
          <w:rFonts w:eastAsia="Times New Roman" w:cstheme="minorHAnsi"/>
          <w:color w:val="0070C0"/>
        </w:rPr>
      </w:pPr>
      <w:r>
        <w:rPr>
          <w:rFonts w:eastAsia="Times New Roman" w:cstheme="minorHAnsi"/>
          <w:color w:val="0070C0"/>
        </w:rPr>
        <w:t xml:space="preserve">LG001. </w:t>
      </w:r>
      <w:r w:rsidR="00914811" w:rsidRPr="00AD54B5">
        <w:rPr>
          <w:rFonts w:eastAsia="Times New Roman" w:cstheme="minorHAnsi"/>
          <w:color w:val="0070C0"/>
        </w:rPr>
        <w:t xml:space="preserve">What is your mother tongue?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4DAF" w:rsidRPr="003E33E5" w14:paraId="36527310" w14:textId="77777777" w:rsidTr="003C4C7D">
        <w:tc>
          <w:tcPr>
            <w:tcW w:w="4675" w:type="dxa"/>
          </w:tcPr>
          <w:p w14:paraId="39EAAB89" w14:textId="06478E59" w:rsidR="00914811" w:rsidRPr="003E33E5" w:rsidRDefault="00645394" w:rsidP="003C4C7D">
            <w:pPr>
              <w:textAlignment w:val="baseline"/>
              <w:rPr>
                <w:rFonts w:eastAsia="Times New Roman" w:cstheme="minorHAnsi"/>
                <w:color w:val="0070C0"/>
              </w:rPr>
            </w:pPr>
            <w:bookmarkStart w:id="106" w:name="_Hlk87279664"/>
            <w:r>
              <w:rPr>
                <w:rFonts w:eastAsia="Times New Roman" w:cstheme="minorHAnsi"/>
                <w:color w:val="0070C0"/>
              </w:rPr>
              <w:t>1.</w:t>
            </w:r>
            <w:r w:rsidR="00914811" w:rsidRPr="003E33E5">
              <w:rPr>
                <w:rFonts w:eastAsia="Times New Roman" w:cstheme="minorHAnsi"/>
                <w:color w:val="0070C0"/>
              </w:rPr>
              <w:t xml:space="preserve"> Assamese</w:t>
            </w:r>
          </w:p>
        </w:tc>
        <w:tc>
          <w:tcPr>
            <w:tcW w:w="4675" w:type="dxa"/>
          </w:tcPr>
          <w:p w14:paraId="7AC36DA6" w14:textId="37A124AA" w:rsidR="00914811" w:rsidRPr="003E33E5" w:rsidRDefault="00645394" w:rsidP="003C4C7D">
            <w:pPr>
              <w:textAlignment w:val="baseline"/>
              <w:rPr>
                <w:rFonts w:eastAsia="Times New Roman" w:cstheme="minorHAnsi"/>
                <w:color w:val="0070C0"/>
              </w:rPr>
            </w:pPr>
            <w:r>
              <w:rPr>
                <w:rFonts w:eastAsia="Times New Roman" w:cstheme="minorHAnsi"/>
                <w:color w:val="0070C0"/>
              </w:rPr>
              <w:t>14.</w:t>
            </w:r>
            <w:r w:rsidR="00914811" w:rsidRPr="003E33E5">
              <w:rPr>
                <w:rFonts w:eastAsia="Times New Roman" w:cstheme="minorHAnsi"/>
                <w:color w:val="0070C0"/>
              </w:rPr>
              <w:t xml:space="preserve"> Nepali</w:t>
            </w:r>
          </w:p>
        </w:tc>
      </w:tr>
      <w:tr w:rsidR="00234DAF" w:rsidRPr="003E33E5" w14:paraId="6580A397" w14:textId="77777777" w:rsidTr="003C4C7D">
        <w:tc>
          <w:tcPr>
            <w:tcW w:w="4675" w:type="dxa"/>
          </w:tcPr>
          <w:p w14:paraId="14150D19" w14:textId="022CA2E2" w:rsidR="00914811" w:rsidRPr="003E33E5" w:rsidRDefault="00645394" w:rsidP="003C4C7D">
            <w:pPr>
              <w:textAlignment w:val="baseline"/>
              <w:rPr>
                <w:rFonts w:eastAsia="Times New Roman" w:cstheme="minorHAnsi"/>
                <w:color w:val="0070C0"/>
              </w:rPr>
            </w:pPr>
            <w:r>
              <w:rPr>
                <w:rFonts w:eastAsia="Times New Roman" w:cstheme="minorHAnsi"/>
                <w:color w:val="0070C0"/>
              </w:rPr>
              <w:t>2.</w:t>
            </w:r>
            <w:r w:rsidR="00914811" w:rsidRPr="003E33E5">
              <w:rPr>
                <w:rFonts w:eastAsia="Times New Roman" w:cstheme="minorHAnsi"/>
                <w:color w:val="0070C0"/>
              </w:rPr>
              <w:t xml:space="preserve"> Bengali</w:t>
            </w:r>
          </w:p>
        </w:tc>
        <w:tc>
          <w:tcPr>
            <w:tcW w:w="4675" w:type="dxa"/>
          </w:tcPr>
          <w:p w14:paraId="06A43B39" w14:textId="3C085E3B" w:rsidR="00914811" w:rsidRPr="003E33E5" w:rsidRDefault="00645394" w:rsidP="003C4C7D">
            <w:pPr>
              <w:textAlignment w:val="baseline"/>
              <w:rPr>
                <w:rFonts w:eastAsia="Times New Roman" w:cstheme="minorHAnsi"/>
                <w:color w:val="0070C0"/>
              </w:rPr>
            </w:pPr>
            <w:r>
              <w:rPr>
                <w:rFonts w:eastAsia="Times New Roman" w:cstheme="minorHAnsi"/>
                <w:color w:val="0070C0"/>
              </w:rPr>
              <w:t>15.</w:t>
            </w:r>
            <w:r w:rsidR="00914811" w:rsidRPr="003E33E5">
              <w:rPr>
                <w:rFonts w:eastAsia="Times New Roman" w:cstheme="minorHAnsi"/>
                <w:color w:val="0070C0"/>
              </w:rPr>
              <w:t xml:space="preserve"> Odia</w:t>
            </w:r>
          </w:p>
        </w:tc>
      </w:tr>
      <w:tr w:rsidR="00234DAF" w:rsidRPr="003E33E5" w14:paraId="24923B91" w14:textId="77777777" w:rsidTr="003C4C7D">
        <w:tc>
          <w:tcPr>
            <w:tcW w:w="4675" w:type="dxa"/>
          </w:tcPr>
          <w:p w14:paraId="1310C64E" w14:textId="05717493" w:rsidR="00914811" w:rsidRPr="003E33E5" w:rsidRDefault="00645394" w:rsidP="003C4C7D">
            <w:pPr>
              <w:textAlignment w:val="baseline"/>
              <w:rPr>
                <w:rFonts w:eastAsia="Times New Roman" w:cstheme="minorHAnsi"/>
                <w:color w:val="0070C0"/>
              </w:rPr>
            </w:pPr>
            <w:r>
              <w:rPr>
                <w:rFonts w:eastAsia="Times New Roman" w:cstheme="minorHAnsi"/>
                <w:color w:val="0070C0"/>
              </w:rPr>
              <w:t>3.</w:t>
            </w:r>
            <w:r w:rsidR="00914811" w:rsidRPr="003E33E5">
              <w:rPr>
                <w:rFonts w:eastAsia="Times New Roman" w:cstheme="minorHAnsi"/>
                <w:color w:val="0070C0"/>
              </w:rPr>
              <w:t xml:space="preserve"> Bodo</w:t>
            </w:r>
          </w:p>
        </w:tc>
        <w:tc>
          <w:tcPr>
            <w:tcW w:w="4675" w:type="dxa"/>
          </w:tcPr>
          <w:p w14:paraId="059447C6" w14:textId="2813DA6C" w:rsidR="00914811" w:rsidRPr="003E33E5" w:rsidRDefault="00645394" w:rsidP="003C4C7D">
            <w:pPr>
              <w:textAlignment w:val="baseline"/>
              <w:rPr>
                <w:rFonts w:eastAsia="Times New Roman" w:cstheme="minorHAnsi"/>
                <w:color w:val="0070C0"/>
              </w:rPr>
            </w:pPr>
            <w:r>
              <w:rPr>
                <w:rFonts w:eastAsia="Times New Roman" w:cstheme="minorHAnsi"/>
                <w:color w:val="0070C0"/>
              </w:rPr>
              <w:t>16.</w:t>
            </w:r>
            <w:r w:rsidR="00914811" w:rsidRPr="003E33E5">
              <w:rPr>
                <w:rFonts w:eastAsia="Times New Roman" w:cstheme="minorHAnsi"/>
                <w:color w:val="0070C0"/>
              </w:rPr>
              <w:t xml:space="preserve"> Punjabi</w:t>
            </w:r>
          </w:p>
        </w:tc>
      </w:tr>
      <w:tr w:rsidR="00234DAF" w:rsidRPr="003E33E5" w14:paraId="05250E12" w14:textId="77777777" w:rsidTr="003C4C7D">
        <w:tc>
          <w:tcPr>
            <w:tcW w:w="4675" w:type="dxa"/>
          </w:tcPr>
          <w:p w14:paraId="1903EBD7" w14:textId="6C91CEEB" w:rsidR="00914811" w:rsidRPr="003E33E5" w:rsidRDefault="00645394" w:rsidP="003C4C7D">
            <w:pPr>
              <w:textAlignment w:val="baseline"/>
              <w:rPr>
                <w:rFonts w:eastAsia="Times New Roman" w:cstheme="minorHAnsi"/>
                <w:color w:val="0070C0"/>
              </w:rPr>
            </w:pPr>
            <w:r>
              <w:rPr>
                <w:rFonts w:eastAsia="Times New Roman" w:cstheme="minorHAnsi"/>
                <w:color w:val="0070C0"/>
              </w:rPr>
              <w:t>4.</w:t>
            </w:r>
            <w:r w:rsidR="00914811" w:rsidRPr="003E33E5">
              <w:rPr>
                <w:rFonts w:eastAsia="Times New Roman" w:cstheme="minorHAnsi"/>
                <w:color w:val="0070C0"/>
              </w:rPr>
              <w:t xml:space="preserve"> Dogri</w:t>
            </w:r>
          </w:p>
        </w:tc>
        <w:tc>
          <w:tcPr>
            <w:tcW w:w="4675" w:type="dxa"/>
          </w:tcPr>
          <w:p w14:paraId="467B597E" w14:textId="1CAF24AC" w:rsidR="00914811" w:rsidRPr="003E33E5" w:rsidRDefault="00645394" w:rsidP="003C4C7D">
            <w:pPr>
              <w:textAlignment w:val="baseline"/>
              <w:rPr>
                <w:rFonts w:eastAsia="Times New Roman" w:cstheme="minorHAnsi"/>
                <w:color w:val="0070C0"/>
              </w:rPr>
            </w:pPr>
            <w:r>
              <w:rPr>
                <w:rFonts w:eastAsia="Times New Roman" w:cstheme="minorHAnsi"/>
                <w:color w:val="0070C0"/>
              </w:rPr>
              <w:t>17.</w:t>
            </w:r>
            <w:r w:rsidR="00914811" w:rsidRPr="003E33E5">
              <w:rPr>
                <w:rFonts w:eastAsia="Times New Roman" w:cstheme="minorHAnsi"/>
                <w:color w:val="0070C0"/>
              </w:rPr>
              <w:t xml:space="preserve"> Rajasthani</w:t>
            </w:r>
          </w:p>
        </w:tc>
      </w:tr>
      <w:tr w:rsidR="00234DAF" w:rsidRPr="003E33E5" w14:paraId="02258FDA" w14:textId="77777777" w:rsidTr="003C4C7D">
        <w:tc>
          <w:tcPr>
            <w:tcW w:w="4675" w:type="dxa"/>
          </w:tcPr>
          <w:p w14:paraId="79996D1A" w14:textId="30BC01F4" w:rsidR="00914811" w:rsidRPr="003E33E5" w:rsidRDefault="00645394" w:rsidP="003C4C7D">
            <w:pPr>
              <w:textAlignment w:val="baseline"/>
              <w:rPr>
                <w:rFonts w:eastAsia="Times New Roman" w:cstheme="minorHAnsi"/>
                <w:color w:val="0070C0"/>
              </w:rPr>
            </w:pPr>
            <w:r>
              <w:rPr>
                <w:rFonts w:eastAsia="Times New Roman" w:cstheme="minorHAnsi"/>
                <w:color w:val="0070C0"/>
              </w:rPr>
              <w:t>5.</w:t>
            </w:r>
            <w:r w:rsidR="00914811" w:rsidRPr="003E33E5">
              <w:rPr>
                <w:rFonts w:eastAsia="Times New Roman" w:cstheme="minorHAnsi"/>
                <w:color w:val="0070C0"/>
              </w:rPr>
              <w:t xml:space="preserve"> Gujarati</w:t>
            </w:r>
          </w:p>
        </w:tc>
        <w:tc>
          <w:tcPr>
            <w:tcW w:w="4675" w:type="dxa"/>
          </w:tcPr>
          <w:p w14:paraId="0DFB70DD" w14:textId="5FF6487B" w:rsidR="00914811" w:rsidRPr="003E33E5" w:rsidRDefault="00645394" w:rsidP="003C4C7D">
            <w:pPr>
              <w:textAlignment w:val="baseline"/>
              <w:rPr>
                <w:rFonts w:eastAsia="Times New Roman" w:cstheme="minorHAnsi"/>
                <w:color w:val="0070C0"/>
              </w:rPr>
            </w:pPr>
            <w:r>
              <w:rPr>
                <w:rFonts w:eastAsia="Times New Roman" w:cstheme="minorHAnsi"/>
                <w:color w:val="0070C0"/>
              </w:rPr>
              <w:t>18</w:t>
            </w:r>
            <w:r w:rsidR="00914811" w:rsidRPr="003E33E5">
              <w:rPr>
                <w:rFonts w:eastAsia="Times New Roman" w:cstheme="minorHAnsi"/>
                <w:color w:val="0070C0"/>
              </w:rPr>
              <w:t>. Sanskrit</w:t>
            </w:r>
          </w:p>
        </w:tc>
      </w:tr>
      <w:tr w:rsidR="00234DAF" w:rsidRPr="003E33E5" w14:paraId="320D1988" w14:textId="77777777" w:rsidTr="003C4C7D">
        <w:tc>
          <w:tcPr>
            <w:tcW w:w="4675" w:type="dxa"/>
          </w:tcPr>
          <w:p w14:paraId="760C4F32" w14:textId="37A3AA42" w:rsidR="00914811" w:rsidRPr="003E33E5" w:rsidRDefault="00645394" w:rsidP="003C4C7D">
            <w:pPr>
              <w:textAlignment w:val="baseline"/>
              <w:rPr>
                <w:rFonts w:eastAsia="Times New Roman" w:cstheme="minorHAnsi"/>
                <w:color w:val="0070C0"/>
              </w:rPr>
            </w:pPr>
            <w:r>
              <w:rPr>
                <w:rFonts w:eastAsia="Times New Roman" w:cstheme="minorHAnsi"/>
                <w:color w:val="0070C0"/>
              </w:rPr>
              <w:t>6.</w:t>
            </w:r>
            <w:r w:rsidR="00914811" w:rsidRPr="003E33E5">
              <w:rPr>
                <w:rFonts w:eastAsia="Times New Roman" w:cstheme="minorHAnsi"/>
                <w:color w:val="0070C0"/>
              </w:rPr>
              <w:t xml:space="preserve"> Hindi</w:t>
            </w:r>
          </w:p>
        </w:tc>
        <w:tc>
          <w:tcPr>
            <w:tcW w:w="4675" w:type="dxa"/>
          </w:tcPr>
          <w:p w14:paraId="5147296D" w14:textId="0BB2DB28" w:rsidR="00914811" w:rsidRPr="003E33E5" w:rsidRDefault="00645394" w:rsidP="003C4C7D">
            <w:pPr>
              <w:textAlignment w:val="baseline"/>
              <w:rPr>
                <w:rFonts w:eastAsia="Times New Roman" w:cstheme="minorHAnsi"/>
                <w:color w:val="0070C0"/>
              </w:rPr>
            </w:pPr>
            <w:r>
              <w:rPr>
                <w:rFonts w:eastAsia="Times New Roman" w:cstheme="minorHAnsi"/>
                <w:color w:val="0070C0"/>
              </w:rPr>
              <w:t>19</w:t>
            </w:r>
            <w:r w:rsidR="00914811" w:rsidRPr="003E33E5">
              <w:rPr>
                <w:rFonts w:eastAsia="Times New Roman" w:cstheme="minorHAnsi"/>
                <w:color w:val="0070C0"/>
              </w:rPr>
              <w:t>. Santali</w:t>
            </w:r>
          </w:p>
        </w:tc>
      </w:tr>
      <w:tr w:rsidR="00234DAF" w:rsidRPr="003E33E5" w14:paraId="00FB6F94" w14:textId="77777777" w:rsidTr="003C4C7D">
        <w:tc>
          <w:tcPr>
            <w:tcW w:w="4675" w:type="dxa"/>
          </w:tcPr>
          <w:p w14:paraId="3B995591" w14:textId="1CC77DCC" w:rsidR="00914811" w:rsidRPr="003E33E5" w:rsidRDefault="00645394" w:rsidP="003C4C7D">
            <w:pPr>
              <w:textAlignment w:val="baseline"/>
              <w:rPr>
                <w:rFonts w:eastAsia="Times New Roman" w:cstheme="minorHAnsi"/>
                <w:color w:val="0070C0"/>
              </w:rPr>
            </w:pPr>
            <w:r>
              <w:rPr>
                <w:rFonts w:eastAsia="Times New Roman" w:cstheme="minorHAnsi"/>
                <w:color w:val="0070C0"/>
              </w:rPr>
              <w:t>7.</w:t>
            </w:r>
            <w:r w:rsidR="00914811" w:rsidRPr="003E33E5">
              <w:rPr>
                <w:rFonts w:eastAsia="Times New Roman" w:cstheme="minorHAnsi"/>
                <w:color w:val="0070C0"/>
              </w:rPr>
              <w:t xml:space="preserve"> Kannada</w:t>
            </w:r>
          </w:p>
        </w:tc>
        <w:tc>
          <w:tcPr>
            <w:tcW w:w="4675" w:type="dxa"/>
          </w:tcPr>
          <w:p w14:paraId="04746961" w14:textId="155E201E" w:rsidR="00914811" w:rsidRPr="003E33E5" w:rsidRDefault="00645394" w:rsidP="003C4C7D">
            <w:pPr>
              <w:textAlignment w:val="baseline"/>
              <w:rPr>
                <w:rFonts w:eastAsia="Times New Roman" w:cstheme="minorHAnsi"/>
                <w:color w:val="0070C0"/>
              </w:rPr>
            </w:pPr>
            <w:r>
              <w:rPr>
                <w:rFonts w:eastAsia="Times New Roman" w:cstheme="minorHAnsi"/>
                <w:color w:val="0070C0"/>
              </w:rPr>
              <w:t>20.</w:t>
            </w:r>
            <w:r w:rsidR="00914811" w:rsidRPr="003E33E5">
              <w:rPr>
                <w:rFonts w:eastAsia="Times New Roman" w:cstheme="minorHAnsi"/>
                <w:color w:val="0070C0"/>
              </w:rPr>
              <w:t xml:space="preserve"> Sindhi</w:t>
            </w:r>
          </w:p>
        </w:tc>
      </w:tr>
      <w:tr w:rsidR="00234DAF" w:rsidRPr="003E33E5" w14:paraId="3F681D27" w14:textId="77777777" w:rsidTr="003C4C7D">
        <w:tc>
          <w:tcPr>
            <w:tcW w:w="4675" w:type="dxa"/>
          </w:tcPr>
          <w:p w14:paraId="48F4433A" w14:textId="2C31AA17" w:rsidR="00914811" w:rsidRPr="003E33E5" w:rsidRDefault="00645394" w:rsidP="003C4C7D">
            <w:pPr>
              <w:textAlignment w:val="baseline"/>
              <w:rPr>
                <w:rFonts w:eastAsia="Times New Roman" w:cstheme="minorHAnsi"/>
                <w:color w:val="0070C0"/>
              </w:rPr>
            </w:pPr>
            <w:r>
              <w:rPr>
                <w:rFonts w:eastAsia="Times New Roman" w:cstheme="minorHAnsi"/>
                <w:color w:val="0070C0"/>
              </w:rPr>
              <w:t>8.</w:t>
            </w:r>
            <w:r w:rsidR="00914811" w:rsidRPr="003E33E5">
              <w:rPr>
                <w:rFonts w:eastAsia="Times New Roman" w:cstheme="minorHAnsi"/>
                <w:color w:val="0070C0"/>
              </w:rPr>
              <w:t xml:space="preserve"> Kashmiri</w:t>
            </w:r>
          </w:p>
        </w:tc>
        <w:tc>
          <w:tcPr>
            <w:tcW w:w="4675" w:type="dxa"/>
          </w:tcPr>
          <w:p w14:paraId="5DC3E654" w14:textId="44E52131" w:rsidR="00914811" w:rsidRPr="003E33E5" w:rsidRDefault="00645394" w:rsidP="003C4C7D">
            <w:pPr>
              <w:textAlignment w:val="baseline"/>
              <w:rPr>
                <w:rFonts w:eastAsia="Times New Roman" w:cstheme="minorHAnsi"/>
                <w:color w:val="0070C0"/>
              </w:rPr>
            </w:pPr>
            <w:r>
              <w:rPr>
                <w:rFonts w:eastAsia="Times New Roman" w:cstheme="minorHAnsi"/>
                <w:color w:val="0070C0"/>
              </w:rPr>
              <w:t>21</w:t>
            </w:r>
            <w:r w:rsidR="00914811" w:rsidRPr="003E33E5">
              <w:rPr>
                <w:rFonts w:eastAsia="Times New Roman" w:cstheme="minorHAnsi"/>
                <w:color w:val="0070C0"/>
              </w:rPr>
              <w:t>. Tamil</w:t>
            </w:r>
          </w:p>
        </w:tc>
      </w:tr>
      <w:tr w:rsidR="00234DAF" w:rsidRPr="003E33E5" w14:paraId="06720EB8" w14:textId="77777777" w:rsidTr="003C4C7D">
        <w:tc>
          <w:tcPr>
            <w:tcW w:w="4675" w:type="dxa"/>
          </w:tcPr>
          <w:p w14:paraId="18332595" w14:textId="085709ED" w:rsidR="00914811" w:rsidRPr="003E33E5" w:rsidRDefault="00645394" w:rsidP="003C4C7D">
            <w:pPr>
              <w:textAlignment w:val="baseline"/>
              <w:rPr>
                <w:rFonts w:eastAsia="Times New Roman" w:cstheme="minorHAnsi"/>
                <w:color w:val="0070C0"/>
              </w:rPr>
            </w:pPr>
            <w:r>
              <w:rPr>
                <w:rFonts w:eastAsia="Times New Roman" w:cstheme="minorHAnsi"/>
                <w:color w:val="0070C0"/>
              </w:rPr>
              <w:t>9.</w:t>
            </w:r>
            <w:r w:rsidR="00914811" w:rsidRPr="003E33E5">
              <w:rPr>
                <w:rFonts w:eastAsia="Times New Roman" w:cstheme="minorHAnsi"/>
                <w:color w:val="0070C0"/>
              </w:rPr>
              <w:t xml:space="preserve"> Konkani</w:t>
            </w:r>
          </w:p>
        </w:tc>
        <w:tc>
          <w:tcPr>
            <w:tcW w:w="4675" w:type="dxa"/>
          </w:tcPr>
          <w:p w14:paraId="7D357262" w14:textId="29A46F5D" w:rsidR="00914811" w:rsidRPr="003E33E5" w:rsidRDefault="00645394" w:rsidP="003C4C7D">
            <w:pPr>
              <w:textAlignment w:val="baseline"/>
              <w:rPr>
                <w:rFonts w:eastAsia="Times New Roman" w:cstheme="minorHAnsi"/>
                <w:color w:val="0070C0"/>
              </w:rPr>
            </w:pPr>
            <w:r>
              <w:rPr>
                <w:rFonts w:eastAsia="Times New Roman" w:cstheme="minorHAnsi"/>
                <w:color w:val="0070C0"/>
              </w:rPr>
              <w:t>22.</w:t>
            </w:r>
            <w:r w:rsidR="00914811" w:rsidRPr="003E33E5">
              <w:rPr>
                <w:rFonts w:eastAsia="Times New Roman" w:cstheme="minorHAnsi"/>
                <w:color w:val="0070C0"/>
              </w:rPr>
              <w:t xml:space="preserve"> Telugu</w:t>
            </w:r>
          </w:p>
        </w:tc>
      </w:tr>
      <w:tr w:rsidR="00234DAF" w:rsidRPr="003E33E5" w14:paraId="0D82B882" w14:textId="77777777" w:rsidTr="003C4C7D">
        <w:tc>
          <w:tcPr>
            <w:tcW w:w="4675" w:type="dxa"/>
          </w:tcPr>
          <w:p w14:paraId="60AB58B9" w14:textId="0E248D36" w:rsidR="00914811" w:rsidRPr="003E33E5" w:rsidRDefault="00645394" w:rsidP="003C4C7D">
            <w:pPr>
              <w:textAlignment w:val="baseline"/>
              <w:rPr>
                <w:rFonts w:eastAsia="Times New Roman" w:cstheme="minorHAnsi"/>
                <w:color w:val="0070C0"/>
              </w:rPr>
            </w:pPr>
            <w:r>
              <w:rPr>
                <w:rFonts w:eastAsia="Times New Roman" w:cstheme="minorHAnsi"/>
                <w:color w:val="0070C0"/>
              </w:rPr>
              <w:t>10.</w:t>
            </w:r>
            <w:r w:rsidR="00914811" w:rsidRPr="003E33E5">
              <w:rPr>
                <w:rFonts w:eastAsia="Times New Roman" w:cstheme="minorHAnsi"/>
                <w:color w:val="0070C0"/>
              </w:rPr>
              <w:t xml:space="preserve"> Maithili</w:t>
            </w:r>
          </w:p>
        </w:tc>
        <w:tc>
          <w:tcPr>
            <w:tcW w:w="4675" w:type="dxa"/>
          </w:tcPr>
          <w:p w14:paraId="28778DAC" w14:textId="2A134160" w:rsidR="00914811" w:rsidRPr="003E33E5" w:rsidRDefault="00645394" w:rsidP="003C4C7D">
            <w:pPr>
              <w:textAlignment w:val="baseline"/>
              <w:rPr>
                <w:rFonts w:eastAsia="Times New Roman" w:cstheme="minorHAnsi"/>
                <w:color w:val="0070C0"/>
              </w:rPr>
            </w:pPr>
            <w:r>
              <w:rPr>
                <w:rFonts w:eastAsia="Times New Roman" w:cstheme="minorHAnsi"/>
                <w:color w:val="0070C0"/>
              </w:rPr>
              <w:t>23</w:t>
            </w:r>
            <w:r w:rsidR="00914811" w:rsidRPr="003E33E5">
              <w:rPr>
                <w:rFonts w:eastAsia="Times New Roman" w:cstheme="minorHAnsi"/>
                <w:color w:val="0070C0"/>
              </w:rPr>
              <w:t>. Urdu</w:t>
            </w:r>
          </w:p>
        </w:tc>
      </w:tr>
      <w:tr w:rsidR="00234DAF" w:rsidRPr="003E33E5" w14:paraId="325C197C" w14:textId="77777777" w:rsidTr="003C4C7D">
        <w:tc>
          <w:tcPr>
            <w:tcW w:w="4675" w:type="dxa"/>
          </w:tcPr>
          <w:p w14:paraId="6AED0F77" w14:textId="2B4A085E" w:rsidR="00914811" w:rsidRPr="003E33E5" w:rsidRDefault="00645394" w:rsidP="003C4C7D">
            <w:pPr>
              <w:textAlignment w:val="baseline"/>
              <w:rPr>
                <w:rFonts w:eastAsia="Times New Roman" w:cstheme="minorHAnsi"/>
                <w:color w:val="0070C0"/>
              </w:rPr>
            </w:pPr>
            <w:r>
              <w:rPr>
                <w:rFonts w:eastAsia="Times New Roman" w:cstheme="minorHAnsi"/>
                <w:color w:val="0070C0"/>
              </w:rPr>
              <w:t>11.</w:t>
            </w:r>
            <w:r w:rsidR="00914811" w:rsidRPr="003E33E5">
              <w:rPr>
                <w:rFonts w:eastAsia="Times New Roman" w:cstheme="minorHAnsi"/>
                <w:color w:val="0070C0"/>
              </w:rPr>
              <w:t xml:space="preserve"> Malayalam</w:t>
            </w:r>
          </w:p>
        </w:tc>
        <w:tc>
          <w:tcPr>
            <w:tcW w:w="4675" w:type="dxa"/>
          </w:tcPr>
          <w:p w14:paraId="237749EF" w14:textId="37AA21F4" w:rsidR="00914811" w:rsidRPr="003E33E5" w:rsidRDefault="00645394" w:rsidP="003C4C7D">
            <w:pPr>
              <w:textAlignment w:val="baseline"/>
              <w:rPr>
                <w:rFonts w:eastAsia="Times New Roman" w:cstheme="minorHAnsi"/>
                <w:color w:val="0070C0"/>
              </w:rPr>
            </w:pPr>
            <w:r>
              <w:rPr>
                <w:rFonts w:eastAsia="Times New Roman" w:cstheme="minorHAnsi"/>
                <w:color w:val="0070C0"/>
              </w:rPr>
              <w:t>24</w:t>
            </w:r>
            <w:r w:rsidR="00914811" w:rsidRPr="003E33E5">
              <w:rPr>
                <w:rFonts w:eastAsia="Times New Roman" w:cstheme="minorHAnsi"/>
                <w:color w:val="0070C0"/>
              </w:rPr>
              <w:t>. English</w:t>
            </w:r>
          </w:p>
        </w:tc>
      </w:tr>
      <w:tr w:rsidR="00234DAF" w:rsidRPr="003E33E5" w14:paraId="48183DE7" w14:textId="77777777" w:rsidTr="003C4C7D">
        <w:tc>
          <w:tcPr>
            <w:tcW w:w="4675" w:type="dxa"/>
          </w:tcPr>
          <w:p w14:paraId="124A84B7" w14:textId="522FB705" w:rsidR="00914811" w:rsidRPr="003E33E5" w:rsidRDefault="00645394" w:rsidP="003C4C7D">
            <w:pPr>
              <w:textAlignment w:val="baseline"/>
              <w:rPr>
                <w:rFonts w:eastAsia="Times New Roman" w:cstheme="minorHAnsi"/>
                <w:color w:val="0070C0"/>
              </w:rPr>
            </w:pPr>
            <w:r>
              <w:rPr>
                <w:rFonts w:eastAsia="Times New Roman" w:cstheme="minorHAnsi"/>
                <w:color w:val="0070C0"/>
              </w:rPr>
              <w:t>12.</w:t>
            </w:r>
            <w:r w:rsidR="00914811" w:rsidRPr="003E33E5">
              <w:rPr>
                <w:rFonts w:eastAsia="Times New Roman" w:cstheme="minorHAnsi"/>
                <w:color w:val="0070C0"/>
              </w:rPr>
              <w:t xml:space="preserve"> Manipuri</w:t>
            </w:r>
          </w:p>
        </w:tc>
        <w:tc>
          <w:tcPr>
            <w:tcW w:w="4675" w:type="dxa"/>
          </w:tcPr>
          <w:p w14:paraId="4FD20BB7" w14:textId="7E9F856B" w:rsidR="00914811" w:rsidRPr="003E33E5" w:rsidRDefault="00645394" w:rsidP="003C4C7D">
            <w:pPr>
              <w:textAlignment w:val="baseline"/>
              <w:rPr>
                <w:rFonts w:eastAsia="Times New Roman" w:cstheme="minorHAnsi"/>
                <w:color w:val="0070C0"/>
              </w:rPr>
            </w:pPr>
            <w:r>
              <w:rPr>
                <w:rFonts w:eastAsia="Times New Roman" w:cstheme="minorHAnsi"/>
                <w:color w:val="0070C0"/>
              </w:rPr>
              <w:t>25</w:t>
            </w:r>
            <w:r w:rsidR="00914811" w:rsidRPr="003E33E5">
              <w:rPr>
                <w:rFonts w:eastAsia="Times New Roman" w:cstheme="minorHAnsi"/>
                <w:color w:val="0070C0"/>
              </w:rPr>
              <w:t>. Other, please specify __________</w:t>
            </w:r>
          </w:p>
        </w:tc>
      </w:tr>
      <w:tr w:rsidR="00234DAF" w:rsidRPr="003E33E5" w14:paraId="68E1A220" w14:textId="77777777" w:rsidTr="003C4C7D">
        <w:tc>
          <w:tcPr>
            <w:tcW w:w="4675" w:type="dxa"/>
          </w:tcPr>
          <w:p w14:paraId="650B9943" w14:textId="0B8D0F7D" w:rsidR="00914811" w:rsidRPr="003E33E5" w:rsidRDefault="00645394" w:rsidP="003C4C7D">
            <w:pPr>
              <w:textAlignment w:val="baseline"/>
              <w:rPr>
                <w:rFonts w:eastAsia="Times New Roman" w:cstheme="minorHAnsi"/>
                <w:color w:val="0070C0"/>
              </w:rPr>
            </w:pPr>
            <w:r>
              <w:rPr>
                <w:rFonts w:eastAsia="Times New Roman" w:cstheme="minorHAnsi"/>
                <w:color w:val="0070C0"/>
              </w:rPr>
              <w:t>13.</w:t>
            </w:r>
            <w:r w:rsidR="00914811" w:rsidRPr="003E33E5">
              <w:rPr>
                <w:rFonts w:eastAsia="Times New Roman" w:cstheme="minorHAnsi"/>
                <w:color w:val="0070C0"/>
              </w:rPr>
              <w:t xml:space="preserve"> Marathi</w:t>
            </w:r>
          </w:p>
        </w:tc>
        <w:tc>
          <w:tcPr>
            <w:tcW w:w="4675" w:type="dxa"/>
          </w:tcPr>
          <w:p w14:paraId="09039116" w14:textId="32EBF987" w:rsidR="00914811" w:rsidRPr="003E33E5" w:rsidRDefault="00645394" w:rsidP="003C4C7D">
            <w:pPr>
              <w:textAlignment w:val="baseline"/>
              <w:rPr>
                <w:rFonts w:eastAsia="Times New Roman" w:cstheme="minorHAnsi"/>
                <w:color w:val="0070C0"/>
              </w:rPr>
            </w:pPr>
            <w:r>
              <w:rPr>
                <w:rFonts w:eastAsia="Times New Roman" w:cstheme="minorHAnsi"/>
                <w:color w:val="0070C0"/>
              </w:rPr>
              <w:t>26</w:t>
            </w:r>
            <w:r w:rsidR="00914811" w:rsidRPr="003E33E5">
              <w:rPr>
                <w:rFonts w:eastAsia="Times New Roman" w:cstheme="minorHAnsi"/>
                <w:color w:val="0070C0"/>
              </w:rPr>
              <w:t>. None</w:t>
            </w:r>
          </w:p>
        </w:tc>
      </w:tr>
      <w:bookmarkEnd w:id="106"/>
    </w:tbl>
    <w:p w14:paraId="33159B1D" w14:textId="77777777" w:rsidR="00914811" w:rsidRPr="003E33E5" w:rsidRDefault="00914811" w:rsidP="00914811">
      <w:pPr>
        <w:spacing w:after="0"/>
        <w:textAlignment w:val="baseline"/>
        <w:rPr>
          <w:rFonts w:eastAsia="Times New Roman" w:cstheme="minorHAnsi"/>
          <w:color w:val="0070C0"/>
        </w:rPr>
      </w:pPr>
    </w:p>
    <w:p w14:paraId="5EEC7A2E" w14:textId="67458624" w:rsidR="00914811" w:rsidRPr="00AD54B5" w:rsidRDefault="00AD54B5" w:rsidP="00AD54B5">
      <w:pPr>
        <w:spacing w:after="0"/>
        <w:textAlignment w:val="baseline"/>
        <w:rPr>
          <w:rFonts w:eastAsia="Times New Roman" w:cstheme="minorHAnsi"/>
          <w:color w:val="0070C0"/>
        </w:rPr>
      </w:pPr>
      <w:r>
        <w:rPr>
          <w:rFonts w:eastAsia="Times New Roman" w:cstheme="minorHAnsi"/>
          <w:color w:val="0070C0"/>
        </w:rPr>
        <w:t xml:space="preserve">LG002. </w:t>
      </w:r>
      <w:r w:rsidR="00914811" w:rsidRPr="00AD54B5">
        <w:rPr>
          <w:rFonts w:eastAsia="Times New Roman" w:cstheme="minorHAnsi"/>
          <w:color w:val="0070C0"/>
        </w:rPr>
        <w:t xml:space="preserve">Do you know any other languages? </w:t>
      </w:r>
    </w:p>
    <w:p w14:paraId="4CFF3A8D" w14:textId="77777777" w:rsidR="00AD54B5" w:rsidRDefault="00AD54B5" w:rsidP="00AD54B5">
      <w:pPr>
        <w:spacing w:after="0"/>
        <w:textAlignment w:val="baseline"/>
        <w:rPr>
          <w:rFonts w:eastAsia="Times New Roman" w:cstheme="minorHAnsi"/>
          <w:color w:val="0070C0"/>
        </w:rPr>
      </w:pPr>
    </w:p>
    <w:p w14:paraId="31181DF7" w14:textId="5F4DF6BB" w:rsidR="00914811" w:rsidRPr="00AD54B5" w:rsidRDefault="00AD54B5" w:rsidP="00AD54B5">
      <w:pPr>
        <w:spacing w:after="0"/>
        <w:textAlignment w:val="baseline"/>
        <w:rPr>
          <w:rFonts w:eastAsia="Times New Roman" w:cstheme="minorHAnsi"/>
          <w:color w:val="0070C0"/>
        </w:rPr>
      </w:pPr>
      <w:r>
        <w:rPr>
          <w:rFonts w:eastAsia="Times New Roman" w:cstheme="minorHAnsi"/>
          <w:color w:val="0070C0"/>
        </w:rPr>
        <w:t xml:space="preserve">1 </w:t>
      </w:r>
      <w:r w:rsidRPr="00AD54B5">
        <w:rPr>
          <w:rFonts w:eastAsia="Times New Roman" w:cstheme="minorHAnsi"/>
          <w:color w:val="0070C0"/>
        </w:rPr>
        <w:t xml:space="preserve">= </w:t>
      </w:r>
      <w:r w:rsidR="00914811" w:rsidRPr="00AD54B5">
        <w:rPr>
          <w:rFonts w:eastAsia="Times New Roman" w:cstheme="minorHAnsi"/>
          <w:color w:val="0070C0"/>
        </w:rPr>
        <w:t>Yes</w:t>
      </w:r>
    </w:p>
    <w:p w14:paraId="05424BC0" w14:textId="1716606C" w:rsidR="00914811" w:rsidRPr="00AD54B5" w:rsidRDefault="00AD54B5" w:rsidP="00AD54B5">
      <w:pPr>
        <w:spacing w:after="0"/>
        <w:textAlignment w:val="baseline"/>
        <w:rPr>
          <w:rFonts w:eastAsia="Times New Roman" w:cstheme="minorHAnsi"/>
          <w:color w:val="0070C0"/>
        </w:rPr>
      </w:pPr>
      <w:r>
        <w:rPr>
          <w:rFonts w:eastAsia="Times New Roman" w:cstheme="minorHAnsi"/>
          <w:color w:val="0070C0"/>
        </w:rPr>
        <w:t xml:space="preserve">5 = </w:t>
      </w:r>
      <w:r w:rsidR="00914811" w:rsidRPr="00AD54B5">
        <w:rPr>
          <w:rFonts w:eastAsia="Times New Roman" w:cstheme="minorHAnsi"/>
          <w:color w:val="0070C0"/>
        </w:rPr>
        <w:t>No [</w:t>
      </w:r>
      <w:r w:rsidR="00155C66" w:rsidRPr="00AD54B5">
        <w:rPr>
          <w:rFonts w:eastAsia="Times New Roman" w:cstheme="minorHAnsi"/>
          <w:color w:val="0070C0"/>
        </w:rPr>
        <w:t>Skip to Interviewer Observation section</w:t>
      </w:r>
      <w:r w:rsidR="00914811" w:rsidRPr="00AD54B5">
        <w:rPr>
          <w:rFonts w:eastAsia="Times New Roman" w:cstheme="minorHAnsi"/>
          <w:color w:val="0070C0"/>
        </w:rPr>
        <w:t>]</w:t>
      </w:r>
    </w:p>
    <w:p w14:paraId="5B60AF02" w14:textId="77777777" w:rsidR="00914811" w:rsidRPr="003E33E5" w:rsidRDefault="00914811" w:rsidP="00914811">
      <w:pPr>
        <w:spacing w:after="0"/>
        <w:textAlignment w:val="baseline"/>
        <w:rPr>
          <w:rFonts w:eastAsia="Times New Roman" w:cstheme="minorHAnsi"/>
          <w:color w:val="0070C0"/>
        </w:rPr>
      </w:pPr>
    </w:p>
    <w:p w14:paraId="2726CAA7" w14:textId="4098DBE8" w:rsidR="00914811" w:rsidRPr="00AD54B5" w:rsidRDefault="00AD54B5" w:rsidP="00AD54B5">
      <w:pPr>
        <w:spacing w:after="0"/>
        <w:textAlignment w:val="baseline"/>
        <w:rPr>
          <w:rFonts w:eastAsia="Times New Roman" w:cstheme="minorHAnsi"/>
          <w:color w:val="0070C0"/>
        </w:rPr>
      </w:pPr>
      <w:r>
        <w:rPr>
          <w:rFonts w:eastAsia="Times New Roman" w:cstheme="minorHAnsi"/>
          <w:color w:val="0070C0"/>
        </w:rPr>
        <w:t xml:space="preserve">LG003. </w:t>
      </w:r>
      <w:r w:rsidR="00914811" w:rsidRPr="00AD54B5">
        <w:rPr>
          <w:rFonts w:eastAsia="Times New Roman" w:cstheme="minorHAnsi"/>
          <w:color w:val="0070C0"/>
        </w:rPr>
        <w:t xml:space="preserve">[Ask if </w:t>
      </w:r>
      <w:r>
        <w:rPr>
          <w:rFonts w:eastAsia="Times New Roman" w:cstheme="minorHAnsi"/>
          <w:color w:val="0070C0"/>
        </w:rPr>
        <w:t>LG00</w:t>
      </w:r>
      <w:r w:rsidR="00914811" w:rsidRPr="00AD54B5">
        <w:rPr>
          <w:rFonts w:eastAsia="Times New Roman" w:cstheme="minorHAnsi"/>
          <w:color w:val="0070C0"/>
        </w:rPr>
        <w:t>2=</w:t>
      </w:r>
      <w:r>
        <w:rPr>
          <w:rFonts w:eastAsia="Times New Roman" w:cstheme="minorHAnsi"/>
          <w:color w:val="0070C0"/>
        </w:rPr>
        <w:t>=1</w:t>
      </w:r>
      <w:r w:rsidR="00914811" w:rsidRPr="00AD54B5">
        <w:rPr>
          <w:rFonts w:eastAsia="Times New Roman" w:cstheme="minorHAnsi"/>
          <w:color w:val="0070C0"/>
        </w:rPr>
        <w:t xml:space="preserve">] </w:t>
      </w:r>
      <w:bookmarkStart w:id="107" w:name="_Hlk97721331"/>
      <w:r w:rsidR="00914811" w:rsidRPr="00AD54B5">
        <w:rPr>
          <w:rFonts w:eastAsia="Times New Roman" w:cstheme="minorHAnsi"/>
          <w:color w:val="0070C0"/>
        </w:rPr>
        <w:t xml:space="preserve">Please list all other languages you know in </w:t>
      </w:r>
      <w:r w:rsidR="00914811" w:rsidRPr="00AD54B5">
        <w:rPr>
          <w:rFonts w:eastAsia="Times New Roman" w:cstheme="minorHAnsi"/>
          <w:i/>
          <w:color w:val="0070C0"/>
        </w:rPr>
        <w:t xml:space="preserve">order of </w:t>
      </w:r>
      <w:r w:rsidR="002765BA" w:rsidRPr="00AD54B5">
        <w:rPr>
          <w:rFonts w:eastAsia="Times New Roman" w:cstheme="minorHAnsi"/>
          <w:i/>
          <w:color w:val="0070C0"/>
        </w:rPr>
        <w:t>dominance</w:t>
      </w:r>
      <w:r w:rsidR="00914811" w:rsidRPr="00AD54B5">
        <w:rPr>
          <w:rFonts w:eastAsia="Times New Roman" w:cstheme="minorHAnsi"/>
          <w:color w:val="0070C0"/>
        </w:rPr>
        <w:t xml:space="preserve">. </w:t>
      </w:r>
      <w:bookmarkEnd w:id="107"/>
      <w:r w:rsidR="00914811" w:rsidRPr="00AD54B5">
        <w:rPr>
          <w:rFonts w:eastAsia="Times New Roman" w:cstheme="minorHAnsi"/>
          <w:color w:val="0070C0"/>
        </w:rPr>
        <w:t>(Report up to 2 additional languages)</w:t>
      </w:r>
    </w:p>
    <w:p w14:paraId="163923DD" w14:textId="77777777" w:rsidR="00914811" w:rsidRPr="003E33E5" w:rsidRDefault="00914811" w:rsidP="00914811">
      <w:pPr>
        <w:spacing w:after="0"/>
        <w:textAlignment w:val="baseline"/>
        <w:rPr>
          <w:rFonts w:eastAsia="Times New Roman" w:cstheme="minorHAnsi"/>
          <w:color w:val="0070C0"/>
        </w:rPr>
      </w:pPr>
    </w:p>
    <w:tbl>
      <w:tblPr>
        <w:tblStyle w:val="TableGrid"/>
        <w:tblW w:w="8095" w:type="dxa"/>
        <w:tblLook w:val="04A0" w:firstRow="1" w:lastRow="0" w:firstColumn="1" w:lastColumn="0" w:noHBand="0" w:noVBand="1"/>
      </w:tblPr>
      <w:tblGrid>
        <w:gridCol w:w="4135"/>
        <w:gridCol w:w="3960"/>
      </w:tblGrid>
      <w:tr w:rsidR="00234DAF" w:rsidRPr="003E33E5" w14:paraId="257AF536" w14:textId="77777777" w:rsidTr="003C4C7D">
        <w:trPr>
          <w:trHeight w:val="455"/>
        </w:trPr>
        <w:tc>
          <w:tcPr>
            <w:tcW w:w="4135" w:type="dxa"/>
          </w:tcPr>
          <w:p w14:paraId="29219BCB" w14:textId="23B79A75" w:rsidR="00914811" w:rsidRPr="003E33E5" w:rsidRDefault="00AD54B5" w:rsidP="003C4C7D">
            <w:pPr>
              <w:textAlignment w:val="baseline"/>
              <w:rPr>
                <w:rFonts w:eastAsia="Times New Roman" w:cstheme="minorHAnsi"/>
                <w:color w:val="0070C0"/>
              </w:rPr>
            </w:pPr>
            <w:r>
              <w:rPr>
                <w:rFonts w:eastAsia="Times New Roman" w:cstheme="minorHAnsi"/>
                <w:color w:val="0070C0"/>
              </w:rPr>
              <w:t>LG003_</w:t>
            </w:r>
            <w:r w:rsidR="00914811" w:rsidRPr="003E33E5">
              <w:rPr>
                <w:rFonts w:eastAsia="Times New Roman" w:cstheme="minorHAnsi"/>
                <w:color w:val="0070C0"/>
              </w:rPr>
              <w:t>L2 __________</w:t>
            </w:r>
          </w:p>
        </w:tc>
        <w:tc>
          <w:tcPr>
            <w:tcW w:w="3960" w:type="dxa"/>
          </w:tcPr>
          <w:p w14:paraId="096291AB" w14:textId="731189C9" w:rsidR="00914811" w:rsidRPr="003E33E5" w:rsidRDefault="00AD54B5" w:rsidP="003C4C7D">
            <w:pPr>
              <w:textAlignment w:val="baseline"/>
              <w:rPr>
                <w:rFonts w:eastAsia="Times New Roman" w:cstheme="minorHAnsi"/>
                <w:color w:val="0070C0"/>
              </w:rPr>
            </w:pPr>
            <w:r>
              <w:rPr>
                <w:rFonts w:eastAsia="Times New Roman" w:cstheme="minorHAnsi"/>
                <w:color w:val="0070C0"/>
              </w:rPr>
              <w:t>LG003_</w:t>
            </w:r>
            <w:r w:rsidR="00914811" w:rsidRPr="003E33E5">
              <w:rPr>
                <w:rFonts w:eastAsia="Times New Roman" w:cstheme="minorHAnsi"/>
                <w:color w:val="0070C0"/>
              </w:rPr>
              <w:t>L3 __________</w:t>
            </w:r>
          </w:p>
        </w:tc>
      </w:tr>
    </w:tbl>
    <w:p w14:paraId="791DD2E9" w14:textId="77777777" w:rsidR="00914811" w:rsidRPr="003E33E5" w:rsidRDefault="00914811" w:rsidP="00914811">
      <w:pPr>
        <w:spacing w:after="0"/>
        <w:textAlignment w:val="baseline"/>
        <w:rPr>
          <w:rFonts w:eastAsia="Times New Roman" w:cstheme="minorHAnsi"/>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10D68" w:rsidRPr="003E33E5" w14:paraId="767B746F" w14:textId="77777777" w:rsidTr="003D57C1">
        <w:tc>
          <w:tcPr>
            <w:tcW w:w="4675" w:type="dxa"/>
          </w:tcPr>
          <w:p w14:paraId="4E6D8209"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w:t>
            </w:r>
            <w:r w:rsidRPr="003E33E5">
              <w:rPr>
                <w:rFonts w:eastAsia="Times New Roman" w:cstheme="minorHAnsi"/>
                <w:color w:val="0070C0"/>
              </w:rPr>
              <w:t xml:space="preserve"> Assamese</w:t>
            </w:r>
          </w:p>
        </w:tc>
        <w:tc>
          <w:tcPr>
            <w:tcW w:w="4675" w:type="dxa"/>
          </w:tcPr>
          <w:p w14:paraId="5A2271FA"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14.</w:t>
            </w:r>
            <w:r w:rsidRPr="003E33E5">
              <w:rPr>
                <w:rFonts w:eastAsia="Times New Roman" w:cstheme="minorHAnsi"/>
                <w:color w:val="0070C0"/>
              </w:rPr>
              <w:t xml:space="preserve"> Nepali</w:t>
            </w:r>
          </w:p>
        </w:tc>
      </w:tr>
      <w:tr w:rsidR="00210D68" w:rsidRPr="003E33E5" w14:paraId="10B2155D" w14:textId="77777777" w:rsidTr="003D57C1">
        <w:tc>
          <w:tcPr>
            <w:tcW w:w="4675" w:type="dxa"/>
          </w:tcPr>
          <w:p w14:paraId="792EC6C0"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w:t>
            </w:r>
            <w:r w:rsidRPr="003E33E5">
              <w:rPr>
                <w:rFonts w:eastAsia="Times New Roman" w:cstheme="minorHAnsi"/>
                <w:color w:val="0070C0"/>
              </w:rPr>
              <w:t xml:space="preserve"> Bengali</w:t>
            </w:r>
          </w:p>
        </w:tc>
        <w:tc>
          <w:tcPr>
            <w:tcW w:w="4675" w:type="dxa"/>
          </w:tcPr>
          <w:p w14:paraId="128B9A7B"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15.</w:t>
            </w:r>
            <w:r w:rsidRPr="003E33E5">
              <w:rPr>
                <w:rFonts w:eastAsia="Times New Roman" w:cstheme="minorHAnsi"/>
                <w:color w:val="0070C0"/>
              </w:rPr>
              <w:t xml:space="preserve"> Odia</w:t>
            </w:r>
          </w:p>
        </w:tc>
      </w:tr>
      <w:tr w:rsidR="00210D68" w:rsidRPr="003E33E5" w14:paraId="07F7ABA6" w14:textId="77777777" w:rsidTr="003D57C1">
        <w:tc>
          <w:tcPr>
            <w:tcW w:w="4675" w:type="dxa"/>
          </w:tcPr>
          <w:p w14:paraId="1AEA3880"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3.</w:t>
            </w:r>
            <w:r w:rsidRPr="003E33E5">
              <w:rPr>
                <w:rFonts w:eastAsia="Times New Roman" w:cstheme="minorHAnsi"/>
                <w:color w:val="0070C0"/>
              </w:rPr>
              <w:t xml:space="preserve"> Bodo</w:t>
            </w:r>
          </w:p>
        </w:tc>
        <w:tc>
          <w:tcPr>
            <w:tcW w:w="4675" w:type="dxa"/>
          </w:tcPr>
          <w:p w14:paraId="26864451"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16.</w:t>
            </w:r>
            <w:r w:rsidRPr="003E33E5">
              <w:rPr>
                <w:rFonts w:eastAsia="Times New Roman" w:cstheme="minorHAnsi"/>
                <w:color w:val="0070C0"/>
              </w:rPr>
              <w:t xml:space="preserve"> Punjabi</w:t>
            </w:r>
          </w:p>
        </w:tc>
      </w:tr>
      <w:tr w:rsidR="00210D68" w:rsidRPr="003E33E5" w14:paraId="543152B8" w14:textId="77777777" w:rsidTr="003D57C1">
        <w:tc>
          <w:tcPr>
            <w:tcW w:w="4675" w:type="dxa"/>
          </w:tcPr>
          <w:p w14:paraId="4380B913"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4.</w:t>
            </w:r>
            <w:r w:rsidRPr="003E33E5">
              <w:rPr>
                <w:rFonts w:eastAsia="Times New Roman" w:cstheme="minorHAnsi"/>
                <w:color w:val="0070C0"/>
              </w:rPr>
              <w:t xml:space="preserve"> Dogri</w:t>
            </w:r>
          </w:p>
        </w:tc>
        <w:tc>
          <w:tcPr>
            <w:tcW w:w="4675" w:type="dxa"/>
          </w:tcPr>
          <w:p w14:paraId="3C48E977"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17.</w:t>
            </w:r>
            <w:r w:rsidRPr="003E33E5">
              <w:rPr>
                <w:rFonts w:eastAsia="Times New Roman" w:cstheme="minorHAnsi"/>
                <w:color w:val="0070C0"/>
              </w:rPr>
              <w:t xml:space="preserve"> Rajasthani</w:t>
            </w:r>
          </w:p>
        </w:tc>
      </w:tr>
      <w:tr w:rsidR="00210D68" w:rsidRPr="003E33E5" w14:paraId="6C4A4C4D" w14:textId="77777777" w:rsidTr="003D57C1">
        <w:tc>
          <w:tcPr>
            <w:tcW w:w="4675" w:type="dxa"/>
          </w:tcPr>
          <w:p w14:paraId="033F4A8B"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5.</w:t>
            </w:r>
            <w:r w:rsidRPr="003E33E5">
              <w:rPr>
                <w:rFonts w:eastAsia="Times New Roman" w:cstheme="minorHAnsi"/>
                <w:color w:val="0070C0"/>
              </w:rPr>
              <w:t xml:space="preserve"> Gujarati</w:t>
            </w:r>
          </w:p>
        </w:tc>
        <w:tc>
          <w:tcPr>
            <w:tcW w:w="4675" w:type="dxa"/>
          </w:tcPr>
          <w:p w14:paraId="2E1B66FA"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18</w:t>
            </w:r>
            <w:r w:rsidRPr="003E33E5">
              <w:rPr>
                <w:rFonts w:eastAsia="Times New Roman" w:cstheme="minorHAnsi"/>
                <w:color w:val="0070C0"/>
              </w:rPr>
              <w:t>. Sanskrit</w:t>
            </w:r>
          </w:p>
        </w:tc>
      </w:tr>
      <w:tr w:rsidR="00210D68" w:rsidRPr="003E33E5" w14:paraId="154857BC" w14:textId="77777777" w:rsidTr="003D57C1">
        <w:tc>
          <w:tcPr>
            <w:tcW w:w="4675" w:type="dxa"/>
          </w:tcPr>
          <w:p w14:paraId="795E21C0"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6.</w:t>
            </w:r>
            <w:r w:rsidRPr="003E33E5">
              <w:rPr>
                <w:rFonts w:eastAsia="Times New Roman" w:cstheme="minorHAnsi"/>
                <w:color w:val="0070C0"/>
              </w:rPr>
              <w:t xml:space="preserve"> Hindi</w:t>
            </w:r>
          </w:p>
        </w:tc>
        <w:tc>
          <w:tcPr>
            <w:tcW w:w="4675" w:type="dxa"/>
          </w:tcPr>
          <w:p w14:paraId="2B41C5A7"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19</w:t>
            </w:r>
            <w:r w:rsidRPr="003E33E5">
              <w:rPr>
                <w:rFonts w:eastAsia="Times New Roman" w:cstheme="minorHAnsi"/>
                <w:color w:val="0070C0"/>
              </w:rPr>
              <w:t>. Santali</w:t>
            </w:r>
          </w:p>
        </w:tc>
      </w:tr>
      <w:tr w:rsidR="00210D68" w:rsidRPr="003E33E5" w14:paraId="10DF3D64" w14:textId="77777777" w:rsidTr="003D57C1">
        <w:tc>
          <w:tcPr>
            <w:tcW w:w="4675" w:type="dxa"/>
          </w:tcPr>
          <w:p w14:paraId="135A8664"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7.</w:t>
            </w:r>
            <w:r w:rsidRPr="003E33E5">
              <w:rPr>
                <w:rFonts w:eastAsia="Times New Roman" w:cstheme="minorHAnsi"/>
                <w:color w:val="0070C0"/>
              </w:rPr>
              <w:t xml:space="preserve"> Kannada</w:t>
            </w:r>
          </w:p>
        </w:tc>
        <w:tc>
          <w:tcPr>
            <w:tcW w:w="4675" w:type="dxa"/>
          </w:tcPr>
          <w:p w14:paraId="12E25B8F"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20.</w:t>
            </w:r>
            <w:r w:rsidRPr="003E33E5">
              <w:rPr>
                <w:rFonts w:eastAsia="Times New Roman" w:cstheme="minorHAnsi"/>
                <w:color w:val="0070C0"/>
              </w:rPr>
              <w:t xml:space="preserve"> Sindhi</w:t>
            </w:r>
          </w:p>
        </w:tc>
      </w:tr>
      <w:tr w:rsidR="00210D68" w:rsidRPr="003E33E5" w14:paraId="48C788CF" w14:textId="77777777" w:rsidTr="003D57C1">
        <w:tc>
          <w:tcPr>
            <w:tcW w:w="4675" w:type="dxa"/>
          </w:tcPr>
          <w:p w14:paraId="5F42E0E5"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8.</w:t>
            </w:r>
            <w:r w:rsidRPr="003E33E5">
              <w:rPr>
                <w:rFonts w:eastAsia="Times New Roman" w:cstheme="minorHAnsi"/>
                <w:color w:val="0070C0"/>
              </w:rPr>
              <w:t xml:space="preserve"> Kashmiri</w:t>
            </w:r>
          </w:p>
        </w:tc>
        <w:tc>
          <w:tcPr>
            <w:tcW w:w="4675" w:type="dxa"/>
          </w:tcPr>
          <w:p w14:paraId="23BA9A8B"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21</w:t>
            </w:r>
            <w:r w:rsidRPr="003E33E5">
              <w:rPr>
                <w:rFonts w:eastAsia="Times New Roman" w:cstheme="minorHAnsi"/>
                <w:color w:val="0070C0"/>
              </w:rPr>
              <w:t>. Tamil</w:t>
            </w:r>
          </w:p>
        </w:tc>
      </w:tr>
      <w:tr w:rsidR="00210D68" w:rsidRPr="003E33E5" w14:paraId="5A9E2D9C" w14:textId="77777777" w:rsidTr="003D57C1">
        <w:tc>
          <w:tcPr>
            <w:tcW w:w="4675" w:type="dxa"/>
          </w:tcPr>
          <w:p w14:paraId="29D83D86"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9.</w:t>
            </w:r>
            <w:r w:rsidRPr="003E33E5">
              <w:rPr>
                <w:rFonts w:eastAsia="Times New Roman" w:cstheme="minorHAnsi"/>
                <w:color w:val="0070C0"/>
              </w:rPr>
              <w:t xml:space="preserve"> Konkani</w:t>
            </w:r>
          </w:p>
        </w:tc>
        <w:tc>
          <w:tcPr>
            <w:tcW w:w="4675" w:type="dxa"/>
          </w:tcPr>
          <w:p w14:paraId="67BD0CBA"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22.</w:t>
            </w:r>
            <w:r w:rsidRPr="003E33E5">
              <w:rPr>
                <w:rFonts w:eastAsia="Times New Roman" w:cstheme="minorHAnsi"/>
                <w:color w:val="0070C0"/>
              </w:rPr>
              <w:t xml:space="preserve"> Telugu</w:t>
            </w:r>
          </w:p>
        </w:tc>
      </w:tr>
      <w:tr w:rsidR="00210D68" w:rsidRPr="003E33E5" w14:paraId="56D1E025" w14:textId="77777777" w:rsidTr="003D57C1">
        <w:tc>
          <w:tcPr>
            <w:tcW w:w="4675" w:type="dxa"/>
          </w:tcPr>
          <w:p w14:paraId="0148A50C"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10.</w:t>
            </w:r>
            <w:r w:rsidRPr="003E33E5">
              <w:rPr>
                <w:rFonts w:eastAsia="Times New Roman" w:cstheme="minorHAnsi"/>
                <w:color w:val="0070C0"/>
              </w:rPr>
              <w:t xml:space="preserve"> Maithili</w:t>
            </w:r>
          </w:p>
        </w:tc>
        <w:tc>
          <w:tcPr>
            <w:tcW w:w="4675" w:type="dxa"/>
          </w:tcPr>
          <w:p w14:paraId="5AF07C00"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23</w:t>
            </w:r>
            <w:r w:rsidRPr="003E33E5">
              <w:rPr>
                <w:rFonts w:eastAsia="Times New Roman" w:cstheme="minorHAnsi"/>
                <w:color w:val="0070C0"/>
              </w:rPr>
              <w:t>. Urdu</w:t>
            </w:r>
          </w:p>
        </w:tc>
      </w:tr>
      <w:tr w:rsidR="00210D68" w:rsidRPr="003E33E5" w14:paraId="75792AA8" w14:textId="77777777" w:rsidTr="003D57C1">
        <w:tc>
          <w:tcPr>
            <w:tcW w:w="4675" w:type="dxa"/>
          </w:tcPr>
          <w:p w14:paraId="4C90D012"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11.</w:t>
            </w:r>
            <w:r w:rsidRPr="003E33E5">
              <w:rPr>
                <w:rFonts w:eastAsia="Times New Roman" w:cstheme="minorHAnsi"/>
                <w:color w:val="0070C0"/>
              </w:rPr>
              <w:t xml:space="preserve"> Malayalam</w:t>
            </w:r>
          </w:p>
        </w:tc>
        <w:tc>
          <w:tcPr>
            <w:tcW w:w="4675" w:type="dxa"/>
          </w:tcPr>
          <w:p w14:paraId="6A8B1A34"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24</w:t>
            </w:r>
            <w:r w:rsidRPr="003E33E5">
              <w:rPr>
                <w:rFonts w:eastAsia="Times New Roman" w:cstheme="minorHAnsi"/>
                <w:color w:val="0070C0"/>
              </w:rPr>
              <w:t>. English</w:t>
            </w:r>
          </w:p>
        </w:tc>
      </w:tr>
      <w:tr w:rsidR="00210D68" w:rsidRPr="003E33E5" w14:paraId="28B91B31" w14:textId="77777777" w:rsidTr="003D57C1">
        <w:tc>
          <w:tcPr>
            <w:tcW w:w="4675" w:type="dxa"/>
          </w:tcPr>
          <w:p w14:paraId="44667334"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12.</w:t>
            </w:r>
            <w:r w:rsidRPr="003E33E5">
              <w:rPr>
                <w:rFonts w:eastAsia="Times New Roman" w:cstheme="minorHAnsi"/>
                <w:color w:val="0070C0"/>
              </w:rPr>
              <w:t xml:space="preserve"> Manipuri</w:t>
            </w:r>
          </w:p>
        </w:tc>
        <w:tc>
          <w:tcPr>
            <w:tcW w:w="4675" w:type="dxa"/>
          </w:tcPr>
          <w:p w14:paraId="295E7B9E"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25</w:t>
            </w:r>
            <w:r w:rsidRPr="003E33E5">
              <w:rPr>
                <w:rFonts w:eastAsia="Times New Roman" w:cstheme="minorHAnsi"/>
                <w:color w:val="0070C0"/>
              </w:rPr>
              <w:t>. Other, please specify __________</w:t>
            </w:r>
          </w:p>
        </w:tc>
      </w:tr>
      <w:tr w:rsidR="00210D68" w:rsidRPr="003E33E5" w14:paraId="3DD4D998" w14:textId="77777777" w:rsidTr="003D57C1">
        <w:tc>
          <w:tcPr>
            <w:tcW w:w="4675" w:type="dxa"/>
          </w:tcPr>
          <w:p w14:paraId="6054E284"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13.</w:t>
            </w:r>
            <w:r w:rsidRPr="003E33E5">
              <w:rPr>
                <w:rFonts w:eastAsia="Times New Roman" w:cstheme="minorHAnsi"/>
                <w:color w:val="0070C0"/>
              </w:rPr>
              <w:t xml:space="preserve"> Marathi</w:t>
            </w:r>
          </w:p>
        </w:tc>
        <w:tc>
          <w:tcPr>
            <w:tcW w:w="4675" w:type="dxa"/>
          </w:tcPr>
          <w:p w14:paraId="3382D93D" w14:textId="77777777" w:rsidR="00210D68" w:rsidRPr="003E33E5" w:rsidRDefault="00210D68" w:rsidP="003D57C1">
            <w:pPr>
              <w:textAlignment w:val="baseline"/>
              <w:rPr>
                <w:rFonts w:eastAsia="Times New Roman" w:cstheme="minorHAnsi"/>
                <w:color w:val="0070C0"/>
              </w:rPr>
            </w:pPr>
            <w:r>
              <w:rPr>
                <w:rFonts w:eastAsia="Times New Roman" w:cstheme="minorHAnsi"/>
                <w:color w:val="0070C0"/>
              </w:rPr>
              <w:t>26</w:t>
            </w:r>
            <w:r w:rsidRPr="003E33E5">
              <w:rPr>
                <w:rFonts w:eastAsia="Times New Roman" w:cstheme="minorHAnsi"/>
                <w:color w:val="0070C0"/>
              </w:rPr>
              <w:t>. None</w:t>
            </w:r>
          </w:p>
        </w:tc>
      </w:tr>
    </w:tbl>
    <w:p w14:paraId="325DA8D9" w14:textId="00364BF6" w:rsidR="00914811" w:rsidRDefault="00914811" w:rsidP="00914811">
      <w:pPr>
        <w:spacing w:after="0"/>
        <w:textAlignment w:val="baseline"/>
        <w:rPr>
          <w:rFonts w:eastAsia="Times New Roman" w:cstheme="minorHAnsi"/>
          <w:color w:val="0070C0"/>
        </w:rPr>
      </w:pPr>
    </w:p>
    <w:p w14:paraId="4E236A44" w14:textId="77777777" w:rsidR="00914811" w:rsidRPr="003E33E5" w:rsidRDefault="00914811" w:rsidP="00914811">
      <w:pPr>
        <w:spacing w:after="0"/>
        <w:textAlignment w:val="baseline"/>
        <w:rPr>
          <w:rFonts w:eastAsia="Times New Roman" w:cstheme="minorHAnsi"/>
          <w:color w:val="0070C0"/>
        </w:rPr>
      </w:pPr>
    </w:p>
    <w:p w14:paraId="3FB09FF3" w14:textId="01858826" w:rsidR="00914811" w:rsidRPr="00AD54B5" w:rsidRDefault="00AD54B5" w:rsidP="00AD54B5">
      <w:pPr>
        <w:spacing w:after="0"/>
        <w:rPr>
          <w:rFonts w:eastAsia="Times New Roman" w:cstheme="minorHAnsi"/>
          <w:color w:val="0070C0"/>
        </w:rPr>
      </w:pPr>
      <w:r>
        <w:rPr>
          <w:rFonts w:eastAsia="Times New Roman" w:cstheme="minorHAnsi"/>
          <w:color w:val="0070C0"/>
        </w:rPr>
        <w:t xml:space="preserve">LG004. </w:t>
      </w:r>
      <w:r w:rsidR="00155C66" w:rsidRPr="00AD54B5">
        <w:rPr>
          <w:rFonts w:eastAsia="Times New Roman" w:cstheme="minorHAnsi"/>
          <w:color w:val="0070C0"/>
        </w:rPr>
        <w:t>[</w:t>
      </w:r>
      <w:r w:rsidRPr="00AD54B5">
        <w:rPr>
          <w:rFonts w:eastAsia="Times New Roman" w:cstheme="minorHAnsi"/>
          <w:color w:val="0070C0"/>
        </w:rPr>
        <w:t xml:space="preserve">Ask if </w:t>
      </w:r>
      <w:r>
        <w:rPr>
          <w:rFonts w:eastAsia="Times New Roman" w:cstheme="minorHAnsi"/>
          <w:color w:val="0070C0"/>
        </w:rPr>
        <w:t>LG00</w:t>
      </w:r>
      <w:r w:rsidRPr="00AD54B5">
        <w:rPr>
          <w:rFonts w:eastAsia="Times New Roman" w:cstheme="minorHAnsi"/>
          <w:color w:val="0070C0"/>
        </w:rPr>
        <w:t>2=</w:t>
      </w:r>
      <w:r>
        <w:rPr>
          <w:rFonts w:eastAsia="Times New Roman" w:cstheme="minorHAnsi"/>
          <w:color w:val="0070C0"/>
        </w:rPr>
        <w:t>=1</w:t>
      </w:r>
      <w:r w:rsidR="00155C66" w:rsidRPr="00AD54B5">
        <w:rPr>
          <w:rFonts w:eastAsia="Times New Roman" w:cstheme="minorHAnsi"/>
          <w:color w:val="0070C0"/>
        </w:rPr>
        <w:t xml:space="preserve">] </w:t>
      </w:r>
      <w:r w:rsidR="00914811" w:rsidRPr="00AD54B5">
        <w:rPr>
          <w:rFonts w:eastAsia="Times New Roman" w:cstheme="minorHAnsi"/>
          <w:color w:val="0070C0"/>
        </w:rPr>
        <w:t>At what stage in your life did you acquire this language? [</w:t>
      </w:r>
      <w:r w:rsidR="00914811" w:rsidRPr="00AD54B5">
        <w:rPr>
          <w:rFonts w:eastAsia="Times New Roman" w:cstheme="minorHAnsi"/>
          <w:i/>
          <w:color w:val="0070C0"/>
        </w:rPr>
        <w:t>Repeat for each language reported: L1, L2, and L3]</w:t>
      </w:r>
    </w:p>
    <w:p w14:paraId="75F500AB" w14:textId="6281EB5C" w:rsidR="00914811" w:rsidRPr="006C4E06" w:rsidRDefault="00914811" w:rsidP="006C4E06">
      <w:pPr>
        <w:pStyle w:val="ListParagraph"/>
        <w:numPr>
          <w:ilvl w:val="1"/>
          <w:numId w:val="15"/>
        </w:numPr>
        <w:spacing w:after="0"/>
        <w:rPr>
          <w:rFonts w:eastAsia="Times New Roman" w:cstheme="minorHAnsi"/>
          <w:color w:val="0070C0"/>
        </w:rPr>
      </w:pPr>
      <w:r w:rsidRPr="006C4E06">
        <w:rPr>
          <w:rFonts w:eastAsia="Times New Roman" w:cstheme="minorHAnsi"/>
          <w:color w:val="0070C0"/>
        </w:rPr>
        <w:t>Childhood up to 12 years of age</w:t>
      </w:r>
    </w:p>
    <w:p w14:paraId="5327A6B1" w14:textId="77777777" w:rsidR="00914811" w:rsidRPr="003E33E5" w:rsidRDefault="00914811" w:rsidP="00D9369A">
      <w:pPr>
        <w:pStyle w:val="ListParagraph"/>
        <w:numPr>
          <w:ilvl w:val="1"/>
          <w:numId w:val="15"/>
        </w:numPr>
        <w:spacing w:after="0"/>
        <w:rPr>
          <w:rFonts w:eastAsia="Times New Roman" w:cstheme="minorHAnsi"/>
          <w:color w:val="0070C0"/>
        </w:rPr>
      </w:pPr>
      <w:r w:rsidRPr="003E33E5">
        <w:rPr>
          <w:rFonts w:eastAsia="Times New Roman" w:cstheme="minorHAnsi"/>
          <w:color w:val="0070C0"/>
        </w:rPr>
        <w:t>As a teenager 13-17 years of age</w:t>
      </w:r>
    </w:p>
    <w:p w14:paraId="3332B6D5" w14:textId="77777777" w:rsidR="00914811" w:rsidRPr="003E33E5" w:rsidRDefault="00914811" w:rsidP="00D9369A">
      <w:pPr>
        <w:pStyle w:val="ListParagraph"/>
        <w:numPr>
          <w:ilvl w:val="1"/>
          <w:numId w:val="15"/>
        </w:numPr>
        <w:spacing w:after="0"/>
        <w:rPr>
          <w:rFonts w:eastAsia="Times New Roman" w:cstheme="minorHAnsi"/>
          <w:color w:val="0070C0"/>
        </w:rPr>
      </w:pPr>
      <w:r w:rsidRPr="003E33E5">
        <w:rPr>
          <w:rFonts w:eastAsia="Times New Roman" w:cstheme="minorHAnsi"/>
          <w:color w:val="0070C0"/>
        </w:rPr>
        <w:t>Adulthood 18+ years of age</w:t>
      </w:r>
    </w:p>
    <w:p w14:paraId="3B9CDDC0" w14:textId="77777777" w:rsidR="00914811" w:rsidRPr="003E33E5" w:rsidRDefault="00914811" w:rsidP="00914811">
      <w:pPr>
        <w:pStyle w:val="ListParagraph"/>
        <w:spacing w:after="0"/>
        <w:rPr>
          <w:rFonts w:eastAsia="Times New Roman" w:cstheme="minorHAnsi"/>
          <w:color w:val="0070C0"/>
        </w:rPr>
      </w:pPr>
    </w:p>
    <w:p w14:paraId="0BF3D676" w14:textId="0A9D5906" w:rsidR="00914811" w:rsidRPr="00AD54B5" w:rsidRDefault="00AD54B5" w:rsidP="00AD54B5">
      <w:pPr>
        <w:spacing w:after="0"/>
        <w:rPr>
          <w:rFonts w:eastAsia="Times New Roman" w:cstheme="minorHAnsi"/>
          <w:color w:val="0070C0"/>
        </w:rPr>
      </w:pPr>
      <w:r>
        <w:rPr>
          <w:rFonts w:eastAsia="Times New Roman" w:cstheme="minorHAnsi"/>
          <w:color w:val="0070C0"/>
        </w:rPr>
        <w:t xml:space="preserve">LG005. </w:t>
      </w:r>
      <w:r w:rsidR="00155C66" w:rsidRPr="00AD54B5">
        <w:rPr>
          <w:rFonts w:eastAsia="Times New Roman" w:cstheme="minorHAnsi"/>
          <w:color w:val="0070C0"/>
        </w:rPr>
        <w:t>[</w:t>
      </w:r>
      <w:r w:rsidRPr="00AD54B5">
        <w:rPr>
          <w:rFonts w:eastAsia="Times New Roman" w:cstheme="minorHAnsi"/>
          <w:color w:val="0070C0"/>
        </w:rPr>
        <w:t>Ask if LG002==1</w:t>
      </w:r>
      <w:r w:rsidR="00155C66" w:rsidRPr="00AD54B5">
        <w:rPr>
          <w:rFonts w:eastAsia="Times New Roman" w:cstheme="minorHAnsi"/>
          <w:color w:val="0070C0"/>
        </w:rPr>
        <w:t xml:space="preserve">] </w:t>
      </w:r>
      <w:r w:rsidR="00914811" w:rsidRPr="00AD54B5">
        <w:rPr>
          <w:rFonts w:eastAsia="Times New Roman" w:cstheme="minorHAnsi"/>
          <w:color w:val="0070C0"/>
        </w:rPr>
        <w:t>Where did you learn this language? Multiple answers allowed. [</w:t>
      </w:r>
      <w:r w:rsidR="00914811" w:rsidRPr="00AD54B5">
        <w:rPr>
          <w:rFonts w:eastAsia="Times New Roman" w:cstheme="minorHAnsi"/>
          <w:i/>
          <w:color w:val="0070C0"/>
        </w:rPr>
        <w:t>Repeat for each language reported: L1, L2, and L3]</w:t>
      </w:r>
    </w:p>
    <w:p w14:paraId="247719D4" w14:textId="72FF626C" w:rsidR="00914811" w:rsidRPr="006C4E06" w:rsidRDefault="006C4E06" w:rsidP="006C4E06">
      <w:pPr>
        <w:spacing w:after="0"/>
        <w:ind w:left="1080"/>
        <w:rPr>
          <w:rFonts w:eastAsia="Times New Roman" w:cstheme="minorHAnsi"/>
          <w:color w:val="0070C0"/>
        </w:rPr>
      </w:pPr>
      <w:r>
        <w:rPr>
          <w:rFonts w:eastAsia="Times New Roman" w:cstheme="minorHAnsi"/>
          <w:color w:val="0070C0"/>
        </w:rPr>
        <w:t xml:space="preserve">1. </w:t>
      </w:r>
      <w:r w:rsidR="00914811" w:rsidRPr="006C4E06">
        <w:rPr>
          <w:rFonts w:eastAsia="Times New Roman" w:cstheme="minorHAnsi"/>
          <w:color w:val="0070C0"/>
        </w:rPr>
        <w:t>Speaking with family at home</w:t>
      </w:r>
    </w:p>
    <w:p w14:paraId="08268CE5" w14:textId="107C1D12" w:rsidR="00914811" w:rsidRPr="006C4E06" w:rsidRDefault="006C4E06" w:rsidP="006C4E06">
      <w:pPr>
        <w:spacing w:after="0"/>
        <w:ind w:left="1080"/>
        <w:rPr>
          <w:rFonts w:eastAsia="Times New Roman" w:cstheme="minorHAnsi"/>
          <w:color w:val="0070C0"/>
        </w:rPr>
      </w:pPr>
      <w:r>
        <w:rPr>
          <w:rFonts w:eastAsia="Times New Roman" w:cstheme="minorHAnsi"/>
          <w:color w:val="0070C0"/>
        </w:rPr>
        <w:t xml:space="preserve">2. </w:t>
      </w:r>
      <w:r w:rsidR="00914811" w:rsidRPr="006C4E06">
        <w:rPr>
          <w:rFonts w:eastAsia="Times New Roman" w:cstheme="minorHAnsi"/>
          <w:color w:val="0070C0"/>
        </w:rPr>
        <w:t xml:space="preserve">Neighborhood </w:t>
      </w:r>
    </w:p>
    <w:p w14:paraId="49F7ED7B" w14:textId="06040779" w:rsidR="00914811" w:rsidRPr="006C4E06" w:rsidRDefault="006C4E06" w:rsidP="006C4E06">
      <w:pPr>
        <w:spacing w:after="0"/>
        <w:ind w:left="1080"/>
        <w:rPr>
          <w:rFonts w:eastAsia="Times New Roman" w:cstheme="minorHAnsi"/>
          <w:color w:val="0070C0"/>
        </w:rPr>
      </w:pPr>
      <w:r>
        <w:rPr>
          <w:rFonts w:eastAsia="Times New Roman" w:cstheme="minorHAnsi"/>
          <w:color w:val="0070C0"/>
        </w:rPr>
        <w:t xml:space="preserve">3. </w:t>
      </w:r>
      <w:r w:rsidR="00914811" w:rsidRPr="006C4E06">
        <w:rPr>
          <w:rFonts w:eastAsia="Times New Roman" w:cstheme="minorHAnsi"/>
          <w:color w:val="0070C0"/>
        </w:rPr>
        <w:t>School</w:t>
      </w:r>
    </w:p>
    <w:p w14:paraId="475E5BAE" w14:textId="2EC00817" w:rsidR="00914811" w:rsidRPr="006C4E06" w:rsidRDefault="00914811" w:rsidP="006C4E06">
      <w:pPr>
        <w:pStyle w:val="ListParagraph"/>
        <w:numPr>
          <w:ilvl w:val="1"/>
          <w:numId w:val="15"/>
        </w:numPr>
        <w:spacing w:after="0"/>
        <w:rPr>
          <w:rFonts w:eastAsia="Times New Roman" w:cstheme="minorHAnsi"/>
          <w:color w:val="0070C0"/>
        </w:rPr>
      </w:pPr>
      <w:r w:rsidRPr="006C4E06">
        <w:rPr>
          <w:rFonts w:eastAsia="Times New Roman" w:cstheme="minorHAnsi"/>
          <w:color w:val="0070C0"/>
        </w:rPr>
        <w:t xml:space="preserve">Job </w:t>
      </w:r>
    </w:p>
    <w:p w14:paraId="09EFED71" w14:textId="7BA17059" w:rsidR="00914811" w:rsidRPr="006C4E06" w:rsidRDefault="00914811" w:rsidP="006C4E06">
      <w:pPr>
        <w:pStyle w:val="ListParagraph"/>
        <w:numPr>
          <w:ilvl w:val="1"/>
          <w:numId w:val="15"/>
        </w:numPr>
        <w:spacing w:after="0"/>
        <w:rPr>
          <w:rFonts w:eastAsia="Times New Roman" w:cstheme="minorHAnsi"/>
          <w:color w:val="0070C0"/>
        </w:rPr>
      </w:pPr>
      <w:r w:rsidRPr="006C4E06">
        <w:rPr>
          <w:rFonts w:eastAsia="Times New Roman" w:cstheme="minorHAnsi"/>
          <w:color w:val="0070C0"/>
        </w:rPr>
        <w:t>Other, please specify ______</w:t>
      </w:r>
    </w:p>
    <w:p w14:paraId="5474C99D" w14:textId="77777777" w:rsidR="00914811" w:rsidRPr="003E33E5" w:rsidRDefault="00914811" w:rsidP="00914811">
      <w:pPr>
        <w:spacing w:after="0"/>
        <w:rPr>
          <w:rFonts w:eastAsia="Times New Roman" w:cstheme="minorHAnsi"/>
          <w:color w:val="0070C0"/>
        </w:rPr>
      </w:pPr>
    </w:p>
    <w:p w14:paraId="1F676367" w14:textId="5EA014EB" w:rsidR="00914811" w:rsidRPr="00AD54B5" w:rsidRDefault="00AD54B5" w:rsidP="00AD54B5">
      <w:pPr>
        <w:spacing w:after="0"/>
        <w:rPr>
          <w:rFonts w:eastAsia="Times New Roman" w:cstheme="minorHAnsi"/>
          <w:color w:val="0070C0"/>
        </w:rPr>
      </w:pPr>
      <w:r>
        <w:rPr>
          <w:rFonts w:eastAsia="Times New Roman" w:cstheme="minorHAnsi"/>
          <w:color w:val="0070C0"/>
        </w:rPr>
        <w:t xml:space="preserve">LG006. </w:t>
      </w:r>
      <w:r w:rsidR="00155C66" w:rsidRPr="00AD54B5">
        <w:rPr>
          <w:rFonts w:eastAsia="Times New Roman" w:cstheme="minorHAnsi"/>
          <w:color w:val="0070C0"/>
        </w:rPr>
        <w:t>[</w:t>
      </w:r>
      <w:r w:rsidRPr="00AD54B5">
        <w:rPr>
          <w:rFonts w:eastAsia="Times New Roman" w:cstheme="minorHAnsi"/>
          <w:color w:val="0070C0"/>
        </w:rPr>
        <w:t>Ask if LG002==1</w:t>
      </w:r>
      <w:r w:rsidR="00155C66" w:rsidRPr="00AD54B5">
        <w:rPr>
          <w:rFonts w:eastAsia="Times New Roman" w:cstheme="minorHAnsi"/>
          <w:color w:val="0070C0"/>
        </w:rPr>
        <w:t xml:space="preserve">] </w:t>
      </w:r>
      <w:r w:rsidR="00914811" w:rsidRPr="00AD54B5">
        <w:rPr>
          <w:rFonts w:eastAsia="Times New Roman" w:cstheme="minorHAnsi"/>
          <w:color w:val="0070C0"/>
        </w:rPr>
        <w:t>Please tell us how often you currently use [preload language] in your daily life. [</w:t>
      </w:r>
      <w:r w:rsidR="00914811" w:rsidRPr="00AD54B5">
        <w:rPr>
          <w:rFonts w:eastAsia="Times New Roman" w:cstheme="minorHAnsi"/>
          <w:i/>
          <w:color w:val="0070C0"/>
        </w:rPr>
        <w:t>Repeat for each language reported: L1, L2, and L3]</w:t>
      </w:r>
    </w:p>
    <w:p w14:paraId="5C5D3850" w14:textId="77777777" w:rsidR="00914811" w:rsidRPr="003E33E5" w:rsidRDefault="00914811" w:rsidP="00914811">
      <w:pPr>
        <w:pStyle w:val="ListParagraph"/>
        <w:spacing w:after="0"/>
        <w:rPr>
          <w:rFonts w:eastAsia="Times New Roman" w:cstheme="minorHAnsi"/>
          <w:color w:val="0070C0"/>
        </w:rPr>
      </w:pPr>
    </w:p>
    <w:p w14:paraId="7F46435A" w14:textId="77777777" w:rsidR="00914811" w:rsidRPr="003E33E5" w:rsidRDefault="00914811" w:rsidP="00D9369A">
      <w:pPr>
        <w:pStyle w:val="ListParagraph"/>
        <w:numPr>
          <w:ilvl w:val="0"/>
          <w:numId w:val="16"/>
        </w:numPr>
        <w:tabs>
          <w:tab w:val="left" w:pos="1440"/>
        </w:tabs>
        <w:spacing w:after="0"/>
        <w:ind w:firstLine="0"/>
        <w:textAlignment w:val="baseline"/>
        <w:rPr>
          <w:rFonts w:eastAsia="Times New Roman" w:cstheme="minorHAnsi"/>
          <w:color w:val="0070C0"/>
        </w:rPr>
      </w:pPr>
      <w:r w:rsidRPr="003E33E5">
        <w:rPr>
          <w:rFonts w:eastAsia="Times New Roman" w:cstheme="minorHAnsi"/>
          <w:color w:val="0070C0"/>
        </w:rPr>
        <w:t xml:space="preserve">Nearly every day </w:t>
      </w:r>
    </w:p>
    <w:p w14:paraId="4592E249" w14:textId="77777777" w:rsidR="00914811" w:rsidRPr="003E33E5" w:rsidRDefault="00914811" w:rsidP="00D9369A">
      <w:pPr>
        <w:pStyle w:val="ListParagraph"/>
        <w:numPr>
          <w:ilvl w:val="0"/>
          <w:numId w:val="16"/>
        </w:numPr>
        <w:tabs>
          <w:tab w:val="left" w:pos="1440"/>
        </w:tabs>
        <w:spacing w:after="0"/>
        <w:ind w:firstLine="0"/>
        <w:textAlignment w:val="baseline"/>
        <w:rPr>
          <w:rFonts w:eastAsia="Times New Roman" w:cstheme="minorHAnsi"/>
          <w:color w:val="0070C0"/>
        </w:rPr>
      </w:pPr>
      <w:r w:rsidRPr="003E33E5">
        <w:rPr>
          <w:rFonts w:eastAsia="Times New Roman" w:cstheme="minorHAnsi"/>
          <w:color w:val="0070C0"/>
        </w:rPr>
        <w:t>More than half days</w:t>
      </w:r>
    </w:p>
    <w:p w14:paraId="2EFFD779" w14:textId="77777777" w:rsidR="00914811" w:rsidRPr="003E33E5" w:rsidRDefault="00914811" w:rsidP="00D9369A">
      <w:pPr>
        <w:pStyle w:val="ListParagraph"/>
        <w:numPr>
          <w:ilvl w:val="0"/>
          <w:numId w:val="16"/>
        </w:numPr>
        <w:tabs>
          <w:tab w:val="left" w:pos="1440"/>
        </w:tabs>
        <w:spacing w:after="0"/>
        <w:ind w:firstLine="0"/>
        <w:textAlignment w:val="baseline"/>
        <w:rPr>
          <w:rFonts w:eastAsia="Times New Roman" w:cstheme="minorHAnsi"/>
          <w:color w:val="0070C0"/>
        </w:rPr>
      </w:pPr>
      <w:r w:rsidRPr="003E33E5">
        <w:rPr>
          <w:rFonts w:eastAsia="Times New Roman" w:cstheme="minorHAnsi"/>
          <w:color w:val="0070C0"/>
        </w:rPr>
        <w:t xml:space="preserve">Several days </w:t>
      </w:r>
    </w:p>
    <w:p w14:paraId="27FA0557" w14:textId="77777777" w:rsidR="00914811" w:rsidRPr="003E33E5" w:rsidRDefault="00914811" w:rsidP="00D9369A">
      <w:pPr>
        <w:pStyle w:val="ListParagraph"/>
        <w:numPr>
          <w:ilvl w:val="0"/>
          <w:numId w:val="16"/>
        </w:numPr>
        <w:tabs>
          <w:tab w:val="left" w:pos="1440"/>
        </w:tabs>
        <w:spacing w:after="0"/>
        <w:ind w:firstLine="0"/>
        <w:textAlignment w:val="baseline"/>
        <w:rPr>
          <w:rFonts w:eastAsia="Times New Roman" w:cstheme="minorHAnsi"/>
          <w:color w:val="0070C0"/>
        </w:rPr>
      </w:pPr>
      <w:r w:rsidRPr="003E33E5">
        <w:rPr>
          <w:rFonts w:eastAsia="Times New Roman" w:cstheme="minorHAnsi"/>
          <w:color w:val="0070C0"/>
        </w:rPr>
        <w:t xml:space="preserve">Not at all </w:t>
      </w:r>
    </w:p>
    <w:p w14:paraId="3DAB9FEA" w14:textId="77777777" w:rsidR="00914811" w:rsidRPr="003E33E5" w:rsidRDefault="00914811" w:rsidP="00914811">
      <w:pPr>
        <w:pStyle w:val="NormalWeb"/>
        <w:spacing w:before="0" w:beforeAutospacing="0" w:after="0" w:afterAutospacing="0"/>
        <w:textAlignment w:val="baseline"/>
        <w:rPr>
          <w:rFonts w:asciiTheme="minorHAnsi" w:hAnsiTheme="minorHAnsi" w:cstheme="minorHAnsi"/>
          <w:color w:val="0070C0"/>
          <w:sz w:val="22"/>
          <w:szCs w:val="22"/>
        </w:rPr>
      </w:pPr>
    </w:p>
    <w:p w14:paraId="7C22AE85" w14:textId="4F07A364" w:rsidR="00914811" w:rsidRPr="00AD54B5" w:rsidRDefault="00AD54B5" w:rsidP="00AD54B5">
      <w:pPr>
        <w:spacing w:after="0"/>
        <w:textAlignment w:val="baseline"/>
        <w:rPr>
          <w:rFonts w:eastAsia="Times New Roman" w:cstheme="minorHAnsi"/>
          <w:color w:val="0070C0"/>
        </w:rPr>
      </w:pPr>
      <w:r>
        <w:rPr>
          <w:rFonts w:eastAsia="Times New Roman" w:cstheme="minorHAnsi"/>
          <w:color w:val="0070C0"/>
        </w:rPr>
        <w:t xml:space="preserve">LG007. </w:t>
      </w:r>
      <w:r w:rsidR="00155C66" w:rsidRPr="00AD54B5">
        <w:rPr>
          <w:rFonts w:eastAsia="Times New Roman" w:cstheme="minorHAnsi"/>
          <w:color w:val="0070C0"/>
        </w:rPr>
        <w:t>[</w:t>
      </w:r>
      <w:r w:rsidRPr="00AD54B5">
        <w:rPr>
          <w:rFonts w:eastAsia="Times New Roman" w:cstheme="minorHAnsi"/>
          <w:color w:val="0070C0"/>
        </w:rPr>
        <w:t>Ask if LG002==1</w:t>
      </w:r>
      <w:r w:rsidR="00155C66" w:rsidRPr="00AD54B5">
        <w:rPr>
          <w:rFonts w:eastAsia="Times New Roman" w:cstheme="minorHAnsi"/>
          <w:color w:val="0070C0"/>
        </w:rPr>
        <w:t xml:space="preserve">] </w:t>
      </w:r>
      <w:r w:rsidR="00914811" w:rsidRPr="00AD54B5">
        <w:rPr>
          <w:rFonts w:eastAsia="Times New Roman" w:cstheme="minorHAnsi"/>
          <w:color w:val="0070C0"/>
        </w:rPr>
        <w:t>Please select your level of proficiency as very poor, poor, fair, good, or excellent in understanding, speaking, reading, and writing in [preload language]. [</w:t>
      </w:r>
      <w:r w:rsidR="00914811" w:rsidRPr="00AD54B5">
        <w:rPr>
          <w:rFonts w:eastAsia="Times New Roman" w:cstheme="minorHAnsi"/>
          <w:i/>
          <w:color w:val="0070C0"/>
        </w:rPr>
        <w:t>Repeat 7a-7d for each language reported: L1, L2, and L3]</w:t>
      </w:r>
    </w:p>
    <w:p w14:paraId="598E0E57" w14:textId="77777777" w:rsidR="00914811" w:rsidRPr="003E33E5" w:rsidRDefault="00914811" w:rsidP="00914811">
      <w:pPr>
        <w:spacing w:after="0"/>
        <w:ind w:left="1440"/>
        <w:textAlignment w:val="baseline"/>
        <w:rPr>
          <w:rFonts w:eastAsia="Times New Roman" w:cstheme="minorHAnsi"/>
          <w:color w:val="0070C0"/>
        </w:rPr>
      </w:pPr>
    </w:p>
    <w:p w14:paraId="39C8FA58" w14:textId="77777777" w:rsidR="00914811" w:rsidRPr="003E33E5" w:rsidRDefault="00914811" w:rsidP="00914811">
      <w:pPr>
        <w:spacing w:after="0"/>
        <w:ind w:left="720"/>
        <w:rPr>
          <w:rFonts w:eastAsia="Times New Roman" w:cstheme="minorHAnsi"/>
          <w:color w:val="0070C0"/>
        </w:rPr>
      </w:pPr>
      <w:r w:rsidRPr="003E33E5">
        <w:rPr>
          <w:rFonts w:eastAsia="Times New Roman" w:cstheme="minorHAnsi"/>
          <w:color w:val="0070C0"/>
        </w:rPr>
        <w:t xml:space="preserve">7a. Level of proficiency: </w:t>
      </w:r>
      <w:r w:rsidRPr="003E33E5">
        <w:rPr>
          <w:rFonts w:eastAsia="Times New Roman" w:cstheme="minorHAnsi"/>
          <w:b/>
          <w:color w:val="0070C0"/>
        </w:rPr>
        <w:t>Understanding</w:t>
      </w:r>
    </w:p>
    <w:p w14:paraId="6E38DA88" w14:textId="77777777" w:rsidR="00914811" w:rsidRPr="003E33E5" w:rsidRDefault="00914811" w:rsidP="00D9369A">
      <w:pPr>
        <w:pStyle w:val="ListParagraph"/>
        <w:numPr>
          <w:ilvl w:val="0"/>
          <w:numId w:val="17"/>
        </w:numPr>
        <w:spacing w:after="0"/>
        <w:ind w:left="1440"/>
        <w:rPr>
          <w:rFonts w:eastAsia="Times New Roman" w:cstheme="minorHAnsi"/>
          <w:color w:val="0070C0"/>
        </w:rPr>
      </w:pPr>
      <w:r w:rsidRPr="003E33E5">
        <w:rPr>
          <w:rFonts w:eastAsia="Times New Roman" w:cstheme="minorHAnsi"/>
          <w:color w:val="0070C0"/>
        </w:rPr>
        <w:t>Very Poor – (cannot do)</w:t>
      </w:r>
    </w:p>
    <w:p w14:paraId="16248813" w14:textId="77777777" w:rsidR="00914811" w:rsidRPr="003E33E5" w:rsidRDefault="00914811" w:rsidP="00D9369A">
      <w:pPr>
        <w:pStyle w:val="ListParagraph"/>
        <w:numPr>
          <w:ilvl w:val="0"/>
          <w:numId w:val="17"/>
        </w:numPr>
        <w:spacing w:after="0"/>
        <w:ind w:left="1440"/>
        <w:rPr>
          <w:rFonts w:eastAsia="Times New Roman" w:cstheme="minorHAnsi"/>
          <w:color w:val="0070C0"/>
        </w:rPr>
      </w:pPr>
      <w:r w:rsidRPr="003E33E5">
        <w:rPr>
          <w:rFonts w:eastAsia="Times New Roman" w:cstheme="minorHAnsi"/>
          <w:color w:val="0070C0"/>
        </w:rPr>
        <w:t>Poor – (can do with great difficulty)</w:t>
      </w:r>
    </w:p>
    <w:p w14:paraId="1284ED57" w14:textId="77777777" w:rsidR="00914811" w:rsidRPr="003E33E5" w:rsidRDefault="00914811" w:rsidP="00D9369A">
      <w:pPr>
        <w:pStyle w:val="ListParagraph"/>
        <w:numPr>
          <w:ilvl w:val="0"/>
          <w:numId w:val="17"/>
        </w:numPr>
        <w:spacing w:after="0"/>
        <w:ind w:left="1440"/>
        <w:rPr>
          <w:rFonts w:eastAsia="Times New Roman" w:cstheme="minorHAnsi"/>
          <w:color w:val="0070C0"/>
        </w:rPr>
      </w:pPr>
      <w:r w:rsidRPr="003E33E5">
        <w:rPr>
          <w:rFonts w:eastAsia="Times New Roman" w:cstheme="minorHAnsi"/>
          <w:color w:val="0070C0"/>
        </w:rPr>
        <w:t>Fair – (can do with moderate difficulty)</w:t>
      </w:r>
    </w:p>
    <w:p w14:paraId="1091CB12" w14:textId="77777777" w:rsidR="00914811" w:rsidRPr="003E33E5" w:rsidRDefault="00914811" w:rsidP="00D9369A">
      <w:pPr>
        <w:pStyle w:val="ListParagraph"/>
        <w:numPr>
          <w:ilvl w:val="0"/>
          <w:numId w:val="17"/>
        </w:numPr>
        <w:spacing w:after="0"/>
        <w:ind w:left="1440"/>
        <w:rPr>
          <w:rFonts w:eastAsia="Times New Roman" w:cstheme="minorHAnsi"/>
          <w:color w:val="0070C0"/>
        </w:rPr>
      </w:pPr>
      <w:r w:rsidRPr="003E33E5">
        <w:rPr>
          <w:rFonts w:eastAsia="Times New Roman" w:cstheme="minorHAnsi"/>
          <w:color w:val="0070C0"/>
        </w:rPr>
        <w:t>Good (can do with little difficulty)</w:t>
      </w:r>
    </w:p>
    <w:p w14:paraId="44282850" w14:textId="77777777" w:rsidR="00914811" w:rsidRPr="003E33E5" w:rsidRDefault="00914811" w:rsidP="00D9369A">
      <w:pPr>
        <w:pStyle w:val="ListParagraph"/>
        <w:numPr>
          <w:ilvl w:val="0"/>
          <w:numId w:val="17"/>
        </w:numPr>
        <w:spacing w:after="0"/>
        <w:ind w:left="1440"/>
        <w:rPr>
          <w:rFonts w:eastAsia="Times New Roman" w:cstheme="minorHAnsi"/>
          <w:color w:val="0070C0"/>
        </w:rPr>
      </w:pPr>
      <w:r w:rsidRPr="003E33E5">
        <w:rPr>
          <w:rFonts w:eastAsia="Times New Roman" w:cstheme="minorHAnsi"/>
          <w:color w:val="0070C0"/>
        </w:rPr>
        <w:t>Excellent (can do very easily and very well)</w:t>
      </w:r>
    </w:p>
    <w:p w14:paraId="539F566F" w14:textId="77777777" w:rsidR="00914811" w:rsidRPr="003E33E5" w:rsidRDefault="00914811" w:rsidP="00914811">
      <w:pPr>
        <w:pStyle w:val="ListParagraph"/>
        <w:spacing w:after="0"/>
        <w:ind w:left="1440"/>
        <w:rPr>
          <w:rFonts w:eastAsia="Times New Roman" w:cstheme="minorHAnsi"/>
          <w:color w:val="0070C0"/>
        </w:rPr>
      </w:pPr>
    </w:p>
    <w:p w14:paraId="22C3C435" w14:textId="77777777" w:rsidR="00914811" w:rsidRPr="003E33E5" w:rsidRDefault="00914811" w:rsidP="00914811">
      <w:pPr>
        <w:spacing w:after="0"/>
        <w:ind w:left="720"/>
        <w:rPr>
          <w:rFonts w:eastAsia="Times New Roman" w:cstheme="minorHAnsi"/>
          <w:color w:val="0070C0"/>
        </w:rPr>
      </w:pPr>
      <w:r w:rsidRPr="003E33E5">
        <w:rPr>
          <w:rFonts w:eastAsia="Times New Roman" w:cstheme="minorHAnsi"/>
          <w:color w:val="0070C0"/>
        </w:rPr>
        <w:t xml:space="preserve">7b. Level of proficiency:  </w:t>
      </w:r>
      <w:r w:rsidRPr="003E33E5">
        <w:rPr>
          <w:rFonts w:eastAsia="Times New Roman" w:cstheme="minorHAnsi"/>
          <w:b/>
          <w:color w:val="0070C0"/>
        </w:rPr>
        <w:t>Speaking</w:t>
      </w:r>
      <w:r w:rsidRPr="003E33E5">
        <w:rPr>
          <w:rFonts w:eastAsia="Times New Roman" w:cstheme="minorHAnsi"/>
          <w:color w:val="0070C0"/>
        </w:rPr>
        <w:t xml:space="preserve"> </w:t>
      </w:r>
    </w:p>
    <w:p w14:paraId="4B4ADD9A" w14:textId="77777777" w:rsidR="00914811" w:rsidRPr="003E33E5" w:rsidRDefault="00914811" w:rsidP="00D9369A">
      <w:pPr>
        <w:pStyle w:val="ListParagraph"/>
        <w:numPr>
          <w:ilvl w:val="0"/>
          <w:numId w:val="20"/>
        </w:numPr>
        <w:spacing w:after="0"/>
        <w:rPr>
          <w:rFonts w:eastAsia="Times New Roman" w:cstheme="minorHAnsi"/>
          <w:color w:val="0070C0"/>
        </w:rPr>
      </w:pPr>
      <w:r w:rsidRPr="003E33E5">
        <w:rPr>
          <w:rFonts w:eastAsia="Times New Roman" w:cstheme="minorHAnsi"/>
          <w:color w:val="0070C0"/>
        </w:rPr>
        <w:t>Very Poor – (cannot do)</w:t>
      </w:r>
    </w:p>
    <w:p w14:paraId="12242734" w14:textId="77777777" w:rsidR="00914811" w:rsidRPr="003E33E5" w:rsidRDefault="00914811" w:rsidP="00D9369A">
      <w:pPr>
        <w:pStyle w:val="ListParagraph"/>
        <w:numPr>
          <w:ilvl w:val="0"/>
          <w:numId w:val="20"/>
        </w:numPr>
        <w:spacing w:after="0"/>
        <w:rPr>
          <w:rFonts w:eastAsia="Times New Roman" w:cstheme="minorHAnsi"/>
          <w:color w:val="0070C0"/>
        </w:rPr>
      </w:pPr>
      <w:r w:rsidRPr="003E33E5">
        <w:rPr>
          <w:rFonts w:eastAsia="Times New Roman" w:cstheme="minorHAnsi"/>
          <w:color w:val="0070C0"/>
        </w:rPr>
        <w:t>Poor – (can do with great difficulty)</w:t>
      </w:r>
    </w:p>
    <w:p w14:paraId="1000A998" w14:textId="77777777" w:rsidR="00914811" w:rsidRPr="003E33E5" w:rsidRDefault="00914811" w:rsidP="00D9369A">
      <w:pPr>
        <w:pStyle w:val="ListParagraph"/>
        <w:numPr>
          <w:ilvl w:val="0"/>
          <w:numId w:val="20"/>
        </w:numPr>
        <w:spacing w:after="0"/>
        <w:rPr>
          <w:rFonts w:eastAsia="Times New Roman" w:cstheme="minorHAnsi"/>
          <w:color w:val="0070C0"/>
        </w:rPr>
      </w:pPr>
      <w:r w:rsidRPr="003E33E5">
        <w:rPr>
          <w:rFonts w:eastAsia="Times New Roman" w:cstheme="minorHAnsi"/>
          <w:color w:val="0070C0"/>
        </w:rPr>
        <w:t>Fair – (can do with moderate difficulty)</w:t>
      </w:r>
    </w:p>
    <w:p w14:paraId="0476EC70" w14:textId="6D5D4D4D" w:rsidR="00914811" w:rsidRPr="003E33E5" w:rsidRDefault="00914811" w:rsidP="00D9369A">
      <w:pPr>
        <w:pStyle w:val="ListParagraph"/>
        <w:numPr>
          <w:ilvl w:val="0"/>
          <w:numId w:val="20"/>
        </w:numPr>
        <w:spacing w:after="0"/>
        <w:rPr>
          <w:rFonts w:eastAsia="Times New Roman" w:cstheme="minorHAnsi"/>
          <w:color w:val="0070C0"/>
        </w:rPr>
      </w:pPr>
      <w:r w:rsidRPr="003E33E5">
        <w:rPr>
          <w:rFonts w:eastAsia="Times New Roman" w:cstheme="minorHAnsi"/>
          <w:color w:val="0070C0"/>
        </w:rPr>
        <w:t xml:space="preserve">Good </w:t>
      </w:r>
      <w:r w:rsidR="00091F3C" w:rsidRPr="003E33E5">
        <w:rPr>
          <w:rFonts w:eastAsia="Times New Roman" w:cstheme="minorHAnsi"/>
          <w:color w:val="0070C0"/>
        </w:rPr>
        <w:t xml:space="preserve">– </w:t>
      </w:r>
      <w:r w:rsidRPr="003E33E5">
        <w:rPr>
          <w:rFonts w:eastAsia="Times New Roman" w:cstheme="minorHAnsi"/>
          <w:color w:val="0070C0"/>
        </w:rPr>
        <w:t>(can do with little difficulty)</w:t>
      </w:r>
    </w:p>
    <w:p w14:paraId="61592B59" w14:textId="46023BA8" w:rsidR="00914811" w:rsidRPr="003E33E5" w:rsidRDefault="00914811" w:rsidP="00D9369A">
      <w:pPr>
        <w:pStyle w:val="ListParagraph"/>
        <w:numPr>
          <w:ilvl w:val="0"/>
          <w:numId w:val="20"/>
        </w:numPr>
        <w:spacing w:after="0"/>
        <w:rPr>
          <w:rFonts w:eastAsia="Times New Roman" w:cstheme="minorHAnsi"/>
          <w:color w:val="0070C0"/>
        </w:rPr>
      </w:pPr>
      <w:r w:rsidRPr="003E33E5">
        <w:rPr>
          <w:rFonts w:eastAsia="Times New Roman" w:cstheme="minorHAnsi"/>
          <w:color w:val="0070C0"/>
        </w:rPr>
        <w:t xml:space="preserve">Excellent </w:t>
      </w:r>
      <w:r w:rsidR="00091F3C" w:rsidRPr="003E33E5">
        <w:rPr>
          <w:rFonts w:eastAsia="Times New Roman" w:cstheme="minorHAnsi"/>
          <w:color w:val="0070C0"/>
        </w:rPr>
        <w:t xml:space="preserve">– </w:t>
      </w:r>
      <w:r w:rsidRPr="003E33E5">
        <w:rPr>
          <w:rFonts w:eastAsia="Times New Roman" w:cstheme="minorHAnsi"/>
          <w:color w:val="0070C0"/>
        </w:rPr>
        <w:t>(can do very easily and very well)</w:t>
      </w:r>
    </w:p>
    <w:p w14:paraId="34E0EB0C" w14:textId="77777777" w:rsidR="00914811" w:rsidRPr="003E33E5" w:rsidRDefault="00914811" w:rsidP="00914811">
      <w:pPr>
        <w:pStyle w:val="ListParagraph"/>
        <w:spacing w:after="0"/>
        <w:ind w:left="1440"/>
        <w:rPr>
          <w:rFonts w:eastAsia="Times New Roman" w:cstheme="minorHAnsi"/>
          <w:color w:val="0070C0"/>
        </w:rPr>
      </w:pPr>
    </w:p>
    <w:p w14:paraId="33A5EC8C" w14:textId="77777777" w:rsidR="00914811" w:rsidRPr="003E33E5" w:rsidRDefault="00914811" w:rsidP="00914811">
      <w:pPr>
        <w:spacing w:after="0"/>
        <w:ind w:left="720"/>
        <w:rPr>
          <w:rFonts w:eastAsia="Times New Roman" w:cstheme="minorHAnsi"/>
          <w:color w:val="0070C0"/>
        </w:rPr>
      </w:pPr>
      <w:r w:rsidRPr="003E33E5">
        <w:rPr>
          <w:rFonts w:eastAsia="Times New Roman" w:cstheme="minorHAnsi"/>
          <w:color w:val="0070C0"/>
        </w:rPr>
        <w:t xml:space="preserve">7c. Level of proficiency: </w:t>
      </w:r>
      <w:r w:rsidRPr="003E33E5">
        <w:rPr>
          <w:rFonts w:eastAsia="Times New Roman" w:cstheme="minorHAnsi"/>
          <w:b/>
          <w:color w:val="0070C0"/>
        </w:rPr>
        <w:t>Reading</w:t>
      </w:r>
    </w:p>
    <w:p w14:paraId="7F7091BE" w14:textId="77777777" w:rsidR="00914811" w:rsidRPr="003E33E5" w:rsidRDefault="00914811" w:rsidP="00D9369A">
      <w:pPr>
        <w:pStyle w:val="ListParagraph"/>
        <w:numPr>
          <w:ilvl w:val="0"/>
          <w:numId w:val="19"/>
        </w:numPr>
        <w:spacing w:after="0"/>
        <w:rPr>
          <w:rFonts w:eastAsia="Times New Roman" w:cstheme="minorHAnsi"/>
          <w:color w:val="0070C0"/>
        </w:rPr>
      </w:pPr>
      <w:r w:rsidRPr="003E33E5">
        <w:rPr>
          <w:rFonts w:eastAsia="Times New Roman" w:cstheme="minorHAnsi"/>
          <w:color w:val="0070C0"/>
        </w:rPr>
        <w:lastRenderedPageBreak/>
        <w:t>Very Poor – (cannot do)</w:t>
      </w:r>
    </w:p>
    <w:p w14:paraId="1C9432E4" w14:textId="77777777" w:rsidR="00914811" w:rsidRPr="003E33E5" w:rsidRDefault="00914811" w:rsidP="00D9369A">
      <w:pPr>
        <w:pStyle w:val="ListParagraph"/>
        <w:numPr>
          <w:ilvl w:val="0"/>
          <w:numId w:val="19"/>
        </w:numPr>
        <w:spacing w:after="0"/>
        <w:rPr>
          <w:rFonts w:eastAsia="Times New Roman" w:cstheme="minorHAnsi"/>
          <w:color w:val="0070C0"/>
        </w:rPr>
      </w:pPr>
      <w:r w:rsidRPr="003E33E5">
        <w:rPr>
          <w:rFonts w:eastAsia="Times New Roman" w:cstheme="minorHAnsi"/>
          <w:color w:val="0070C0"/>
        </w:rPr>
        <w:t>Poor – (can do with great difficulty)</w:t>
      </w:r>
    </w:p>
    <w:p w14:paraId="7C711AE2" w14:textId="77777777" w:rsidR="00914811" w:rsidRPr="003E33E5" w:rsidRDefault="00914811" w:rsidP="00D9369A">
      <w:pPr>
        <w:pStyle w:val="ListParagraph"/>
        <w:numPr>
          <w:ilvl w:val="0"/>
          <w:numId w:val="19"/>
        </w:numPr>
        <w:spacing w:after="0"/>
        <w:rPr>
          <w:rFonts w:eastAsia="Times New Roman" w:cstheme="minorHAnsi"/>
          <w:color w:val="0070C0"/>
        </w:rPr>
      </w:pPr>
      <w:r w:rsidRPr="003E33E5">
        <w:rPr>
          <w:rFonts w:eastAsia="Times New Roman" w:cstheme="minorHAnsi"/>
          <w:color w:val="0070C0"/>
        </w:rPr>
        <w:t>Fair – (can do with moderate difficulty)</w:t>
      </w:r>
    </w:p>
    <w:p w14:paraId="1A2149F0" w14:textId="5EB76AB4" w:rsidR="00914811" w:rsidRPr="003E33E5" w:rsidRDefault="00914811" w:rsidP="00D9369A">
      <w:pPr>
        <w:pStyle w:val="ListParagraph"/>
        <w:numPr>
          <w:ilvl w:val="0"/>
          <w:numId w:val="19"/>
        </w:numPr>
        <w:spacing w:after="0"/>
        <w:rPr>
          <w:rFonts w:eastAsia="Times New Roman" w:cstheme="minorHAnsi"/>
          <w:color w:val="0070C0"/>
        </w:rPr>
      </w:pPr>
      <w:r w:rsidRPr="003E33E5">
        <w:rPr>
          <w:rFonts w:eastAsia="Times New Roman" w:cstheme="minorHAnsi"/>
          <w:color w:val="0070C0"/>
        </w:rPr>
        <w:t xml:space="preserve">Good </w:t>
      </w:r>
      <w:r w:rsidR="00091F3C" w:rsidRPr="003E33E5">
        <w:rPr>
          <w:rFonts w:eastAsia="Times New Roman" w:cstheme="minorHAnsi"/>
          <w:color w:val="0070C0"/>
        </w:rPr>
        <w:t xml:space="preserve">– </w:t>
      </w:r>
      <w:r w:rsidRPr="003E33E5">
        <w:rPr>
          <w:rFonts w:eastAsia="Times New Roman" w:cstheme="minorHAnsi"/>
          <w:color w:val="0070C0"/>
        </w:rPr>
        <w:t>(can do with little difficulty)</w:t>
      </w:r>
    </w:p>
    <w:p w14:paraId="0A1E3D27" w14:textId="2F6B64AE" w:rsidR="00914811" w:rsidRPr="003E33E5" w:rsidRDefault="00914811" w:rsidP="00D9369A">
      <w:pPr>
        <w:pStyle w:val="ListParagraph"/>
        <w:numPr>
          <w:ilvl w:val="0"/>
          <w:numId w:val="19"/>
        </w:numPr>
        <w:spacing w:after="0"/>
        <w:rPr>
          <w:rFonts w:eastAsia="Times New Roman" w:cstheme="minorHAnsi"/>
          <w:color w:val="0070C0"/>
        </w:rPr>
      </w:pPr>
      <w:r w:rsidRPr="003E33E5">
        <w:rPr>
          <w:rFonts w:eastAsia="Times New Roman" w:cstheme="minorHAnsi"/>
          <w:color w:val="0070C0"/>
        </w:rPr>
        <w:t xml:space="preserve">Excellent </w:t>
      </w:r>
      <w:r w:rsidR="00091F3C" w:rsidRPr="003E33E5">
        <w:rPr>
          <w:rFonts w:eastAsia="Times New Roman" w:cstheme="minorHAnsi"/>
          <w:color w:val="0070C0"/>
        </w:rPr>
        <w:t xml:space="preserve">– </w:t>
      </w:r>
      <w:r w:rsidRPr="003E33E5">
        <w:rPr>
          <w:rFonts w:eastAsia="Times New Roman" w:cstheme="minorHAnsi"/>
          <w:color w:val="0070C0"/>
        </w:rPr>
        <w:t>(can do very easily and very well)</w:t>
      </w:r>
    </w:p>
    <w:p w14:paraId="7C10EFAB" w14:textId="77777777" w:rsidR="00914811" w:rsidRPr="003E33E5" w:rsidRDefault="00914811" w:rsidP="00914811">
      <w:pPr>
        <w:pStyle w:val="ListParagraph"/>
        <w:spacing w:after="0"/>
        <w:ind w:left="1440"/>
        <w:rPr>
          <w:rFonts w:eastAsia="Times New Roman" w:cstheme="minorHAnsi"/>
          <w:color w:val="0070C0"/>
        </w:rPr>
      </w:pPr>
    </w:p>
    <w:p w14:paraId="30C75E6B" w14:textId="77777777" w:rsidR="00914811" w:rsidRPr="003E33E5" w:rsidRDefault="00914811" w:rsidP="00914811">
      <w:pPr>
        <w:spacing w:after="0"/>
        <w:ind w:left="720"/>
        <w:rPr>
          <w:rFonts w:eastAsia="Times New Roman" w:cstheme="minorHAnsi"/>
          <w:color w:val="0070C0"/>
        </w:rPr>
      </w:pPr>
      <w:r w:rsidRPr="003E33E5">
        <w:rPr>
          <w:rFonts w:eastAsia="Times New Roman" w:cstheme="minorHAnsi"/>
          <w:color w:val="0070C0"/>
        </w:rPr>
        <w:t xml:space="preserve">7d. Level of proficiency: </w:t>
      </w:r>
      <w:r w:rsidRPr="003E33E5">
        <w:rPr>
          <w:rFonts w:eastAsia="Times New Roman" w:cstheme="minorHAnsi"/>
          <w:b/>
          <w:color w:val="0070C0"/>
        </w:rPr>
        <w:t>Writing</w:t>
      </w:r>
    </w:p>
    <w:p w14:paraId="6B7E0CE7" w14:textId="77777777" w:rsidR="00914811" w:rsidRPr="003E33E5" w:rsidRDefault="00914811" w:rsidP="00D9369A">
      <w:pPr>
        <w:pStyle w:val="ListParagraph"/>
        <w:numPr>
          <w:ilvl w:val="0"/>
          <w:numId w:val="21"/>
        </w:numPr>
        <w:spacing w:after="0"/>
        <w:rPr>
          <w:rFonts w:eastAsia="Times New Roman" w:cstheme="minorHAnsi"/>
          <w:color w:val="0070C0"/>
        </w:rPr>
      </w:pPr>
      <w:r w:rsidRPr="003E33E5">
        <w:rPr>
          <w:rFonts w:eastAsia="Times New Roman" w:cstheme="minorHAnsi"/>
          <w:color w:val="0070C0"/>
        </w:rPr>
        <w:t>Very Poor – (cannot do)</w:t>
      </w:r>
    </w:p>
    <w:p w14:paraId="5DC1F88C" w14:textId="77777777" w:rsidR="00914811" w:rsidRPr="003E33E5" w:rsidRDefault="00914811" w:rsidP="00D9369A">
      <w:pPr>
        <w:pStyle w:val="ListParagraph"/>
        <w:numPr>
          <w:ilvl w:val="0"/>
          <w:numId w:val="21"/>
        </w:numPr>
        <w:spacing w:after="0"/>
        <w:rPr>
          <w:rFonts w:eastAsia="Times New Roman" w:cstheme="minorHAnsi"/>
          <w:color w:val="0070C0"/>
        </w:rPr>
      </w:pPr>
      <w:r w:rsidRPr="003E33E5">
        <w:rPr>
          <w:rFonts w:eastAsia="Times New Roman" w:cstheme="minorHAnsi"/>
          <w:color w:val="0070C0"/>
        </w:rPr>
        <w:t>Poor – (can do with great difficulty)</w:t>
      </w:r>
    </w:p>
    <w:p w14:paraId="7568EBCC" w14:textId="77777777" w:rsidR="00914811" w:rsidRPr="003E33E5" w:rsidRDefault="00914811" w:rsidP="00D9369A">
      <w:pPr>
        <w:pStyle w:val="ListParagraph"/>
        <w:numPr>
          <w:ilvl w:val="0"/>
          <w:numId w:val="21"/>
        </w:numPr>
        <w:spacing w:after="0"/>
        <w:rPr>
          <w:rFonts w:eastAsia="Times New Roman" w:cstheme="minorHAnsi"/>
          <w:color w:val="0070C0"/>
        </w:rPr>
      </w:pPr>
      <w:r w:rsidRPr="003E33E5">
        <w:rPr>
          <w:rFonts w:eastAsia="Times New Roman" w:cstheme="minorHAnsi"/>
          <w:color w:val="0070C0"/>
        </w:rPr>
        <w:t>Fair – (can do with moderate difficulty)</w:t>
      </w:r>
    </w:p>
    <w:p w14:paraId="552AE240" w14:textId="434B1A41" w:rsidR="00914811" w:rsidRPr="003E33E5" w:rsidRDefault="00914811" w:rsidP="00D9369A">
      <w:pPr>
        <w:pStyle w:val="ListParagraph"/>
        <w:numPr>
          <w:ilvl w:val="0"/>
          <w:numId w:val="21"/>
        </w:numPr>
        <w:spacing w:after="0"/>
        <w:rPr>
          <w:rFonts w:eastAsia="Times New Roman" w:cstheme="minorHAnsi"/>
          <w:color w:val="0070C0"/>
        </w:rPr>
      </w:pPr>
      <w:r w:rsidRPr="003E33E5">
        <w:rPr>
          <w:rFonts w:eastAsia="Times New Roman" w:cstheme="minorHAnsi"/>
          <w:color w:val="0070C0"/>
        </w:rPr>
        <w:t xml:space="preserve">Good </w:t>
      </w:r>
      <w:r w:rsidR="00091F3C" w:rsidRPr="003E33E5">
        <w:rPr>
          <w:rFonts w:eastAsia="Times New Roman" w:cstheme="minorHAnsi"/>
          <w:color w:val="0070C0"/>
        </w:rPr>
        <w:t xml:space="preserve">– </w:t>
      </w:r>
      <w:r w:rsidRPr="003E33E5">
        <w:rPr>
          <w:rFonts w:eastAsia="Times New Roman" w:cstheme="minorHAnsi"/>
          <w:color w:val="0070C0"/>
        </w:rPr>
        <w:t>(can do with little difficulty)</w:t>
      </w:r>
    </w:p>
    <w:p w14:paraId="693695E0" w14:textId="3D8570F4" w:rsidR="00914811" w:rsidRPr="003E33E5" w:rsidRDefault="00914811" w:rsidP="00D9369A">
      <w:pPr>
        <w:pStyle w:val="ListParagraph"/>
        <w:numPr>
          <w:ilvl w:val="0"/>
          <w:numId w:val="21"/>
        </w:numPr>
        <w:spacing w:after="0"/>
        <w:rPr>
          <w:rFonts w:eastAsia="Times New Roman" w:cstheme="minorHAnsi"/>
          <w:color w:val="0070C0"/>
        </w:rPr>
      </w:pPr>
      <w:r w:rsidRPr="003E33E5">
        <w:rPr>
          <w:rFonts w:eastAsia="Times New Roman" w:cstheme="minorHAnsi"/>
          <w:color w:val="0070C0"/>
        </w:rPr>
        <w:t xml:space="preserve">Excellent </w:t>
      </w:r>
      <w:r w:rsidR="00091F3C" w:rsidRPr="003E33E5">
        <w:rPr>
          <w:rFonts w:eastAsia="Times New Roman" w:cstheme="minorHAnsi"/>
          <w:color w:val="0070C0"/>
        </w:rPr>
        <w:t xml:space="preserve">– </w:t>
      </w:r>
      <w:r w:rsidRPr="003E33E5">
        <w:rPr>
          <w:rFonts w:eastAsia="Times New Roman" w:cstheme="minorHAnsi"/>
          <w:color w:val="0070C0"/>
        </w:rPr>
        <w:t>(can do very easily and very well)</w:t>
      </w:r>
    </w:p>
    <w:p w14:paraId="771C4D2F" w14:textId="77777777" w:rsidR="00914811" w:rsidRPr="003E33E5" w:rsidRDefault="00914811" w:rsidP="00914811">
      <w:pPr>
        <w:pStyle w:val="ListParagraph"/>
        <w:spacing w:after="0"/>
        <w:ind w:left="1440"/>
        <w:rPr>
          <w:rFonts w:eastAsia="Times New Roman" w:cstheme="minorHAnsi"/>
          <w:color w:val="0070C0"/>
        </w:rPr>
      </w:pPr>
    </w:p>
    <w:p w14:paraId="13CA0853" w14:textId="65FA031C" w:rsidR="00914811" w:rsidRPr="00D311D7" w:rsidRDefault="00D311D7" w:rsidP="00D311D7">
      <w:pPr>
        <w:spacing w:after="0"/>
        <w:textAlignment w:val="baseline"/>
        <w:rPr>
          <w:rFonts w:eastAsia="Times New Roman" w:cstheme="minorHAnsi"/>
          <w:color w:val="0070C0"/>
        </w:rPr>
      </w:pPr>
      <w:r>
        <w:rPr>
          <w:rFonts w:eastAsia="Times New Roman" w:cstheme="minorHAnsi"/>
          <w:color w:val="0070C0"/>
        </w:rPr>
        <w:t xml:space="preserve">LG008. </w:t>
      </w:r>
      <w:r w:rsidR="00155C66" w:rsidRPr="00D311D7">
        <w:rPr>
          <w:rFonts w:eastAsia="Times New Roman" w:cstheme="minorHAnsi"/>
          <w:color w:val="0070C0"/>
        </w:rPr>
        <w:t>[</w:t>
      </w:r>
      <w:r w:rsidR="00AD54B5" w:rsidRPr="00D311D7">
        <w:rPr>
          <w:rFonts w:eastAsia="Times New Roman" w:cstheme="minorHAnsi"/>
          <w:color w:val="0070C0"/>
        </w:rPr>
        <w:t>Ask if LG002==1</w:t>
      </w:r>
      <w:r w:rsidR="00155C66" w:rsidRPr="00D311D7">
        <w:rPr>
          <w:rFonts w:eastAsia="Times New Roman" w:cstheme="minorHAnsi"/>
          <w:color w:val="0070C0"/>
        </w:rPr>
        <w:t xml:space="preserve">] </w:t>
      </w:r>
      <w:r w:rsidR="00914811" w:rsidRPr="00D311D7">
        <w:rPr>
          <w:rFonts w:eastAsia="Times New Roman" w:cstheme="minorHAnsi"/>
          <w:color w:val="0070C0"/>
        </w:rPr>
        <w:t>Please rate to what extent you are currently exposed to [preload language] every week in the following contexts: [</w:t>
      </w:r>
      <w:r w:rsidR="00914811" w:rsidRPr="00D311D7">
        <w:rPr>
          <w:rFonts w:eastAsia="Times New Roman" w:cstheme="minorHAnsi"/>
          <w:i/>
          <w:color w:val="0070C0"/>
        </w:rPr>
        <w:t>Repeat 8a-8c for each language reported: L1, L2, and L3]</w:t>
      </w:r>
    </w:p>
    <w:p w14:paraId="48AE228E" w14:textId="77777777" w:rsidR="00914811" w:rsidRPr="003E33E5" w:rsidRDefault="00914811" w:rsidP="00914811">
      <w:pPr>
        <w:spacing w:after="0"/>
        <w:textAlignment w:val="baseline"/>
        <w:rPr>
          <w:rFonts w:eastAsia="Times New Roman" w:cstheme="minorHAnsi"/>
          <w:color w:val="0070C0"/>
        </w:rPr>
      </w:pPr>
    </w:p>
    <w:p w14:paraId="5B708996" w14:textId="77777777" w:rsidR="00914811" w:rsidRPr="003E33E5" w:rsidRDefault="00914811" w:rsidP="00914811">
      <w:pPr>
        <w:spacing w:after="0"/>
        <w:ind w:left="720"/>
        <w:textAlignment w:val="baseline"/>
        <w:rPr>
          <w:rFonts w:eastAsia="Times New Roman" w:cstheme="minorHAnsi"/>
          <w:color w:val="0070C0"/>
        </w:rPr>
      </w:pPr>
      <w:r w:rsidRPr="003E33E5">
        <w:rPr>
          <w:rFonts w:eastAsia="Times New Roman" w:cstheme="minorHAnsi"/>
          <w:color w:val="0070C0"/>
        </w:rPr>
        <w:t xml:space="preserve">8a. Interacting with </w:t>
      </w:r>
      <w:r w:rsidRPr="003E33E5">
        <w:rPr>
          <w:rFonts w:eastAsia="Times New Roman" w:cstheme="minorHAnsi"/>
          <w:b/>
          <w:color w:val="0070C0"/>
        </w:rPr>
        <w:t>family and friends</w:t>
      </w:r>
      <w:r w:rsidRPr="003E33E5">
        <w:rPr>
          <w:rFonts w:eastAsia="Times New Roman" w:cstheme="minorHAnsi"/>
          <w:color w:val="0070C0"/>
        </w:rPr>
        <w:t>:</w:t>
      </w:r>
    </w:p>
    <w:p w14:paraId="075B1DD5" w14:textId="77777777" w:rsidR="00914811" w:rsidRPr="003E33E5" w:rsidRDefault="00914811" w:rsidP="00D9369A">
      <w:pPr>
        <w:pStyle w:val="ListParagraph"/>
        <w:numPr>
          <w:ilvl w:val="0"/>
          <w:numId w:val="24"/>
        </w:numPr>
        <w:spacing w:after="0"/>
        <w:ind w:left="1800"/>
        <w:textAlignment w:val="baseline"/>
        <w:rPr>
          <w:rFonts w:eastAsia="Times New Roman" w:cstheme="minorHAnsi"/>
          <w:color w:val="0070C0"/>
        </w:rPr>
      </w:pPr>
      <w:r w:rsidRPr="003E33E5">
        <w:rPr>
          <w:rFonts w:eastAsia="Times New Roman" w:cstheme="minorHAnsi"/>
          <w:color w:val="0070C0"/>
        </w:rPr>
        <w:t xml:space="preserve">Nearly every day </w:t>
      </w:r>
    </w:p>
    <w:p w14:paraId="4D941BCA" w14:textId="77777777" w:rsidR="00914811" w:rsidRPr="003E33E5" w:rsidRDefault="00914811" w:rsidP="00D9369A">
      <w:pPr>
        <w:pStyle w:val="ListParagraph"/>
        <w:numPr>
          <w:ilvl w:val="0"/>
          <w:numId w:val="24"/>
        </w:numPr>
        <w:spacing w:after="0"/>
        <w:ind w:left="1800"/>
        <w:textAlignment w:val="baseline"/>
        <w:rPr>
          <w:rFonts w:eastAsia="Times New Roman" w:cstheme="minorHAnsi"/>
          <w:color w:val="0070C0"/>
        </w:rPr>
      </w:pPr>
      <w:r w:rsidRPr="003E33E5">
        <w:rPr>
          <w:rFonts w:eastAsia="Times New Roman" w:cstheme="minorHAnsi"/>
          <w:color w:val="0070C0"/>
        </w:rPr>
        <w:t>More than half days</w:t>
      </w:r>
    </w:p>
    <w:p w14:paraId="45FB030D" w14:textId="77777777" w:rsidR="00914811" w:rsidRPr="003E33E5" w:rsidRDefault="00914811" w:rsidP="00D9369A">
      <w:pPr>
        <w:pStyle w:val="ListParagraph"/>
        <w:numPr>
          <w:ilvl w:val="0"/>
          <w:numId w:val="24"/>
        </w:numPr>
        <w:spacing w:after="0"/>
        <w:ind w:left="1800"/>
        <w:textAlignment w:val="baseline"/>
        <w:rPr>
          <w:rFonts w:eastAsia="Times New Roman" w:cstheme="minorHAnsi"/>
          <w:color w:val="0070C0"/>
        </w:rPr>
      </w:pPr>
      <w:r w:rsidRPr="003E33E5">
        <w:rPr>
          <w:rFonts w:eastAsia="Times New Roman" w:cstheme="minorHAnsi"/>
          <w:color w:val="0070C0"/>
        </w:rPr>
        <w:t xml:space="preserve">Several days </w:t>
      </w:r>
    </w:p>
    <w:p w14:paraId="49B0EE6D" w14:textId="77777777" w:rsidR="00914811" w:rsidRPr="003E33E5" w:rsidRDefault="00914811" w:rsidP="00D9369A">
      <w:pPr>
        <w:pStyle w:val="ListParagraph"/>
        <w:numPr>
          <w:ilvl w:val="0"/>
          <w:numId w:val="24"/>
        </w:numPr>
        <w:spacing w:after="0"/>
        <w:ind w:left="1800"/>
        <w:textAlignment w:val="baseline"/>
        <w:rPr>
          <w:rFonts w:eastAsia="Times New Roman" w:cstheme="minorHAnsi"/>
          <w:color w:val="0070C0"/>
        </w:rPr>
      </w:pPr>
      <w:r w:rsidRPr="003E33E5">
        <w:rPr>
          <w:rFonts w:eastAsia="Times New Roman" w:cstheme="minorHAnsi"/>
          <w:color w:val="0070C0"/>
        </w:rPr>
        <w:t xml:space="preserve">Not at all </w:t>
      </w:r>
    </w:p>
    <w:p w14:paraId="23B7AA3C" w14:textId="77777777" w:rsidR="00914811" w:rsidRPr="003E33E5" w:rsidRDefault="00914811" w:rsidP="00914811">
      <w:pPr>
        <w:spacing w:after="0"/>
        <w:textAlignment w:val="baseline"/>
        <w:rPr>
          <w:rFonts w:eastAsia="Times New Roman" w:cstheme="minorHAnsi"/>
          <w:color w:val="0070C0"/>
        </w:rPr>
      </w:pPr>
    </w:p>
    <w:p w14:paraId="580A8315" w14:textId="77777777" w:rsidR="00914811" w:rsidRPr="003E33E5" w:rsidRDefault="00914811" w:rsidP="00914811">
      <w:pPr>
        <w:spacing w:after="0"/>
        <w:ind w:left="720"/>
        <w:textAlignment w:val="baseline"/>
        <w:rPr>
          <w:rFonts w:eastAsia="Times New Roman" w:cstheme="minorHAnsi"/>
          <w:color w:val="0070C0"/>
        </w:rPr>
      </w:pPr>
      <w:r w:rsidRPr="003E33E5">
        <w:rPr>
          <w:rFonts w:eastAsia="Times New Roman" w:cstheme="minorHAnsi"/>
          <w:color w:val="0070C0"/>
        </w:rPr>
        <w:t>8b. Reading</w:t>
      </w:r>
    </w:p>
    <w:p w14:paraId="26539AD1" w14:textId="77777777" w:rsidR="00914811" w:rsidRPr="003E33E5" w:rsidRDefault="00914811" w:rsidP="00D9369A">
      <w:pPr>
        <w:pStyle w:val="ListParagraph"/>
        <w:numPr>
          <w:ilvl w:val="0"/>
          <w:numId w:val="22"/>
        </w:numPr>
        <w:spacing w:after="0"/>
        <w:textAlignment w:val="baseline"/>
        <w:rPr>
          <w:rFonts w:eastAsia="Times New Roman" w:cstheme="minorHAnsi"/>
          <w:color w:val="0070C0"/>
        </w:rPr>
      </w:pPr>
      <w:r w:rsidRPr="003E33E5">
        <w:rPr>
          <w:rFonts w:eastAsia="Times New Roman" w:cstheme="minorHAnsi"/>
          <w:color w:val="0070C0"/>
        </w:rPr>
        <w:t xml:space="preserve">Nearly every day </w:t>
      </w:r>
    </w:p>
    <w:p w14:paraId="706703C3" w14:textId="77777777" w:rsidR="00914811" w:rsidRPr="003E33E5" w:rsidRDefault="00914811" w:rsidP="00D9369A">
      <w:pPr>
        <w:pStyle w:val="ListParagraph"/>
        <w:numPr>
          <w:ilvl w:val="0"/>
          <w:numId w:val="22"/>
        </w:numPr>
        <w:spacing w:after="0"/>
        <w:textAlignment w:val="baseline"/>
        <w:rPr>
          <w:rFonts w:eastAsia="Times New Roman" w:cstheme="minorHAnsi"/>
          <w:color w:val="0070C0"/>
        </w:rPr>
      </w:pPr>
      <w:r w:rsidRPr="003E33E5">
        <w:rPr>
          <w:rFonts w:eastAsia="Times New Roman" w:cstheme="minorHAnsi"/>
          <w:color w:val="0070C0"/>
        </w:rPr>
        <w:t>More than half days</w:t>
      </w:r>
    </w:p>
    <w:p w14:paraId="3B0846C0" w14:textId="77777777" w:rsidR="00914811" w:rsidRPr="003E33E5" w:rsidRDefault="00914811" w:rsidP="00D9369A">
      <w:pPr>
        <w:pStyle w:val="ListParagraph"/>
        <w:numPr>
          <w:ilvl w:val="0"/>
          <w:numId w:val="22"/>
        </w:numPr>
        <w:spacing w:after="0"/>
        <w:textAlignment w:val="baseline"/>
        <w:rPr>
          <w:rFonts w:eastAsia="Times New Roman" w:cstheme="minorHAnsi"/>
          <w:color w:val="0070C0"/>
        </w:rPr>
      </w:pPr>
      <w:r w:rsidRPr="003E33E5">
        <w:rPr>
          <w:rFonts w:eastAsia="Times New Roman" w:cstheme="minorHAnsi"/>
          <w:color w:val="0070C0"/>
        </w:rPr>
        <w:t xml:space="preserve">Several days </w:t>
      </w:r>
    </w:p>
    <w:p w14:paraId="478F17C7" w14:textId="77777777" w:rsidR="00914811" w:rsidRPr="003E33E5" w:rsidRDefault="00914811" w:rsidP="00D9369A">
      <w:pPr>
        <w:pStyle w:val="ListParagraph"/>
        <w:numPr>
          <w:ilvl w:val="0"/>
          <w:numId w:val="22"/>
        </w:numPr>
        <w:spacing w:after="0"/>
        <w:textAlignment w:val="baseline"/>
        <w:rPr>
          <w:rFonts w:eastAsia="Times New Roman" w:cstheme="minorHAnsi"/>
          <w:color w:val="0070C0"/>
        </w:rPr>
      </w:pPr>
      <w:r w:rsidRPr="003E33E5">
        <w:rPr>
          <w:rFonts w:eastAsia="Times New Roman" w:cstheme="minorHAnsi"/>
          <w:color w:val="0070C0"/>
        </w:rPr>
        <w:t xml:space="preserve">Not at all </w:t>
      </w:r>
    </w:p>
    <w:p w14:paraId="579019F0" w14:textId="77777777" w:rsidR="00914811" w:rsidRPr="003E33E5" w:rsidRDefault="00914811" w:rsidP="00914811">
      <w:pPr>
        <w:spacing w:after="0"/>
        <w:ind w:left="1440"/>
        <w:textAlignment w:val="baseline"/>
        <w:rPr>
          <w:rFonts w:eastAsia="Times New Roman" w:cstheme="minorHAnsi"/>
          <w:color w:val="0070C0"/>
        </w:rPr>
      </w:pPr>
    </w:p>
    <w:p w14:paraId="4E3FF490" w14:textId="77777777" w:rsidR="00914811" w:rsidRPr="003E33E5" w:rsidRDefault="00914811" w:rsidP="00914811">
      <w:pPr>
        <w:spacing w:after="0"/>
        <w:ind w:left="720"/>
        <w:textAlignment w:val="baseline"/>
        <w:rPr>
          <w:rFonts w:eastAsia="Times New Roman" w:cstheme="minorHAnsi"/>
          <w:color w:val="0070C0"/>
        </w:rPr>
      </w:pPr>
      <w:r w:rsidRPr="003E33E5">
        <w:rPr>
          <w:rFonts w:eastAsia="Times New Roman" w:cstheme="minorHAnsi"/>
          <w:color w:val="0070C0"/>
        </w:rPr>
        <w:t>8c. Watching TV or listening to music/</w:t>
      </w:r>
      <w:proofErr w:type="gramStart"/>
      <w:r w:rsidRPr="003E33E5">
        <w:rPr>
          <w:rFonts w:eastAsia="Times New Roman" w:cstheme="minorHAnsi"/>
          <w:color w:val="0070C0"/>
        </w:rPr>
        <w:t>radio</w:t>
      </w:r>
      <w:proofErr w:type="gramEnd"/>
    </w:p>
    <w:p w14:paraId="06961321" w14:textId="77777777" w:rsidR="00914811" w:rsidRPr="003E33E5" w:rsidRDefault="00914811" w:rsidP="00D9369A">
      <w:pPr>
        <w:pStyle w:val="ListParagraph"/>
        <w:numPr>
          <w:ilvl w:val="0"/>
          <w:numId w:val="23"/>
        </w:numPr>
        <w:spacing w:after="0"/>
        <w:textAlignment w:val="baseline"/>
        <w:rPr>
          <w:rFonts w:eastAsia="Times New Roman" w:cstheme="minorHAnsi"/>
          <w:color w:val="0070C0"/>
        </w:rPr>
      </w:pPr>
      <w:r w:rsidRPr="003E33E5">
        <w:rPr>
          <w:rFonts w:eastAsia="Times New Roman" w:cstheme="minorHAnsi"/>
          <w:color w:val="0070C0"/>
        </w:rPr>
        <w:t xml:space="preserve">Nearly every day </w:t>
      </w:r>
    </w:p>
    <w:p w14:paraId="46689229" w14:textId="77777777" w:rsidR="00914811" w:rsidRPr="003E33E5" w:rsidRDefault="00914811" w:rsidP="00D9369A">
      <w:pPr>
        <w:pStyle w:val="ListParagraph"/>
        <w:numPr>
          <w:ilvl w:val="0"/>
          <w:numId w:val="23"/>
        </w:numPr>
        <w:spacing w:after="0"/>
        <w:textAlignment w:val="baseline"/>
        <w:rPr>
          <w:rFonts w:eastAsia="Times New Roman" w:cstheme="minorHAnsi"/>
          <w:color w:val="0070C0"/>
        </w:rPr>
      </w:pPr>
      <w:r w:rsidRPr="003E33E5">
        <w:rPr>
          <w:rFonts w:eastAsia="Times New Roman" w:cstheme="minorHAnsi"/>
          <w:color w:val="0070C0"/>
        </w:rPr>
        <w:t>More than half days</w:t>
      </w:r>
    </w:p>
    <w:p w14:paraId="34BBF913" w14:textId="77777777" w:rsidR="00914811" w:rsidRPr="003E33E5" w:rsidRDefault="00914811" w:rsidP="00D9369A">
      <w:pPr>
        <w:pStyle w:val="ListParagraph"/>
        <w:numPr>
          <w:ilvl w:val="0"/>
          <w:numId w:val="23"/>
        </w:numPr>
        <w:spacing w:after="0"/>
        <w:textAlignment w:val="baseline"/>
        <w:rPr>
          <w:rFonts w:eastAsia="Times New Roman" w:cstheme="minorHAnsi"/>
          <w:color w:val="0070C0"/>
        </w:rPr>
      </w:pPr>
      <w:r w:rsidRPr="003E33E5">
        <w:rPr>
          <w:rFonts w:eastAsia="Times New Roman" w:cstheme="minorHAnsi"/>
          <w:color w:val="0070C0"/>
        </w:rPr>
        <w:t xml:space="preserve">Several days </w:t>
      </w:r>
    </w:p>
    <w:p w14:paraId="2A4F2100" w14:textId="77777777" w:rsidR="00914811" w:rsidRPr="003E33E5" w:rsidRDefault="00914811" w:rsidP="00D9369A">
      <w:pPr>
        <w:pStyle w:val="ListParagraph"/>
        <w:numPr>
          <w:ilvl w:val="0"/>
          <w:numId w:val="23"/>
        </w:numPr>
        <w:spacing w:after="0"/>
        <w:textAlignment w:val="baseline"/>
        <w:rPr>
          <w:rFonts w:eastAsia="Times New Roman" w:cstheme="minorHAnsi"/>
          <w:color w:val="0070C0"/>
        </w:rPr>
      </w:pPr>
      <w:r w:rsidRPr="003E33E5">
        <w:rPr>
          <w:rFonts w:eastAsia="Times New Roman" w:cstheme="minorHAnsi"/>
          <w:color w:val="0070C0"/>
        </w:rPr>
        <w:t xml:space="preserve">Not at all </w:t>
      </w:r>
    </w:p>
    <w:p w14:paraId="38B1C156" w14:textId="77777777" w:rsidR="00914811" w:rsidRPr="003E33E5" w:rsidRDefault="00914811" w:rsidP="00914811">
      <w:pPr>
        <w:rPr>
          <w:b/>
          <w:color w:val="0070C0"/>
        </w:rPr>
      </w:pPr>
    </w:p>
    <w:p w14:paraId="1652CCE6" w14:textId="3BA25AD6" w:rsidR="00914811" w:rsidRPr="003E33E5" w:rsidRDefault="00D26EB7" w:rsidP="00914811">
      <w:pPr>
        <w:rPr>
          <w:rFonts w:cstheme="majorBidi"/>
          <w:b/>
          <w:color w:val="0070C0"/>
        </w:rPr>
      </w:pPr>
      <w:r>
        <w:rPr>
          <w:b/>
          <w:color w:val="0070C0"/>
        </w:rPr>
        <w:t>Story Telling</w:t>
      </w:r>
      <w:r w:rsidR="00914811" w:rsidRPr="003E33E5">
        <w:rPr>
          <w:b/>
          <w:color w:val="0070C0"/>
        </w:rPr>
        <w:t xml:space="preserve"> Task</w:t>
      </w:r>
      <w:r w:rsidR="00155C66" w:rsidRPr="003E33E5">
        <w:rPr>
          <w:b/>
          <w:color w:val="0070C0"/>
        </w:rPr>
        <w:t xml:space="preserve"> </w:t>
      </w:r>
      <w:r w:rsidR="00155C66" w:rsidRPr="003E33E5">
        <w:rPr>
          <w:rFonts w:eastAsia="Times New Roman" w:cstheme="minorHAnsi"/>
          <w:color w:val="0070C0"/>
        </w:rPr>
        <w:t xml:space="preserve">[Ask if </w:t>
      </w:r>
      <w:r w:rsidR="00FC3C58">
        <w:rPr>
          <w:rFonts w:eastAsia="Times New Roman" w:cstheme="minorHAnsi"/>
          <w:color w:val="0070C0"/>
        </w:rPr>
        <w:t>LG00</w:t>
      </w:r>
      <w:r w:rsidR="00155C66" w:rsidRPr="003E33E5">
        <w:rPr>
          <w:rFonts w:eastAsia="Times New Roman" w:cstheme="minorHAnsi"/>
          <w:color w:val="0070C0"/>
        </w:rPr>
        <w:t>2=</w:t>
      </w:r>
      <w:r w:rsidR="00FC3C58">
        <w:rPr>
          <w:rFonts w:eastAsia="Times New Roman" w:cstheme="minorHAnsi"/>
          <w:color w:val="0070C0"/>
        </w:rPr>
        <w:t>=1</w:t>
      </w:r>
      <w:r w:rsidR="00155C66" w:rsidRPr="003E33E5">
        <w:rPr>
          <w:rFonts w:eastAsia="Times New Roman" w:cstheme="minorHAnsi"/>
          <w:color w:val="0070C0"/>
        </w:rPr>
        <w:t>]</w:t>
      </w:r>
      <w:r w:rsidR="00392375">
        <w:rPr>
          <w:rFonts w:eastAsia="Times New Roman" w:cstheme="minorHAnsi"/>
          <w:color w:val="0070C0"/>
        </w:rPr>
        <w:t xml:space="preserve"> </w:t>
      </w:r>
      <w:r w:rsidR="00392375" w:rsidRPr="00D311D7">
        <w:rPr>
          <w:rFonts w:eastAsia="Times New Roman" w:cstheme="minorHAnsi"/>
          <w:color w:val="0070C0"/>
        </w:rPr>
        <w:t>[</w:t>
      </w:r>
      <w:r w:rsidR="00392375" w:rsidRPr="00D311D7">
        <w:rPr>
          <w:rFonts w:eastAsia="Times New Roman" w:cstheme="minorHAnsi"/>
          <w:i/>
          <w:color w:val="0070C0"/>
        </w:rPr>
        <w:t>Repeat 8a-8c for each language reported: L1, L2, and L3]</w:t>
      </w:r>
    </w:p>
    <w:p w14:paraId="1DEBD4B9" w14:textId="14D37AB5" w:rsidR="00873E41" w:rsidRDefault="00914811" w:rsidP="00914811">
      <w:pPr>
        <w:pStyle w:val="ListParagraph"/>
        <w:tabs>
          <w:tab w:val="left" w:pos="0"/>
        </w:tabs>
        <w:spacing w:after="0"/>
        <w:ind w:left="0"/>
        <w:textAlignment w:val="baseline"/>
        <w:rPr>
          <w:rFonts w:eastAsia="Times New Roman" w:cstheme="minorHAnsi"/>
          <w:color w:val="0070C0"/>
        </w:rPr>
      </w:pPr>
      <w:r w:rsidRPr="003E33E5">
        <w:rPr>
          <w:rFonts w:eastAsia="Times New Roman" w:cstheme="minorHAnsi"/>
          <w:color w:val="0070C0"/>
        </w:rPr>
        <w:t xml:space="preserve">On the </w:t>
      </w:r>
      <w:r w:rsidR="00873E41">
        <w:rPr>
          <w:rFonts w:eastAsia="Times New Roman" w:cstheme="minorHAnsi"/>
          <w:color w:val="0070C0"/>
        </w:rPr>
        <w:t>next screen</w:t>
      </w:r>
      <w:r w:rsidR="0092751A">
        <w:rPr>
          <w:rFonts w:eastAsia="Times New Roman" w:cstheme="minorHAnsi"/>
          <w:color w:val="0070C0"/>
        </w:rPr>
        <w:t xml:space="preserve"> we will ask you to tell us a story</w:t>
      </w:r>
      <w:r w:rsidR="002C749B">
        <w:rPr>
          <w:rFonts w:eastAsia="Times New Roman" w:cstheme="minorHAnsi"/>
          <w:color w:val="0070C0"/>
        </w:rPr>
        <w:t xml:space="preserve"> in each of the languages that you are able to speak</w:t>
      </w:r>
      <w:r w:rsidR="0092751A">
        <w:rPr>
          <w:rFonts w:eastAsia="Times New Roman" w:cstheme="minorHAnsi"/>
          <w:color w:val="0070C0"/>
        </w:rPr>
        <w:t xml:space="preserve">. </w:t>
      </w:r>
      <w:r w:rsidR="002C749B">
        <w:rPr>
          <w:rFonts w:eastAsia="Times New Roman" w:cstheme="minorHAnsi"/>
          <w:color w:val="0070C0"/>
        </w:rPr>
        <w:t xml:space="preserve">You will be able to select stories that you are familiar with. On the screen there will also be an </w:t>
      </w:r>
      <w:r w:rsidRPr="003E33E5">
        <w:rPr>
          <w:rFonts w:eastAsia="Times New Roman" w:cstheme="minorHAnsi"/>
          <w:color w:val="0070C0"/>
        </w:rPr>
        <w:t>image</w:t>
      </w:r>
      <w:r w:rsidR="002C749B">
        <w:rPr>
          <w:rFonts w:eastAsia="Times New Roman" w:cstheme="minorHAnsi"/>
          <w:color w:val="0070C0"/>
        </w:rPr>
        <w:t xml:space="preserve"> associated with the story of your choosing. </w:t>
      </w:r>
      <w:r w:rsidR="00DE187F">
        <w:rPr>
          <w:rFonts w:eastAsia="Times New Roman" w:cstheme="minorHAnsi"/>
          <w:color w:val="0070C0"/>
        </w:rPr>
        <w:t xml:space="preserve">If you do not want to select a story, you can also describe a big festival or celebration you </w:t>
      </w:r>
      <w:proofErr w:type="gramStart"/>
      <w:r w:rsidR="00DE187F">
        <w:rPr>
          <w:rFonts w:eastAsia="Times New Roman" w:cstheme="minorHAnsi"/>
          <w:color w:val="0070C0"/>
        </w:rPr>
        <w:t>had, or</w:t>
      </w:r>
      <w:proofErr w:type="gramEnd"/>
      <w:r w:rsidR="00DE187F">
        <w:rPr>
          <w:rFonts w:eastAsia="Times New Roman" w:cstheme="minorHAnsi"/>
          <w:color w:val="0070C0"/>
        </w:rPr>
        <w:t xml:space="preserve"> describe a move story that you saw and remember. </w:t>
      </w:r>
      <w:r w:rsidR="002C749B">
        <w:rPr>
          <w:rFonts w:eastAsia="Times New Roman" w:cstheme="minorHAnsi"/>
          <w:color w:val="0070C0"/>
        </w:rPr>
        <w:t xml:space="preserve">We want you to tell us the story in as much detail as you recall. </w:t>
      </w:r>
      <w:r w:rsidRPr="003E33E5">
        <w:rPr>
          <w:rFonts w:eastAsia="Times New Roman" w:cstheme="minorHAnsi"/>
          <w:color w:val="0070C0"/>
        </w:rPr>
        <w:t xml:space="preserve">We will be recording your responses. </w:t>
      </w:r>
    </w:p>
    <w:p w14:paraId="422F1158" w14:textId="77777777" w:rsidR="00873E41" w:rsidRDefault="00873E41" w:rsidP="00914811">
      <w:pPr>
        <w:pStyle w:val="ListParagraph"/>
        <w:tabs>
          <w:tab w:val="left" w:pos="0"/>
        </w:tabs>
        <w:spacing w:after="0"/>
        <w:ind w:left="0"/>
        <w:textAlignment w:val="baseline"/>
        <w:rPr>
          <w:rFonts w:eastAsia="Times New Roman" w:cstheme="minorHAnsi"/>
          <w:color w:val="0070C0"/>
        </w:rPr>
      </w:pPr>
    </w:p>
    <w:p w14:paraId="378C6875" w14:textId="46738E11" w:rsidR="00873E41" w:rsidRDefault="00323EED" w:rsidP="00914811">
      <w:pPr>
        <w:pStyle w:val="ListParagraph"/>
        <w:tabs>
          <w:tab w:val="left" w:pos="0"/>
        </w:tabs>
        <w:spacing w:after="0"/>
        <w:ind w:left="0"/>
        <w:textAlignment w:val="baseline"/>
        <w:rPr>
          <w:rFonts w:eastAsia="Times New Roman" w:cstheme="minorHAnsi"/>
          <w:color w:val="0070C0"/>
        </w:rPr>
      </w:pPr>
      <w:r>
        <w:rPr>
          <w:rFonts w:eastAsia="Times New Roman" w:cstheme="minorHAnsi"/>
          <w:color w:val="0070C0"/>
        </w:rPr>
        <w:t>Please select a story that you are familiar with. [Drop down menu]</w:t>
      </w:r>
    </w:p>
    <w:p w14:paraId="38C45C27" w14:textId="201DABA7"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lastRenderedPageBreak/>
        <w:t>Ramayana</w:t>
      </w:r>
    </w:p>
    <w:p w14:paraId="601009C6" w14:textId="65D37A18"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Mahabharata</w:t>
      </w:r>
    </w:p>
    <w:p w14:paraId="6253E751" w14:textId="0D2E95F7"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Golden egg laying chicken</w:t>
      </w:r>
    </w:p>
    <w:p w14:paraId="47DDE7F7" w14:textId="4BD6DCD6"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Tortoise &amp; Rabbit race</w:t>
      </w:r>
    </w:p>
    <w:p w14:paraId="2718CAE5" w14:textId="79170F88"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Akbar &amp; Birbal story</w:t>
      </w:r>
    </w:p>
    <w:p w14:paraId="7D2C76B3" w14:textId="172A9E8A"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Fox &amp; grapes story</w:t>
      </w:r>
    </w:p>
    <w:p w14:paraId="2DD2A41E" w14:textId="3C1E99E5"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Monkey &amp; Cap seller</w:t>
      </w:r>
    </w:p>
    <w:p w14:paraId="04EEECBE" w14:textId="185385CE"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Thirsty Crow</w:t>
      </w:r>
    </w:p>
    <w:p w14:paraId="5CFCE055" w14:textId="5381B9CC" w:rsidR="00323EED" w:rsidRPr="00323EED" w:rsidRDefault="00323EED">
      <w:pPr>
        <w:pStyle w:val="ListParagraph"/>
        <w:numPr>
          <w:ilvl w:val="0"/>
          <w:numId w:val="36"/>
        </w:numPr>
        <w:spacing w:after="0"/>
        <w:textAlignment w:val="baseline"/>
        <w:rPr>
          <w:rFonts w:eastAsia="Times New Roman" w:cstheme="minorHAnsi"/>
          <w:color w:val="0070C0"/>
        </w:rPr>
      </w:pPr>
      <w:r w:rsidRPr="00323EED">
        <w:rPr>
          <w:rFonts w:eastAsia="Times New Roman" w:cstheme="minorHAnsi"/>
          <w:color w:val="0070C0"/>
        </w:rPr>
        <w:t xml:space="preserve">Describe the </w:t>
      </w:r>
      <w:r w:rsidR="00DE187F">
        <w:rPr>
          <w:rFonts w:eastAsia="Times New Roman" w:cstheme="minorHAnsi"/>
          <w:color w:val="0070C0"/>
        </w:rPr>
        <w:t>b</w:t>
      </w:r>
      <w:r w:rsidRPr="00323EED">
        <w:rPr>
          <w:rFonts w:eastAsia="Times New Roman" w:cstheme="minorHAnsi"/>
          <w:color w:val="0070C0"/>
        </w:rPr>
        <w:t xml:space="preserve">ig festival </w:t>
      </w:r>
      <w:r w:rsidR="00DE187F">
        <w:rPr>
          <w:rFonts w:eastAsia="Times New Roman" w:cstheme="minorHAnsi"/>
          <w:color w:val="0070C0"/>
        </w:rPr>
        <w:t xml:space="preserve">or </w:t>
      </w:r>
      <w:r w:rsidRPr="00323EED">
        <w:rPr>
          <w:rFonts w:eastAsia="Times New Roman" w:cstheme="minorHAnsi"/>
          <w:color w:val="0070C0"/>
        </w:rPr>
        <w:t xml:space="preserve">celebration you </w:t>
      </w:r>
      <w:proofErr w:type="gramStart"/>
      <w:r w:rsidRPr="00323EED">
        <w:rPr>
          <w:rFonts w:eastAsia="Times New Roman" w:cstheme="minorHAnsi"/>
          <w:color w:val="0070C0"/>
        </w:rPr>
        <w:t>had</w:t>
      </w:r>
      <w:proofErr w:type="gramEnd"/>
    </w:p>
    <w:p w14:paraId="641A6BC3" w14:textId="60A93616" w:rsidR="00873E41" w:rsidRPr="002C749B" w:rsidRDefault="00323EED">
      <w:pPr>
        <w:pStyle w:val="ListParagraph"/>
        <w:numPr>
          <w:ilvl w:val="0"/>
          <w:numId w:val="36"/>
        </w:numPr>
        <w:spacing w:after="0"/>
        <w:textAlignment w:val="baseline"/>
        <w:rPr>
          <w:rFonts w:eastAsia="Times New Roman" w:cstheme="minorHAnsi"/>
          <w:color w:val="0070C0"/>
        </w:rPr>
      </w:pPr>
      <w:r>
        <w:rPr>
          <w:rFonts w:eastAsia="Times New Roman" w:cstheme="minorHAnsi"/>
          <w:color w:val="0070C0"/>
        </w:rPr>
        <w:t>Describe a</w:t>
      </w:r>
      <w:r w:rsidRPr="00323EED">
        <w:rPr>
          <w:rFonts w:eastAsia="Times New Roman" w:cstheme="minorHAnsi"/>
          <w:color w:val="0070C0"/>
        </w:rPr>
        <w:t xml:space="preserve">ny movie </w:t>
      </w:r>
      <w:r w:rsidR="00DE325B">
        <w:rPr>
          <w:rFonts w:eastAsia="Times New Roman" w:cstheme="minorHAnsi"/>
          <w:color w:val="0070C0"/>
        </w:rPr>
        <w:t>that</w:t>
      </w:r>
      <w:r w:rsidRPr="00323EED">
        <w:rPr>
          <w:rFonts w:eastAsia="Times New Roman" w:cstheme="minorHAnsi"/>
          <w:color w:val="0070C0"/>
        </w:rPr>
        <w:t xml:space="preserve"> </w:t>
      </w:r>
      <w:r>
        <w:rPr>
          <w:rFonts w:eastAsia="Times New Roman" w:cstheme="minorHAnsi"/>
          <w:color w:val="0070C0"/>
        </w:rPr>
        <w:t>you</w:t>
      </w:r>
      <w:r w:rsidRPr="00323EED">
        <w:rPr>
          <w:rFonts w:eastAsia="Times New Roman" w:cstheme="minorHAnsi"/>
          <w:color w:val="0070C0"/>
        </w:rPr>
        <w:t xml:space="preserve"> saw</w:t>
      </w:r>
      <w:r w:rsidR="00D64F42">
        <w:rPr>
          <w:rFonts w:eastAsia="Times New Roman" w:cstheme="minorHAnsi"/>
          <w:color w:val="0070C0"/>
        </w:rPr>
        <w:t xml:space="preserve"> and</w:t>
      </w:r>
      <w:r w:rsidRPr="00323EED">
        <w:rPr>
          <w:rFonts w:eastAsia="Times New Roman" w:cstheme="minorHAnsi"/>
          <w:color w:val="0070C0"/>
        </w:rPr>
        <w:t xml:space="preserve"> remember (Sholay/ Bahubali).</w:t>
      </w:r>
    </w:p>
    <w:p w14:paraId="2163E61A" w14:textId="77777777" w:rsidR="00323EED" w:rsidRDefault="00323EED" w:rsidP="00914811">
      <w:pPr>
        <w:pStyle w:val="ListParagraph"/>
        <w:tabs>
          <w:tab w:val="left" w:pos="0"/>
        </w:tabs>
        <w:spacing w:after="0"/>
        <w:ind w:left="0"/>
        <w:textAlignment w:val="baseline"/>
        <w:rPr>
          <w:rFonts w:eastAsia="Times New Roman" w:cstheme="minorHAnsi"/>
          <w:color w:val="0070C0"/>
        </w:rPr>
      </w:pPr>
    </w:p>
    <w:p w14:paraId="018B4011" w14:textId="0EA0967B" w:rsidR="00914811" w:rsidRDefault="00914811" w:rsidP="00914811">
      <w:pPr>
        <w:pStyle w:val="ListParagraph"/>
        <w:tabs>
          <w:tab w:val="left" w:pos="0"/>
        </w:tabs>
        <w:spacing w:after="0"/>
        <w:ind w:left="0"/>
        <w:textAlignment w:val="baseline"/>
        <w:rPr>
          <w:rFonts w:eastAsia="Times New Roman" w:cstheme="minorHAnsi"/>
          <w:color w:val="0070C0"/>
        </w:rPr>
      </w:pPr>
      <w:r w:rsidRPr="003E33E5">
        <w:rPr>
          <w:rFonts w:eastAsia="Times New Roman" w:cstheme="minorHAnsi"/>
          <w:color w:val="0070C0"/>
        </w:rPr>
        <w:t xml:space="preserve">When I say start, please begin </w:t>
      </w:r>
      <w:r w:rsidR="00873E41">
        <w:rPr>
          <w:rFonts w:eastAsia="Times New Roman" w:cstheme="minorHAnsi"/>
          <w:color w:val="0070C0"/>
        </w:rPr>
        <w:t xml:space="preserve">telling us the story </w:t>
      </w:r>
      <w:r w:rsidR="002C749B">
        <w:rPr>
          <w:rFonts w:eastAsia="Times New Roman" w:cstheme="minorHAnsi"/>
          <w:color w:val="0070C0"/>
        </w:rPr>
        <w:t xml:space="preserve">of [preload story name] </w:t>
      </w:r>
      <w:r w:rsidRPr="003E33E5">
        <w:rPr>
          <w:rFonts w:eastAsia="Times New Roman" w:cstheme="minorHAnsi"/>
          <w:color w:val="0070C0"/>
        </w:rPr>
        <w:t>in [preload language].  [repeat for L1, L2, and L3].</w:t>
      </w:r>
    </w:p>
    <w:p w14:paraId="41B9A721" w14:textId="0A4D6A8B" w:rsidR="002C749B" w:rsidRDefault="002C749B" w:rsidP="00914811">
      <w:pPr>
        <w:pStyle w:val="ListParagraph"/>
        <w:tabs>
          <w:tab w:val="left" w:pos="0"/>
        </w:tabs>
        <w:spacing w:after="0"/>
        <w:ind w:left="0"/>
        <w:textAlignment w:val="baseline"/>
        <w:rPr>
          <w:rFonts w:eastAsia="Times New Roman" w:cstheme="minorHAnsi"/>
          <w:color w:val="0070C0"/>
        </w:rPr>
      </w:pPr>
    </w:p>
    <w:p w14:paraId="56FD09E5" w14:textId="130D6F4C" w:rsidR="002C749B" w:rsidRPr="00234DAF" w:rsidRDefault="002C749B" w:rsidP="00914811">
      <w:pPr>
        <w:pStyle w:val="ListParagraph"/>
        <w:tabs>
          <w:tab w:val="left" w:pos="0"/>
        </w:tabs>
        <w:spacing w:after="0"/>
        <w:ind w:left="0"/>
        <w:textAlignment w:val="baseline"/>
        <w:rPr>
          <w:rFonts w:eastAsia="Times New Roman" w:cstheme="minorHAnsi"/>
          <w:color w:val="0070C0"/>
        </w:rPr>
      </w:pPr>
      <w:r>
        <w:rPr>
          <w:rFonts w:eastAsia="Times New Roman" w:cstheme="minorHAnsi"/>
          <w:color w:val="0070C0"/>
        </w:rPr>
        <w:t xml:space="preserve">Ready? Begin. </w:t>
      </w:r>
    </w:p>
    <w:p w14:paraId="56257B9B" w14:textId="77777777" w:rsidR="00914811" w:rsidRPr="00234DAF" w:rsidRDefault="00914811" w:rsidP="00914811">
      <w:pPr>
        <w:pStyle w:val="ListParagraph"/>
        <w:tabs>
          <w:tab w:val="left" w:pos="0"/>
        </w:tabs>
        <w:spacing w:after="0"/>
        <w:ind w:left="0"/>
        <w:textAlignment w:val="baseline"/>
        <w:rPr>
          <w:rFonts w:eastAsia="Times New Roman" w:cstheme="minorHAnsi"/>
          <w:color w:val="0070C0"/>
        </w:rPr>
      </w:pPr>
    </w:p>
    <w:p w14:paraId="7703C252" w14:textId="63B4323C" w:rsidR="00914811" w:rsidRPr="00DE1F8D" w:rsidRDefault="00914811" w:rsidP="00914811">
      <w:pPr>
        <w:pStyle w:val="ListParagraph"/>
        <w:tabs>
          <w:tab w:val="left" w:pos="0"/>
        </w:tabs>
        <w:spacing w:after="0"/>
        <w:ind w:left="0"/>
        <w:textAlignment w:val="baseline"/>
        <w:rPr>
          <w:rFonts w:eastAsia="Times New Roman" w:cstheme="minorHAnsi"/>
          <w:b/>
          <w:color w:val="0070C0"/>
        </w:rPr>
      </w:pPr>
      <w:r w:rsidRPr="00DE1F8D">
        <w:rPr>
          <w:rFonts w:eastAsia="Times New Roman" w:cstheme="minorHAnsi"/>
          <w:i/>
          <w:color w:val="0070C0"/>
        </w:rPr>
        <w:t>Information for the interviewer</w:t>
      </w:r>
      <w:r w:rsidRPr="00DE1F8D">
        <w:rPr>
          <w:rFonts w:eastAsia="Times New Roman" w:cstheme="minorHAnsi"/>
          <w:color w:val="0070C0"/>
        </w:rPr>
        <w:t xml:space="preserve">: Respondents are </w:t>
      </w:r>
      <w:r w:rsidR="00873E41">
        <w:rPr>
          <w:rFonts w:eastAsia="Times New Roman" w:cstheme="minorHAnsi"/>
          <w:color w:val="0070C0"/>
        </w:rPr>
        <w:t>asked to tell a story</w:t>
      </w:r>
      <w:r w:rsidRPr="00DE1F8D">
        <w:rPr>
          <w:rFonts w:eastAsia="Times New Roman" w:cstheme="minorHAnsi"/>
          <w:color w:val="0070C0"/>
        </w:rPr>
        <w:t xml:space="preserve"> for the duration of </w:t>
      </w:r>
      <w:r w:rsidRPr="00DE1F8D">
        <w:rPr>
          <w:rFonts w:eastAsia="Times New Roman" w:cstheme="minorHAnsi"/>
          <w:b/>
          <w:color w:val="0070C0"/>
        </w:rPr>
        <w:t>1 minute (no longer than 2 minutes)</w:t>
      </w:r>
      <w:r w:rsidRPr="00DE1F8D">
        <w:rPr>
          <w:rFonts w:eastAsia="Times New Roman" w:cstheme="minorHAnsi"/>
          <w:color w:val="0070C0"/>
        </w:rPr>
        <w:t xml:space="preserve"> in the languages they reported speaking (up to 3 </w:t>
      </w:r>
      <w:proofErr w:type="gramStart"/>
      <w:r w:rsidRPr="00DE1F8D">
        <w:rPr>
          <w:rFonts w:eastAsia="Times New Roman" w:cstheme="minorHAnsi"/>
          <w:color w:val="0070C0"/>
        </w:rPr>
        <w:t>max</w:t>
      </w:r>
      <w:proofErr w:type="gramEnd"/>
      <w:r w:rsidRPr="00DE1F8D">
        <w:rPr>
          <w:rFonts w:eastAsia="Times New Roman" w:cstheme="minorHAnsi"/>
          <w:color w:val="0070C0"/>
        </w:rPr>
        <w:t>; L1, L2, L3).</w:t>
      </w:r>
    </w:p>
    <w:p w14:paraId="6642C75C" w14:textId="117C7BE0" w:rsidR="00914811" w:rsidRPr="00DE1F8D" w:rsidRDefault="00914811" w:rsidP="00D9369A">
      <w:pPr>
        <w:pStyle w:val="ListParagraph"/>
        <w:numPr>
          <w:ilvl w:val="0"/>
          <w:numId w:val="18"/>
        </w:numPr>
        <w:spacing w:after="0"/>
        <w:textAlignment w:val="baseline"/>
        <w:rPr>
          <w:rFonts w:eastAsia="Times New Roman" w:cstheme="minorHAnsi"/>
          <w:color w:val="0070C0"/>
        </w:rPr>
      </w:pPr>
      <w:r w:rsidRPr="00DE1F8D">
        <w:rPr>
          <w:rFonts w:eastAsia="Times New Roman" w:cstheme="minorHAnsi"/>
          <w:color w:val="0070C0"/>
        </w:rPr>
        <w:t>Pictures</w:t>
      </w:r>
      <w:r w:rsidR="00873E41">
        <w:rPr>
          <w:rFonts w:eastAsia="Times New Roman" w:cstheme="minorHAnsi"/>
          <w:color w:val="0070C0"/>
        </w:rPr>
        <w:t xml:space="preserve"> and story prompts</w:t>
      </w:r>
      <w:r w:rsidRPr="00DE1F8D">
        <w:rPr>
          <w:rFonts w:eastAsia="Times New Roman" w:cstheme="minorHAnsi"/>
          <w:color w:val="0070C0"/>
        </w:rPr>
        <w:t xml:space="preserve"> are provided at the end of this document.</w:t>
      </w:r>
    </w:p>
    <w:p w14:paraId="2AE71321" w14:textId="77777777" w:rsidR="00914811" w:rsidRPr="00DE1F8D" w:rsidRDefault="00914811" w:rsidP="00D9369A">
      <w:pPr>
        <w:pStyle w:val="ListParagraph"/>
        <w:numPr>
          <w:ilvl w:val="0"/>
          <w:numId w:val="18"/>
        </w:numPr>
        <w:spacing w:after="0"/>
        <w:textAlignment w:val="baseline"/>
        <w:rPr>
          <w:rFonts w:eastAsia="Times New Roman" w:cstheme="minorHAnsi"/>
          <w:color w:val="0070C0"/>
        </w:rPr>
      </w:pPr>
      <w:r w:rsidRPr="00DE1F8D">
        <w:rPr>
          <w:rFonts w:eastAsia="Times New Roman" w:cstheme="minorHAnsi"/>
          <w:color w:val="0070C0"/>
        </w:rPr>
        <w:t>Interviewer to record each response on tablet (max of 3 responses per respondent)</w:t>
      </w:r>
    </w:p>
    <w:p w14:paraId="7DD59261" w14:textId="064DECC5" w:rsidR="00914811" w:rsidRPr="00DE1F8D" w:rsidRDefault="00914811" w:rsidP="00D9369A">
      <w:pPr>
        <w:pStyle w:val="ListParagraph"/>
        <w:numPr>
          <w:ilvl w:val="0"/>
          <w:numId w:val="18"/>
        </w:numPr>
        <w:spacing w:after="0"/>
        <w:textAlignment w:val="baseline"/>
        <w:rPr>
          <w:rFonts w:eastAsia="Times New Roman" w:cstheme="minorHAnsi"/>
          <w:color w:val="0070C0"/>
        </w:rPr>
      </w:pPr>
      <w:r w:rsidRPr="00DE1F8D">
        <w:rPr>
          <w:rFonts w:eastAsia="Times New Roman" w:cstheme="minorHAnsi"/>
          <w:color w:val="0070C0"/>
        </w:rPr>
        <w:t xml:space="preserve">Language experts will listen to the recordings and score the </w:t>
      </w:r>
      <w:r w:rsidR="00873E41">
        <w:rPr>
          <w:rFonts w:eastAsia="Times New Roman" w:cstheme="minorHAnsi"/>
          <w:color w:val="0070C0"/>
        </w:rPr>
        <w:t>story telling</w:t>
      </w:r>
      <w:r w:rsidRPr="00DE1F8D">
        <w:rPr>
          <w:rFonts w:eastAsia="Times New Roman" w:cstheme="minorHAnsi"/>
          <w:color w:val="0070C0"/>
        </w:rPr>
        <w:t xml:space="preserve"> tasks.</w:t>
      </w:r>
    </w:p>
    <w:p w14:paraId="055D98B1" w14:textId="5E1E67A2" w:rsidR="00914811" w:rsidRPr="00805F0F" w:rsidRDefault="00914811" w:rsidP="00914811">
      <w:pPr>
        <w:rPr>
          <w:color w:val="0070C0"/>
          <w:highlight w:val="yellow"/>
        </w:rPr>
      </w:pPr>
    </w:p>
    <w:p w14:paraId="2B0E99D2" w14:textId="72E29999" w:rsidR="002C537D" w:rsidRPr="00DE1F8D" w:rsidRDefault="00C971CB" w:rsidP="002C537D">
      <w:pPr>
        <w:pStyle w:val="ListParagraph"/>
        <w:tabs>
          <w:tab w:val="left" w:pos="0"/>
        </w:tabs>
        <w:spacing w:after="0"/>
        <w:ind w:left="0"/>
        <w:textAlignment w:val="baseline"/>
        <w:rPr>
          <w:rFonts w:eastAsia="Times New Roman" w:cstheme="minorHAnsi"/>
          <w:color w:val="0070C0"/>
        </w:rPr>
      </w:pPr>
      <w:r w:rsidRPr="00DE1F8D">
        <w:rPr>
          <w:rFonts w:eastAsia="Times New Roman" w:cstheme="minorHAnsi"/>
          <w:color w:val="0070C0"/>
        </w:rPr>
        <w:t xml:space="preserve">Q1. </w:t>
      </w:r>
      <w:r w:rsidR="002C537D" w:rsidRPr="00DE1F8D">
        <w:rPr>
          <w:rFonts w:eastAsia="Times New Roman" w:cstheme="minorHAnsi"/>
          <w:color w:val="0070C0"/>
        </w:rPr>
        <w:t xml:space="preserve">Was the </w:t>
      </w:r>
      <w:r w:rsidR="00477F0F">
        <w:rPr>
          <w:rFonts w:eastAsia="Times New Roman" w:cstheme="minorHAnsi"/>
          <w:color w:val="0070C0"/>
        </w:rPr>
        <w:t xml:space="preserve">story telling </w:t>
      </w:r>
      <w:r w:rsidR="002C537D" w:rsidRPr="00DE1F8D">
        <w:rPr>
          <w:rFonts w:eastAsia="Times New Roman" w:cstheme="minorHAnsi"/>
          <w:color w:val="0070C0"/>
        </w:rPr>
        <w:t>task completed in [preload language]? [</w:t>
      </w:r>
      <w:r w:rsidR="002C537D" w:rsidRPr="00DE1F8D">
        <w:rPr>
          <w:rFonts w:eastAsia="Times New Roman" w:cstheme="minorHAnsi"/>
          <w:i/>
          <w:color w:val="0070C0"/>
        </w:rPr>
        <w:t>Repeat for each language reported: L1, L2, and L3]</w:t>
      </w:r>
    </w:p>
    <w:p w14:paraId="6A2FCE40" w14:textId="77777777" w:rsidR="002C537D" w:rsidRPr="00DE1F8D" w:rsidRDefault="002C537D" w:rsidP="00D9369A">
      <w:pPr>
        <w:pStyle w:val="ListParagraph"/>
        <w:numPr>
          <w:ilvl w:val="0"/>
          <w:numId w:val="26"/>
        </w:numPr>
        <w:tabs>
          <w:tab w:val="left" w:pos="0"/>
        </w:tabs>
        <w:spacing w:after="0"/>
        <w:textAlignment w:val="baseline"/>
        <w:rPr>
          <w:rFonts w:eastAsia="Times New Roman" w:cstheme="minorHAnsi"/>
          <w:color w:val="0070C0"/>
        </w:rPr>
      </w:pPr>
      <w:r w:rsidRPr="00DE1F8D">
        <w:rPr>
          <w:rFonts w:eastAsia="Times New Roman" w:cstheme="minorHAnsi"/>
          <w:color w:val="0070C0"/>
        </w:rPr>
        <w:t>Yes</w:t>
      </w:r>
    </w:p>
    <w:p w14:paraId="361312AD" w14:textId="61245F83" w:rsidR="002C749B" w:rsidRPr="002C749B" w:rsidRDefault="002C537D" w:rsidP="00914811">
      <w:pPr>
        <w:pStyle w:val="ListParagraph"/>
        <w:numPr>
          <w:ilvl w:val="0"/>
          <w:numId w:val="26"/>
        </w:numPr>
        <w:tabs>
          <w:tab w:val="left" w:pos="0"/>
        </w:tabs>
        <w:spacing w:after="0"/>
        <w:textAlignment w:val="baseline"/>
        <w:rPr>
          <w:rFonts w:eastAsia="Times New Roman" w:cstheme="minorHAnsi"/>
          <w:color w:val="0070C0"/>
        </w:rPr>
      </w:pPr>
      <w:r w:rsidRPr="00DE1F8D">
        <w:rPr>
          <w:rFonts w:eastAsia="Times New Roman" w:cstheme="minorHAnsi"/>
          <w:color w:val="0070C0"/>
        </w:rPr>
        <w:t>No, respondent cannot speak in [preload language]</w:t>
      </w:r>
    </w:p>
    <w:p w14:paraId="4D0939BE" w14:textId="5E4FD077" w:rsidR="001E0B09" w:rsidRDefault="001E0B09" w:rsidP="001E0B09">
      <w:pPr>
        <w:rPr>
          <w:ins w:id="108" w:author="Sarah Petrosyan [2]" w:date="2023-03-30T14:47:00Z"/>
          <w:color w:val="0070C0"/>
        </w:rPr>
      </w:pPr>
    </w:p>
    <w:p w14:paraId="5EE4BE79" w14:textId="77777777" w:rsidR="00692033" w:rsidRDefault="00692033" w:rsidP="00692033">
      <w:pPr>
        <w:pStyle w:val="Heading1"/>
      </w:pPr>
      <w:bookmarkStart w:id="109" w:name="_Toc131080105"/>
      <w:r>
        <w:t>INTERVIEWER OBSERVATION</w:t>
      </w:r>
      <w:bookmarkEnd w:id="109"/>
    </w:p>
    <w:p w14:paraId="086C107C" w14:textId="77777777" w:rsidR="00692033" w:rsidRPr="001E0B09" w:rsidRDefault="00692033" w:rsidP="00692033"/>
    <w:p w14:paraId="34C1276F" w14:textId="77777777" w:rsidR="00692033" w:rsidRPr="0057076C" w:rsidRDefault="00692033" w:rsidP="00692033">
      <w:pPr>
        <w:rPr>
          <w:color w:val="0070C0"/>
        </w:rPr>
      </w:pPr>
      <w:r w:rsidRPr="0057076C">
        <w:rPr>
          <w:color w:val="0070C0"/>
        </w:rPr>
        <w:t>1.</w:t>
      </w:r>
      <w:r w:rsidRPr="0057076C">
        <w:rPr>
          <w:color w:val="0070C0"/>
        </w:rPr>
        <w:tab/>
        <w:t>Is the respondent overfriendly, aloof, respond angrily or show inappropriate behavior?</w:t>
      </w:r>
    </w:p>
    <w:p w14:paraId="7112A49D" w14:textId="77777777" w:rsidR="00692033" w:rsidRPr="0057076C" w:rsidRDefault="00692033" w:rsidP="00692033">
      <w:pPr>
        <w:rPr>
          <w:color w:val="0070C0"/>
        </w:rPr>
      </w:pPr>
      <w:r w:rsidRPr="0057076C">
        <w:rPr>
          <w:color w:val="0070C0"/>
        </w:rPr>
        <w:tab/>
        <w:t>1.Yes</w:t>
      </w:r>
      <w:r w:rsidRPr="0057076C">
        <w:rPr>
          <w:color w:val="0070C0"/>
        </w:rPr>
        <w:tab/>
        <w:t>5. No</w:t>
      </w:r>
    </w:p>
    <w:p w14:paraId="73420C53" w14:textId="77777777" w:rsidR="00692033" w:rsidRPr="0057076C" w:rsidRDefault="00692033" w:rsidP="00692033">
      <w:pPr>
        <w:rPr>
          <w:color w:val="0070C0"/>
        </w:rPr>
      </w:pPr>
      <w:r w:rsidRPr="0057076C">
        <w:rPr>
          <w:color w:val="0070C0"/>
        </w:rPr>
        <w:t>2.</w:t>
      </w:r>
      <w:r w:rsidRPr="0057076C">
        <w:rPr>
          <w:color w:val="0070C0"/>
        </w:rPr>
        <w:tab/>
        <w:t>Does have any physical disability affecting cognitive test performance?</w:t>
      </w:r>
    </w:p>
    <w:p w14:paraId="47DFBE91" w14:textId="77777777" w:rsidR="00692033" w:rsidRPr="00534065" w:rsidRDefault="00692033" w:rsidP="00692033">
      <w:pPr>
        <w:rPr>
          <w:color w:val="0070C0"/>
        </w:rPr>
      </w:pPr>
      <w:r w:rsidRPr="0057076C">
        <w:rPr>
          <w:color w:val="0070C0"/>
        </w:rPr>
        <w:tab/>
        <w:t xml:space="preserve">1. Yes  </w:t>
      </w:r>
      <w:r w:rsidRPr="00534065">
        <w:rPr>
          <w:color w:val="0070C0"/>
        </w:rPr>
        <w:sym w:font="Wingdings" w:char="F0E0"/>
      </w:r>
      <w:r w:rsidRPr="00534065">
        <w:rPr>
          <w:color w:val="0070C0"/>
        </w:rPr>
        <w:t xml:space="preserve"> pls describe what the physical disability is</w:t>
      </w:r>
    </w:p>
    <w:p w14:paraId="6D9EA899" w14:textId="77777777" w:rsidR="00692033" w:rsidRPr="00534065" w:rsidRDefault="00692033" w:rsidP="00692033">
      <w:pPr>
        <w:rPr>
          <w:color w:val="0070C0"/>
        </w:rPr>
      </w:pPr>
      <w:r w:rsidRPr="00534065">
        <w:rPr>
          <w:color w:val="0070C0"/>
        </w:rPr>
        <w:tab/>
        <w:t>5. No</w:t>
      </w:r>
    </w:p>
    <w:p w14:paraId="36FD44C4" w14:textId="77777777" w:rsidR="00692033" w:rsidRPr="00534065" w:rsidRDefault="00692033" w:rsidP="001E0B09">
      <w:pPr>
        <w:rPr>
          <w:color w:val="0070C0"/>
        </w:rPr>
      </w:pPr>
    </w:p>
    <w:p w14:paraId="78E36451" w14:textId="02B32E83" w:rsidR="008B29B3" w:rsidRPr="005F2D9E" w:rsidRDefault="008B29B3" w:rsidP="00994E67">
      <w:pPr>
        <w:pStyle w:val="Heading1"/>
      </w:pPr>
      <w:bookmarkStart w:id="110" w:name="_Toc131080106"/>
      <w:r w:rsidRPr="005F2D9E">
        <w:lastRenderedPageBreak/>
        <w:t>MAIN INTERVIEW END</w:t>
      </w:r>
      <w:bookmarkEnd w:id="110"/>
    </w:p>
    <w:p w14:paraId="468C814B" w14:textId="77777777" w:rsidR="008B29B3" w:rsidRPr="005F2D9E" w:rsidRDefault="008B29B3" w:rsidP="00A92D7B"/>
    <w:p w14:paraId="1748FC7B" w14:textId="77777777" w:rsidR="008B29B3" w:rsidRPr="005F2D9E" w:rsidRDefault="008B29B3" w:rsidP="00A92D7B">
      <w:r w:rsidRPr="005F2D9E">
        <w:t>MAINIW_END</w:t>
      </w:r>
    </w:p>
    <w:p w14:paraId="660AB32D" w14:textId="77777777" w:rsidR="008B29B3" w:rsidRPr="00175518" w:rsidRDefault="008B29B3" w:rsidP="00A92D7B">
      <w:pPr>
        <w:rPr>
          <w:rFonts w:cstheme="minorHAnsi"/>
          <w:b/>
          <w:szCs w:val="24"/>
        </w:rPr>
      </w:pPr>
      <w:r w:rsidRPr="005F2D9E">
        <w:t xml:space="preserve">Thank you for completing the main interview. </w:t>
      </w:r>
    </w:p>
    <w:p w14:paraId="70D046BD" w14:textId="12E59370" w:rsidR="000A0499" w:rsidRPr="00660C31" w:rsidRDefault="000A0499" w:rsidP="00A92D7B">
      <w:r w:rsidRPr="00660C31">
        <w:t>CAPI CHECK</w:t>
      </w:r>
    </w:p>
    <w:p w14:paraId="0136A7FE" w14:textId="0BD79FE5" w:rsidR="000A0499" w:rsidRDefault="000A0499" w:rsidP="00A92D7B">
      <w:pPr>
        <w:rPr>
          <w:rFonts w:cstheme="minorHAnsi"/>
          <w:szCs w:val="24"/>
        </w:rPr>
      </w:pPr>
      <w:r w:rsidRPr="00660C31">
        <w:rPr>
          <w:rFonts w:cstheme="minorHAnsi"/>
          <w:szCs w:val="24"/>
        </w:rPr>
        <w:t>IWER: Kindly listen to the audio recording of animal names and score RF103, RF105 &amp;</w:t>
      </w:r>
      <w:r w:rsidR="00BF610A">
        <w:rPr>
          <w:rFonts w:cstheme="minorHAnsi"/>
          <w:szCs w:val="24"/>
        </w:rPr>
        <w:t xml:space="preserve"> </w:t>
      </w:r>
      <w:r w:rsidRPr="00660C31">
        <w:rPr>
          <w:rFonts w:cstheme="minorHAnsi"/>
          <w:szCs w:val="24"/>
        </w:rPr>
        <w:t>RF105.</w:t>
      </w:r>
    </w:p>
    <w:p w14:paraId="527E5DF9" w14:textId="667BD0B6" w:rsidR="007A30EB" w:rsidRDefault="007A30EB" w:rsidP="00A92D7B">
      <w:pPr>
        <w:rPr>
          <w:rFonts w:cstheme="minorHAnsi"/>
          <w:szCs w:val="24"/>
        </w:rPr>
      </w:pPr>
      <w:r>
        <w:rPr>
          <w:rFonts w:cstheme="minorHAnsi"/>
          <w:szCs w:val="24"/>
        </w:rPr>
        <w:t>IWER observation</w:t>
      </w:r>
    </w:p>
    <w:p w14:paraId="554512B5" w14:textId="1365AEC0" w:rsidR="007A30EB" w:rsidRDefault="007A30EB" w:rsidP="007A30EB">
      <w:pPr>
        <w:shd w:val="clear" w:color="auto" w:fill="FFFFFF"/>
        <w:spacing w:after="0"/>
        <w:rPr>
          <w:rFonts w:ascii="Calibri" w:eastAsia="Times New Roman" w:hAnsi="Calibri" w:cs="Calibri"/>
          <w:color w:val="1D2228"/>
          <w:szCs w:val="24"/>
          <w:shd w:val="clear" w:color="auto" w:fill="FFFFFF"/>
          <w:lang w:bidi="hi-IN"/>
        </w:rPr>
      </w:pPr>
      <w:r w:rsidRPr="007A30EB">
        <w:rPr>
          <w:rFonts w:ascii="Calibri" w:eastAsia="Times New Roman" w:hAnsi="Calibri" w:cs="Calibri"/>
          <w:color w:val="1D2228"/>
          <w:szCs w:val="24"/>
          <w:lang w:bidi="hi-IN"/>
        </w:rPr>
        <w:t xml:space="preserve">Tell </w:t>
      </w:r>
      <w:r w:rsidRPr="007A30EB">
        <w:rPr>
          <w:rFonts w:ascii="Calibri" w:eastAsia="Times New Roman" w:hAnsi="Calibri" w:cs="Calibri"/>
          <w:color w:val="1D2228"/>
          <w:szCs w:val="24"/>
          <w:shd w:val="clear" w:color="auto" w:fill="FFFFFF"/>
          <w:lang w:bidi="hi-IN"/>
        </w:rPr>
        <w:t xml:space="preserve">about Respondent’s inside home environment: </w:t>
      </w:r>
    </w:p>
    <w:p w14:paraId="0FFE58EA" w14:textId="77777777" w:rsidR="007A30EB" w:rsidRPr="007A30EB" w:rsidRDefault="007A30EB" w:rsidP="007A30EB">
      <w:pPr>
        <w:shd w:val="clear" w:color="auto" w:fill="FFFFFF"/>
        <w:spacing w:after="0"/>
        <w:rPr>
          <w:rFonts w:ascii="Calibri" w:eastAsia="Times New Roman" w:hAnsi="Calibri" w:cs="Calibri"/>
          <w:color w:val="1D2228"/>
          <w:szCs w:val="24"/>
          <w:shd w:val="clear" w:color="auto" w:fill="FFFFFF"/>
          <w:lang w:bidi="hi-IN"/>
        </w:rPr>
      </w:pPr>
    </w:p>
    <w:p w14:paraId="761F5917" w14:textId="1CAC2720" w:rsidR="007A30EB" w:rsidRDefault="008B2B66" w:rsidP="00057247">
      <w:pPr>
        <w:shd w:val="clear" w:color="auto" w:fill="FFFFFF"/>
        <w:spacing w:after="0" w:line="259" w:lineRule="auto"/>
        <w:rPr>
          <w:rFonts w:ascii="Calibri" w:eastAsia="Times New Roman" w:hAnsi="Calibri" w:cs="Calibri"/>
          <w:color w:val="1D2228"/>
          <w:szCs w:val="24"/>
          <w:shd w:val="clear" w:color="auto" w:fill="FFFFFF"/>
          <w:lang w:bidi="hi-IN"/>
        </w:rPr>
      </w:pPr>
      <w:r>
        <w:rPr>
          <w:rFonts w:ascii="Calibri" w:eastAsia="Times New Roman" w:hAnsi="Calibri" w:cs="Calibri"/>
          <w:color w:val="1D2228"/>
          <w:szCs w:val="24"/>
          <w:shd w:val="clear" w:color="auto" w:fill="FFFFFF"/>
          <w:lang w:bidi="hi-IN"/>
        </w:rPr>
        <w:t>OB001</w:t>
      </w:r>
      <w:r w:rsidR="007A30EB">
        <w:rPr>
          <w:rFonts w:ascii="Calibri" w:eastAsia="Times New Roman" w:hAnsi="Calibri" w:cs="Calibri"/>
          <w:color w:val="1D2228"/>
          <w:szCs w:val="24"/>
          <w:shd w:val="clear" w:color="auto" w:fill="FFFFFF"/>
          <w:lang w:bidi="hi-IN"/>
        </w:rPr>
        <w:t>. Noise</w:t>
      </w:r>
    </w:p>
    <w:p w14:paraId="4669584C" w14:textId="530E9B48" w:rsid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r w:rsidRPr="007A30EB">
        <w:rPr>
          <w:rFonts w:ascii="Calibri" w:eastAsia="Times New Roman" w:hAnsi="Calibri" w:cs="Calibri"/>
          <w:color w:val="1D2228"/>
          <w:szCs w:val="24"/>
          <w:shd w:val="clear" w:color="auto" w:fill="FFFFFF"/>
          <w:lang w:bidi="hi-IN"/>
        </w:rPr>
        <w:t>quiet (1) – noisy (5)</w:t>
      </w:r>
    </w:p>
    <w:p w14:paraId="72680619" w14:textId="77777777" w:rsidR="007A30EB" w:rsidRP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p>
    <w:p w14:paraId="00E80433" w14:textId="359108C6" w:rsidR="007A30EB" w:rsidRDefault="008B2B66" w:rsidP="00057247">
      <w:pPr>
        <w:shd w:val="clear" w:color="auto" w:fill="FFFFFF"/>
        <w:spacing w:after="0" w:line="259" w:lineRule="auto"/>
        <w:rPr>
          <w:rFonts w:ascii="Calibri" w:eastAsia="Times New Roman" w:hAnsi="Calibri" w:cs="Calibri"/>
          <w:color w:val="1D2228"/>
          <w:szCs w:val="24"/>
          <w:shd w:val="clear" w:color="auto" w:fill="FFFFFF"/>
          <w:lang w:bidi="hi-IN"/>
        </w:rPr>
      </w:pPr>
      <w:r>
        <w:rPr>
          <w:rFonts w:ascii="Calibri" w:eastAsia="Times New Roman" w:hAnsi="Calibri" w:cs="Calibri"/>
          <w:color w:val="1D2228"/>
          <w:szCs w:val="24"/>
          <w:shd w:val="clear" w:color="auto" w:fill="FFFFFF"/>
          <w:lang w:bidi="hi-IN"/>
        </w:rPr>
        <w:t>OB002</w:t>
      </w:r>
      <w:r w:rsidR="007A30EB">
        <w:rPr>
          <w:rFonts w:ascii="Calibri" w:eastAsia="Times New Roman" w:hAnsi="Calibri" w:cs="Calibri"/>
          <w:color w:val="1D2228"/>
          <w:szCs w:val="24"/>
          <w:shd w:val="clear" w:color="auto" w:fill="FFFFFF"/>
          <w:lang w:bidi="hi-IN"/>
        </w:rPr>
        <w:t>. Odor</w:t>
      </w:r>
    </w:p>
    <w:p w14:paraId="526D3453" w14:textId="68B17F9A" w:rsid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r w:rsidRPr="007A30EB">
        <w:rPr>
          <w:rFonts w:ascii="Calibri" w:eastAsia="Times New Roman" w:hAnsi="Calibri" w:cs="Calibri"/>
          <w:color w:val="1D2228"/>
          <w:szCs w:val="24"/>
          <w:shd w:val="clear" w:color="auto" w:fill="FFFFFF"/>
          <w:lang w:bidi="hi-IN"/>
        </w:rPr>
        <w:t>no smell (1) – strong smell (5)</w:t>
      </w:r>
    </w:p>
    <w:p w14:paraId="7C792D41" w14:textId="77777777" w:rsidR="007A30EB" w:rsidRP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p>
    <w:p w14:paraId="0B04AF14" w14:textId="1B182FC4" w:rsidR="007A30EB" w:rsidRDefault="008B2B66" w:rsidP="00057247">
      <w:pPr>
        <w:shd w:val="clear" w:color="auto" w:fill="FFFFFF"/>
        <w:spacing w:after="0" w:line="259" w:lineRule="auto"/>
        <w:rPr>
          <w:rFonts w:ascii="Calibri" w:eastAsia="Times New Roman" w:hAnsi="Calibri" w:cs="Calibri"/>
          <w:color w:val="1D2228"/>
          <w:szCs w:val="24"/>
          <w:lang w:bidi="hi-IN"/>
        </w:rPr>
      </w:pPr>
      <w:r>
        <w:rPr>
          <w:rFonts w:ascii="Calibri" w:eastAsia="Times New Roman" w:hAnsi="Calibri" w:cs="Calibri"/>
          <w:color w:val="1D2228"/>
          <w:szCs w:val="24"/>
          <w:lang w:bidi="hi-IN"/>
        </w:rPr>
        <w:t>OB003</w:t>
      </w:r>
      <w:r w:rsidR="007A30EB">
        <w:rPr>
          <w:rFonts w:ascii="Calibri" w:eastAsia="Times New Roman" w:hAnsi="Calibri" w:cs="Calibri"/>
          <w:color w:val="1D2228"/>
          <w:szCs w:val="24"/>
          <w:lang w:bidi="hi-IN"/>
        </w:rPr>
        <w:t>. Air pollution</w:t>
      </w:r>
    </w:p>
    <w:p w14:paraId="427D3064" w14:textId="4460AE20" w:rsid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r w:rsidRPr="007A30EB">
        <w:rPr>
          <w:rFonts w:ascii="Calibri" w:eastAsia="Times New Roman" w:hAnsi="Calibri" w:cs="Calibri"/>
          <w:color w:val="1D2228"/>
          <w:szCs w:val="24"/>
          <w:lang w:bidi="hi-IN"/>
        </w:rPr>
        <w:t>no air pollution (1) – strong air pollution (5)</w:t>
      </w:r>
      <w:r w:rsidRPr="007A30EB">
        <w:rPr>
          <w:rFonts w:ascii="Calibri" w:eastAsia="Times New Roman" w:hAnsi="Calibri" w:cs="Calibri"/>
          <w:color w:val="1D2228"/>
          <w:szCs w:val="24"/>
          <w:shd w:val="clear" w:color="auto" w:fill="FFFFFF"/>
          <w:lang w:bidi="hi-IN"/>
        </w:rPr>
        <w:t xml:space="preserve"> </w:t>
      </w:r>
    </w:p>
    <w:p w14:paraId="4C04C86F" w14:textId="77777777" w:rsidR="007A30EB" w:rsidRP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p>
    <w:p w14:paraId="5D2256E7" w14:textId="017BC235" w:rsidR="007A30EB" w:rsidRDefault="008B2B66" w:rsidP="00057247">
      <w:pPr>
        <w:shd w:val="clear" w:color="auto" w:fill="FFFFFF"/>
        <w:spacing w:after="0" w:line="259" w:lineRule="auto"/>
        <w:rPr>
          <w:rFonts w:ascii="Calibri" w:eastAsia="Times New Roman" w:hAnsi="Calibri" w:cs="Calibri"/>
          <w:color w:val="1D2228"/>
          <w:szCs w:val="24"/>
          <w:shd w:val="clear" w:color="auto" w:fill="FFFFFF"/>
          <w:lang w:bidi="hi-IN"/>
        </w:rPr>
      </w:pPr>
      <w:r>
        <w:rPr>
          <w:rFonts w:ascii="Calibri" w:eastAsia="Times New Roman" w:hAnsi="Calibri" w:cs="Calibri"/>
          <w:color w:val="1D2228"/>
          <w:szCs w:val="24"/>
          <w:shd w:val="clear" w:color="auto" w:fill="FFFFFF"/>
          <w:lang w:bidi="hi-IN"/>
        </w:rPr>
        <w:t>OB004</w:t>
      </w:r>
      <w:r w:rsidR="007A30EB">
        <w:rPr>
          <w:rFonts w:ascii="Calibri" w:eastAsia="Times New Roman" w:hAnsi="Calibri" w:cs="Calibri"/>
          <w:color w:val="1D2228"/>
          <w:szCs w:val="24"/>
          <w:shd w:val="clear" w:color="auto" w:fill="FFFFFF"/>
          <w:lang w:bidi="hi-IN"/>
        </w:rPr>
        <w:t xml:space="preserve">. </w:t>
      </w:r>
      <w:r w:rsidR="007A30EB" w:rsidRPr="007A30EB">
        <w:rPr>
          <w:rFonts w:ascii="Calibri" w:eastAsia="Times New Roman" w:hAnsi="Calibri" w:cs="Calibri"/>
          <w:color w:val="1D2228"/>
          <w:szCs w:val="24"/>
          <w:shd w:val="clear" w:color="auto" w:fill="FFFFFF"/>
          <w:lang w:bidi="hi-IN"/>
        </w:rPr>
        <w:t xml:space="preserve">house </w:t>
      </w:r>
    </w:p>
    <w:p w14:paraId="57B636CE" w14:textId="603FF3D7" w:rsidR="007A30EB" w:rsidRPr="007A30EB" w:rsidRDefault="007A30EB" w:rsidP="00057247">
      <w:pPr>
        <w:shd w:val="clear" w:color="auto" w:fill="FFFFFF"/>
        <w:spacing w:after="0" w:line="259" w:lineRule="auto"/>
        <w:rPr>
          <w:rFonts w:ascii="Calibri" w:eastAsia="Times New Roman" w:hAnsi="Calibri" w:cs="Calibri"/>
          <w:color w:val="1D2228"/>
          <w:szCs w:val="24"/>
          <w:shd w:val="clear" w:color="auto" w:fill="FFFFFF"/>
          <w:lang w:bidi="hi-IN"/>
        </w:rPr>
      </w:pPr>
      <w:r w:rsidRPr="007A30EB">
        <w:rPr>
          <w:rFonts w:ascii="Calibri" w:eastAsia="Times New Roman" w:hAnsi="Calibri" w:cs="Calibri"/>
          <w:color w:val="1D2228"/>
          <w:szCs w:val="24"/>
          <w:lang w:bidi="hi-IN"/>
        </w:rPr>
        <w:t>very well kept (1) – very poorly kept (needs major repairs) (</w:t>
      </w:r>
      <w:r w:rsidR="0017131B">
        <w:rPr>
          <w:rFonts w:ascii="Calibri" w:eastAsia="Times New Roman" w:hAnsi="Calibri" w:cs="Calibri"/>
          <w:color w:val="1D2228"/>
          <w:szCs w:val="24"/>
          <w:lang w:bidi="hi-IN"/>
        </w:rPr>
        <w:t>5</w:t>
      </w:r>
      <w:r w:rsidRPr="007A30EB">
        <w:rPr>
          <w:rFonts w:ascii="Calibri" w:eastAsia="Times New Roman" w:hAnsi="Calibri" w:cs="Calibri"/>
          <w:color w:val="1D2228"/>
          <w:szCs w:val="24"/>
          <w:lang w:bidi="hi-IN"/>
        </w:rPr>
        <w:t>)</w:t>
      </w:r>
    </w:p>
    <w:p w14:paraId="34608CBC" w14:textId="77777777" w:rsidR="000262DE" w:rsidRDefault="000262DE" w:rsidP="00A92D7B">
      <w:pPr>
        <w:rPr>
          <w:rFonts w:cstheme="minorHAnsi"/>
          <w:szCs w:val="24"/>
        </w:rPr>
      </w:pPr>
    </w:p>
    <w:p w14:paraId="3702D2F3" w14:textId="1FEA7E98" w:rsidR="007A30EB" w:rsidRDefault="008B2B66" w:rsidP="00A92D7B">
      <w:pPr>
        <w:rPr>
          <w:rFonts w:cstheme="minorHAnsi"/>
          <w:szCs w:val="24"/>
        </w:rPr>
      </w:pPr>
      <w:r>
        <w:rPr>
          <w:rFonts w:cstheme="minorHAnsi"/>
          <w:szCs w:val="24"/>
        </w:rPr>
        <w:t>OB005</w:t>
      </w:r>
      <w:r w:rsidR="007A30EB">
        <w:rPr>
          <w:rFonts w:cstheme="minorHAnsi"/>
          <w:szCs w:val="24"/>
        </w:rPr>
        <w:t>. Observations about Respondent</w:t>
      </w:r>
    </w:p>
    <w:p w14:paraId="7E3D74CE" w14:textId="4445D728" w:rsidR="007A30EB" w:rsidRDefault="007A30EB" w:rsidP="00057247">
      <w:pPr>
        <w:shd w:val="clear" w:color="auto" w:fill="FFFFFF"/>
        <w:rPr>
          <w:rFonts w:ascii="Helvetica" w:eastAsia="Times New Roman" w:hAnsi="Helvetica" w:cs="Helvetica"/>
          <w:color w:val="1D2228"/>
          <w:sz w:val="20"/>
          <w:szCs w:val="20"/>
          <w:lang w:bidi="hi-IN"/>
        </w:rPr>
      </w:pPr>
      <w:r w:rsidRPr="007A30EB">
        <w:rPr>
          <w:rFonts w:cstheme="minorHAnsi"/>
          <w:szCs w:val="24"/>
        </w:rPr>
        <w:t xml:space="preserve">(IWER: </w:t>
      </w:r>
      <w:r w:rsidRPr="00057247">
        <w:rPr>
          <w:rFonts w:ascii="Helvetica" w:eastAsia="Times New Roman" w:hAnsi="Helvetica" w:cs="Helvetica"/>
          <w:color w:val="1D2228"/>
          <w:sz w:val="20"/>
          <w:szCs w:val="20"/>
          <w:lang w:bidi="hi-IN"/>
        </w:rPr>
        <w:t> </w:t>
      </w:r>
      <w:r>
        <w:rPr>
          <w:rFonts w:ascii="Helvetica" w:eastAsia="Times New Roman" w:hAnsi="Helvetica" w:cs="Helvetica"/>
          <w:color w:val="1D2228"/>
          <w:sz w:val="20"/>
          <w:szCs w:val="20"/>
          <w:lang w:bidi="hi-IN"/>
        </w:rPr>
        <w:t xml:space="preserve">see below for expected answer </w:t>
      </w:r>
    </w:p>
    <w:p w14:paraId="7FE9592E" w14:textId="77777777" w:rsidR="007A30EB" w:rsidRPr="00397A48" w:rsidRDefault="007A30EB" w:rsidP="00397A48">
      <w:pPr>
        <w:shd w:val="clear" w:color="auto" w:fill="FFFFFF"/>
        <w:tabs>
          <w:tab w:val="left" w:pos="567"/>
        </w:tabs>
        <w:spacing w:after="0" w:line="259" w:lineRule="auto"/>
        <w:ind w:left="284"/>
        <w:rPr>
          <w:rFonts w:ascii="Calibri" w:eastAsia="Times New Roman" w:hAnsi="Calibri" w:cs="Calibri"/>
          <w:color w:val="1D2228"/>
          <w:szCs w:val="24"/>
          <w:lang w:bidi="hi-IN"/>
        </w:rPr>
      </w:pPr>
      <w:r w:rsidRPr="00397A48">
        <w:rPr>
          <w:rFonts w:ascii="Calibri" w:eastAsia="Times New Roman" w:hAnsi="Calibri" w:cs="Calibri"/>
          <w:color w:val="1D2228"/>
          <w:szCs w:val="24"/>
          <w:lang w:bidi="hi-IN"/>
        </w:rPr>
        <w:t>“Describe respondent’s appearance and behavior, whether normal/ typical or anything unusual;”</w:t>
      </w:r>
    </w:p>
    <w:p w14:paraId="21B5EED6" w14:textId="77777777" w:rsidR="007A30EB" w:rsidRPr="00397A48" w:rsidRDefault="007A30EB" w:rsidP="00397A48">
      <w:pPr>
        <w:shd w:val="clear" w:color="auto" w:fill="FFFFFF"/>
        <w:tabs>
          <w:tab w:val="left" w:pos="567"/>
        </w:tabs>
        <w:spacing w:after="0" w:line="259" w:lineRule="auto"/>
        <w:ind w:left="284"/>
        <w:rPr>
          <w:rFonts w:ascii="Calibri" w:eastAsia="Times New Roman" w:hAnsi="Calibri" w:cs="Calibri"/>
          <w:color w:val="1D2228"/>
          <w:szCs w:val="24"/>
          <w:lang w:bidi="hi-IN"/>
        </w:rPr>
      </w:pPr>
      <w:r w:rsidRPr="00397A48">
        <w:rPr>
          <w:rFonts w:ascii="Calibri" w:eastAsia="Times New Roman" w:hAnsi="Calibri" w:cs="Calibri"/>
          <w:color w:val="1D2228"/>
          <w:szCs w:val="24"/>
          <w:lang w:bidi="hi-IN"/>
        </w:rPr>
        <w:t xml:space="preserve">“Describe whether interaction between respondent and informant appears unusual or </w:t>
      </w:r>
      <w:proofErr w:type="gramStart"/>
      <w:r w:rsidRPr="00397A48">
        <w:rPr>
          <w:rFonts w:ascii="Calibri" w:eastAsia="Times New Roman" w:hAnsi="Calibri" w:cs="Calibri"/>
          <w:color w:val="1D2228"/>
          <w:szCs w:val="24"/>
          <w:lang w:bidi="hi-IN"/>
        </w:rPr>
        <w:t>difficult</w:t>
      </w:r>
      <w:proofErr w:type="gramEnd"/>
      <w:r w:rsidRPr="00397A48">
        <w:rPr>
          <w:rFonts w:ascii="Calibri" w:eastAsia="Times New Roman" w:hAnsi="Calibri" w:cs="Calibri"/>
          <w:color w:val="1D2228"/>
          <w:szCs w:val="24"/>
          <w:lang w:bidi="hi-IN"/>
        </w:rPr>
        <w:t>”</w:t>
      </w:r>
    </w:p>
    <w:p w14:paraId="528F8F1D" w14:textId="77777777" w:rsidR="007A30EB" w:rsidRPr="00397A48" w:rsidRDefault="007A30EB" w:rsidP="00397A48">
      <w:pPr>
        <w:shd w:val="clear" w:color="auto" w:fill="FFFFFF"/>
        <w:tabs>
          <w:tab w:val="left" w:pos="567"/>
        </w:tabs>
        <w:spacing w:after="0" w:line="259" w:lineRule="auto"/>
        <w:ind w:left="284"/>
        <w:rPr>
          <w:rFonts w:ascii="Calibri" w:eastAsia="Times New Roman" w:hAnsi="Calibri" w:cs="Calibri"/>
          <w:color w:val="1D2228"/>
          <w:szCs w:val="24"/>
          <w:lang w:bidi="hi-IN"/>
        </w:rPr>
      </w:pPr>
      <w:r w:rsidRPr="00397A48">
        <w:rPr>
          <w:rFonts w:ascii="Calibri" w:eastAsia="Times New Roman" w:hAnsi="Calibri" w:cs="Calibri"/>
          <w:color w:val="1D2228"/>
          <w:szCs w:val="24"/>
          <w:lang w:bidi="hi-IN"/>
        </w:rPr>
        <w:t xml:space="preserve">“Describe condition of respondent’s home </w:t>
      </w:r>
      <w:proofErr w:type="gramStart"/>
      <w:r w:rsidRPr="00397A48">
        <w:rPr>
          <w:rFonts w:ascii="Calibri" w:eastAsia="Times New Roman" w:hAnsi="Calibri" w:cs="Calibri"/>
          <w:color w:val="1D2228"/>
          <w:szCs w:val="24"/>
          <w:lang w:bidi="hi-IN"/>
        </w:rPr>
        <w:t>environment</w:t>
      </w:r>
      <w:proofErr w:type="gramEnd"/>
      <w:r w:rsidRPr="00397A48">
        <w:rPr>
          <w:rFonts w:ascii="Calibri" w:eastAsia="Times New Roman" w:hAnsi="Calibri" w:cs="Calibri"/>
          <w:color w:val="1D2228"/>
          <w:szCs w:val="24"/>
          <w:lang w:bidi="hi-IN"/>
        </w:rPr>
        <w:t>”</w:t>
      </w:r>
    </w:p>
    <w:p w14:paraId="432B6492" w14:textId="412325C7" w:rsidR="007A30EB" w:rsidRPr="00397A48" w:rsidRDefault="007A30EB" w:rsidP="00397A48">
      <w:pPr>
        <w:shd w:val="clear" w:color="auto" w:fill="FFFFFF"/>
        <w:tabs>
          <w:tab w:val="left" w:pos="567"/>
        </w:tabs>
        <w:spacing w:after="0" w:line="259" w:lineRule="auto"/>
        <w:ind w:left="284"/>
        <w:rPr>
          <w:rFonts w:ascii="Calibri" w:eastAsia="Times New Roman" w:hAnsi="Calibri" w:cs="Calibri"/>
          <w:color w:val="1D2228"/>
          <w:szCs w:val="24"/>
          <w:lang w:bidi="hi-IN"/>
        </w:rPr>
      </w:pPr>
      <w:r w:rsidRPr="00397A48">
        <w:rPr>
          <w:rFonts w:ascii="Calibri" w:eastAsia="Times New Roman" w:hAnsi="Calibri" w:cs="Calibri"/>
          <w:color w:val="1D2228"/>
          <w:szCs w:val="24"/>
          <w:lang w:bidi="hi-IN"/>
        </w:rPr>
        <w:t xml:space="preserve">“If respondent is unable to carry out normal tasks, is it because of changes in his/her mind or </w:t>
      </w:r>
      <w:r w:rsidR="00397A48">
        <w:rPr>
          <w:rFonts w:ascii="Calibri" w:eastAsia="Times New Roman" w:hAnsi="Calibri" w:cs="Calibri"/>
          <w:color w:val="1D2228"/>
          <w:szCs w:val="24"/>
          <w:lang w:bidi="hi-IN"/>
        </w:rPr>
        <w:t xml:space="preserve">  </w:t>
      </w:r>
      <w:r w:rsidRPr="00397A48">
        <w:rPr>
          <w:rFonts w:ascii="Calibri" w:eastAsia="Times New Roman" w:hAnsi="Calibri" w:cs="Calibri"/>
          <w:color w:val="1D2228"/>
          <w:szCs w:val="24"/>
          <w:lang w:bidi="hi-IN"/>
        </w:rPr>
        <w:t>physical changes like blindness or arthritis or stroke? Or both?”</w:t>
      </w:r>
    </w:p>
    <w:p w14:paraId="5556FD13" w14:textId="3C679352" w:rsidR="007A30EB" w:rsidRPr="00397A48" w:rsidRDefault="007A30EB" w:rsidP="00397A48">
      <w:pPr>
        <w:shd w:val="clear" w:color="auto" w:fill="FFFFFF"/>
        <w:tabs>
          <w:tab w:val="left" w:pos="567"/>
        </w:tabs>
        <w:spacing w:after="0" w:line="259" w:lineRule="auto"/>
        <w:ind w:left="284"/>
        <w:rPr>
          <w:rFonts w:ascii="Calibri" w:eastAsia="Times New Roman" w:hAnsi="Calibri" w:cs="Calibri"/>
          <w:color w:val="1D2228"/>
          <w:szCs w:val="24"/>
          <w:lang w:bidi="hi-IN"/>
        </w:rPr>
      </w:pPr>
      <w:r w:rsidRPr="00397A48">
        <w:rPr>
          <w:rFonts w:ascii="Calibri" w:eastAsia="Times New Roman" w:hAnsi="Calibri" w:cs="Calibri"/>
          <w:color w:val="1D2228"/>
          <w:szCs w:val="24"/>
          <w:lang w:bidi="hi-IN"/>
        </w:rPr>
        <w:t>“Describe explain anything unusual in the interview or anything that requires further explanation than the recorded responses”)</w:t>
      </w:r>
    </w:p>
    <w:p w14:paraId="64E2C5D3" w14:textId="77777777" w:rsidR="000262DE" w:rsidRDefault="000262DE" w:rsidP="00A92D7B">
      <w:pPr>
        <w:rPr>
          <w:rFonts w:cstheme="minorHAnsi"/>
          <w:szCs w:val="24"/>
        </w:rPr>
      </w:pPr>
    </w:p>
    <w:p w14:paraId="7069E68F" w14:textId="0B93C5E4" w:rsidR="007A30EB" w:rsidRDefault="007A30EB" w:rsidP="00A92D7B">
      <w:pPr>
        <w:rPr>
          <w:rFonts w:cstheme="minorHAnsi"/>
          <w:szCs w:val="24"/>
        </w:rPr>
      </w:pPr>
      <w:r>
        <w:rPr>
          <w:rFonts w:cstheme="minorHAnsi"/>
          <w:szCs w:val="24"/>
        </w:rPr>
        <w:t>CAPI: Provide text box for open ended question</w:t>
      </w:r>
    </w:p>
    <w:bookmarkEnd w:id="105"/>
    <w:p w14:paraId="6CA8FA15" w14:textId="19958001" w:rsidR="007A30EB" w:rsidRDefault="00075980" w:rsidP="00A92D7B">
      <w:pPr>
        <w:rPr>
          <w:rFonts w:cstheme="minorHAnsi"/>
          <w:szCs w:val="24"/>
        </w:rPr>
      </w:pPr>
      <w:r w:rsidRPr="007A30EB">
        <w:rPr>
          <w:rFonts w:cstheme="minorHAnsi"/>
          <w:noProof/>
          <w:szCs w:val="24"/>
        </w:rPr>
        <mc:AlternateContent>
          <mc:Choice Requires="wps">
            <w:drawing>
              <wp:anchor distT="45720" distB="45720" distL="114300" distR="114300" simplePos="0" relativeHeight="251666432" behindDoc="0" locked="0" layoutInCell="1" allowOverlap="1" wp14:anchorId="37FFEE3F" wp14:editId="707A3745">
                <wp:simplePos x="0" y="0"/>
                <wp:positionH relativeFrom="margin">
                  <wp:posOffset>-635</wp:posOffset>
                </wp:positionH>
                <wp:positionV relativeFrom="paragraph">
                  <wp:posOffset>10795</wp:posOffset>
                </wp:positionV>
                <wp:extent cx="814070" cy="29019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90195"/>
                        </a:xfrm>
                        <a:prstGeom prst="rect">
                          <a:avLst/>
                        </a:prstGeom>
                        <a:solidFill>
                          <a:srgbClr val="FFFFFF"/>
                        </a:solidFill>
                        <a:ln w="9525">
                          <a:solidFill>
                            <a:srgbClr val="000000"/>
                          </a:solidFill>
                          <a:miter lim="800000"/>
                          <a:headEnd/>
                          <a:tailEnd/>
                        </a:ln>
                      </wps:spPr>
                      <wps:txbx>
                        <w:txbxContent>
                          <w:p w14:paraId="61053A2B" w14:textId="0E439AEF" w:rsidR="003D57C1" w:rsidRDefault="003D57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FEE3F" id="_x0000_s1028" type="#_x0000_t202" style="position:absolute;margin-left:-.05pt;margin-top:.85pt;width:64.1pt;height:22.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">
                <v:textbox>
                  <w:txbxContent>
                    <w:p w14:paraId="61053A2B" w14:textId="0E439AEF" w:rsidR="003D57C1" w:rsidRDefault="003D57C1"/>
                  </w:txbxContent>
                </v:textbox>
                <w10:wrap type="square" anchorx="margin"/>
              </v:shape>
            </w:pict>
          </mc:Fallback>
        </mc:AlternateContent>
      </w:r>
    </w:p>
    <w:p w14:paraId="65177E2D" w14:textId="1945875D" w:rsidR="00075980" w:rsidRDefault="00075980" w:rsidP="00A92D7B">
      <w:pPr>
        <w:rPr>
          <w:rFonts w:cstheme="minorHAnsi"/>
          <w:szCs w:val="24"/>
        </w:rPr>
      </w:pPr>
    </w:p>
    <w:p w14:paraId="4DCE99CE" w14:textId="3F96E0E4" w:rsidR="00075980" w:rsidRPr="00075980" w:rsidRDefault="00075980" w:rsidP="00A92D7B">
      <w:pPr>
        <w:rPr>
          <w:rFonts w:cstheme="minorHAnsi"/>
          <w:color w:val="0070C0"/>
          <w:szCs w:val="24"/>
        </w:rPr>
      </w:pPr>
      <w:r w:rsidRPr="00075980">
        <w:rPr>
          <w:rFonts w:cstheme="minorHAnsi"/>
          <w:color w:val="0070C0"/>
          <w:szCs w:val="24"/>
        </w:rPr>
        <w:t>OB</w:t>
      </w:r>
      <w:r w:rsidR="008B2B66">
        <w:rPr>
          <w:rFonts w:cstheme="minorHAnsi"/>
          <w:color w:val="0070C0"/>
          <w:szCs w:val="24"/>
        </w:rPr>
        <w:t>006</w:t>
      </w:r>
      <w:r w:rsidRPr="00075980">
        <w:rPr>
          <w:rFonts w:cstheme="minorHAnsi"/>
          <w:color w:val="0070C0"/>
          <w:szCs w:val="24"/>
        </w:rPr>
        <w:t>. How well kept are the structures in the neighborhood?</w:t>
      </w:r>
    </w:p>
    <w:p w14:paraId="5366244C" w14:textId="77777777" w:rsidR="009A555A" w:rsidRPr="009A555A" w:rsidRDefault="009A555A">
      <w:pPr>
        <w:pStyle w:val="ListParagraph"/>
        <w:numPr>
          <w:ilvl w:val="0"/>
          <w:numId w:val="43"/>
        </w:numPr>
        <w:tabs>
          <w:tab w:val="left" w:pos="10992"/>
          <w:tab w:val="left" w:pos="11908"/>
          <w:tab w:val="left" w:pos="12824"/>
          <w:tab w:val="left" w:pos="13740"/>
          <w:tab w:val="left" w:pos="14656"/>
        </w:tabs>
        <w:spacing w:after="0"/>
        <w:rPr>
          <w:rFonts w:eastAsia="Times New Roman" w:cstheme="minorHAnsi"/>
          <w:color w:val="0070C0"/>
        </w:rPr>
      </w:pPr>
      <w:r w:rsidRPr="009A555A">
        <w:rPr>
          <w:rFonts w:eastAsia="Times New Roman" w:cstheme="minorHAnsi"/>
          <w:color w:val="0070C0"/>
        </w:rPr>
        <w:t>Very well (all or most structures in good condition)</w:t>
      </w:r>
    </w:p>
    <w:p w14:paraId="108B6994" w14:textId="77777777" w:rsidR="009A555A" w:rsidRPr="009A555A" w:rsidRDefault="009A555A">
      <w:pPr>
        <w:pStyle w:val="ListParagraph"/>
        <w:numPr>
          <w:ilvl w:val="0"/>
          <w:numId w:val="43"/>
        </w:numPr>
        <w:tabs>
          <w:tab w:val="left" w:pos="10992"/>
          <w:tab w:val="left" w:pos="11908"/>
          <w:tab w:val="left" w:pos="12824"/>
          <w:tab w:val="left" w:pos="13740"/>
          <w:tab w:val="left" w:pos="14656"/>
        </w:tabs>
        <w:spacing w:after="0"/>
        <w:rPr>
          <w:rFonts w:eastAsia="Times New Roman" w:cstheme="minorHAnsi"/>
          <w:color w:val="0070C0"/>
        </w:rPr>
      </w:pPr>
    </w:p>
    <w:p w14:paraId="4F5E10CE" w14:textId="77777777" w:rsidR="009A555A" w:rsidRPr="009A555A" w:rsidRDefault="009A555A">
      <w:pPr>
        <w:pStyle w:val="ListParagraph"/>
        <w:numPr>
          <w:ilvl w:val="0"/>
          <w:numId w:val="43"/>
        </w:numPr>
        <w:tabs>
          <w:tab w:val="left" w:pos="10992"/>
          <w:tab w:val="left" w:pos="11908"/>
          <w:tab w:val="left" w:pos="12824"/>
          <w:tab w:val="left" w:pos="13740"/>
          <w:tab w:val="left" w:pos="14656"/>
        </w:tabs>
        <w:spacing w:after="0"/>
        <w:rPr>
          <w:rFonts w:eastAsia="Times New Roman" w:cstheme="minorHAnsi"/>
          <w:color w:val="0070C0"/>
        </w:rPr>
      </w:pPr>
    </w:p>
    <w:p w14:paraId="66B797F5" w14:textId="77777777" w:rsidR="009A555A" w:rsidRPr="009A555A" w:rsidRDefault="009A555A">
      <w:pPr>
        <w:pStyle w:val="ListParagraph"/>
        <w:numPr>
          <w:ilvl w:val="0"/>
          <w:numId w:val="43"/>
        </w:numPr>
        <w:tabs>
          <w:tab w:val="left" w:pos="10992"/>
          <w:tab w:val="left" w:pos="11908"/>
          <w:tab w:val="left" w:pos="12824"/>
          <w:tab w:val="left" w:pos="13740"/>
          <w:tab w:val="left" w:pos="14656"/>
        </w:tabs>
        <w:spacing w:after="0"/>
        <w:rPr>
          <w:rFonts w:eastAsia="Times New Roman" w:cstheme="minorHAnsi"/>
          <w:color w:val="0070C0"/>
        </w:rPr>
      </w:pPr>
    </w:p>
    <w:p w14:paraId="2C4D8C23" w14:textId="77777777" w:rsidR="009A555A" w:rsidRPr="009A555A" w:rsidRDefault="009A555A">
      <w:pPr>
        <w:pStyle w:val="ListParagraph"/>
        <w:numPr>
          <w:ilvl w:val="0"/>
          <w:numId w:val="43"/>
        </w:numPr>
        <w:tabs>
          <w:tab w:val="left" w:pos="10992"/>
          <w:tab w:val="left" w:pos="11908"/>
          <w:tab w:val="left" w:pos="12824"/>
          <w:tab w:val="left" w:pos="13740"/>
          <w:tab w:val="left" w:pos="14656"/>
        </w:tabs>
        <w:spacing w:after="0"/>
        <w:rPr>
          <w:rFonts w:eastAsia="Times New Roman" w:cstheme="minorHAnsi"/>
          <w:color w:val="0070C0"/>
        </w:rPr>
      </w:pPr>
      <w:r w:rsidRPr="009A555A">
        <w:rPr>
          <w:rFonts w:eastAsia="Times New Roman" w:cstheme="minorHAnsi"/>
          <w:color w:val="0070C0"/>
        </w:rPr>
        <w:t>Very poorly (dilapidated structures)</w:t>
      </w:r>
    </w:p>
    <w:p w14:paraId="40FFDC95" w14:textId="77777777" w:rsidR="009A555A" w:rsidRDefault="009A555A" w:rsidP="009A555A">
      <w:pPr>
        <w:spacing w:after="0"/>
        <w:rPr>
          <w:rFonts w:cstheme="minorHAnsi"/>
          <w:color w:val="0070C0"/>
        </w:rPr>
      </w:pPr>
    </w:p>
    <w:p w14:paraId="4B0182B6" w14:textId="6971C1F2" w:rsidR="009A555A" w:rsidRPr="009A555A" w:rsidRDefault="009A555A" w:rsidP="009A555A">
      <w:pPr>
        <w:spacing w:after="0"/>
        <w:rPr>
          <w:rFonts w:cstheme="minorHAnsi"/>
          <w:color w:val="0070C0"/>
        </w:rPr>
      </w:pPr>
      <w:r>
        <w:rPr>
          <w:rFonts w:cstheme="minorHAnsi"/>
          <w:color w:val="0070C0"/>
        </w:rPr>
        <w:t>OB</w:t>
      </w:r>
      <w:r w:rsidR="008B2B66">
        <w:rPr>
          <w:rFonts w:cstheme="minorHAnsi"/>
          <w:color w:val="0070C0"/>
        </w:rPr>
        <w:t>007</w:t>
      </w:r>
      <w:r>
        <w:rPr>
          <w:rFonts w:cstheme="minorHAnsi"/>
          <w:color w:val="0070C0"/>
        </w:rPr>
        <w:t xml:space="preserve">. </w:t>
      </w:r>
      <w:r w:rsidRPr="009A555A">
        <w:rPr>
          <w:rFonts w:cstheme="minorHAnsi"/>
          <w:color w:val="0070C0"/>
        </w:rPr>
        <w:t>Which best describes the condition of the road where the home is located?</w:t>
      </w:r>
    </w:p>
    <w:p w14:paraId="14006858" w14:textId="77777777" w:rsidR="009A555A" w:rsidRPr="009A555A" w:rsidRDefault="009A555A">
      <w:pPr>
        <w:pStyle w:val="ListParagraph"/>
        <w:numPr>
          <w:ilvl w:val="0"/>
          <w:numId w:val="39"/>
        </w:numPr>
        <w:spacing w:after="0" w:line="259" w:lineRule="auto"/>
        <w:rPr>
          <w:rFonts w:cstheme="minorHAnsi"/>
          <w:color w:val="0070C0"/>
        </w:rPr>
      </w:pPr>
      <w:r w:rsidRPr="009A555A">
        <w:rPr>
          <w:rFonts w:cstheme="minorHAnsi"/>
          <w:color w:val="0070C0"/>
        </w:rPr>
        <w:t xml:space="preserve">There are no constructed </w:t>
      </w:r>
      <w:proofErr w:type="gramStart"/>
      <w:r w:rsidRPr="009A555A">
        <w:rPr>
          <w:rFonts w:cstheme="minorHAnsi"/>
          <w:color w:val="0070C0"/>
        </w:rPr>
        <w:t>roads</w:t>
      </w:r>
      <w:proofErr w:type="gramEnd"/>
    </w:p>
    <w:p w14:paraId="6EAFC4D8" w14:textId="77777777" w:rsidR="009A555A" w:rsidRPr="009A555A" w:rsidRDefault="009A555A">
      <w:pPr>
        <w:pStyle w:val="ListParagraph"/>
        <w:numPr>
          <w:ilvl w:val="0"/>
          <w:numId w:val="39"/>
        </w:numPr>
        <w:spacing w:after="0" w:line="259" w:lineRule="auto"/>
        <w:rPr>
          <w:rFonts w:cstheme="minorHAnsi"/>
          <w:color w:val="0070C0"/>
        </w:rPr>
      </w:pPr>
      <w:r w:rsidRPr="009A555A">
        <w:rPr>
          <w:rFonts w:cstheme="minorHAnsi"/>
          <w:color w:val="0070C0"/>
        </w:rPr>
        <w:t>Very poor (many sizeable cracks, potholes, or other damage)</w:t>
      </w:r>
    </w:p>
    <w:p w14:paraId="681F7A3E" w14:textId="77777777" w:rsidR="009A555A" w:rsidRPr="009A555A" w:rsidRDefault="009A555A">
      <w:pPr>
        <w:pStyle w:val="ListParagraph"/>
        <w:numPr>
          <w:ilvl w:val="0"/>
          <w:numId w:val="39"/>
        </w:numPr>
        <w:spacing w:after="0" w:line="259" w:lineRule="auto"/>
        <w:rPr>
          <w:rFonts w:cstheme="minorHAnsi"/>
          <w:color w:val="0070C0"/>
        </w:rPr>
      </w:pPr>
    </w:p>
    <w:p w14:paraId="1AA18C65" w14:textId="77777777" w:rsidR="009A555A" w:rsidRPr="009A555A" w:rsidRDefault="009A555A">
      <w:pPr>
        <w:pStyle w:val="ListParagraph"/>
        <w:numPr>
          <w:ilvl w:val="0"/>
          <w:numId w:val="39"/>
        </w:numPr>
        <w:spacing w:after="0" w:line="259" w:lineRule="auto"/>
        <w:rPr>
          <w:rFonts w:cstheme="minorHAnsi"/>
          <w:color w:val="0070C0"/>
        </w:rPr>
      </w:pPr>
    </w:p>
    <w:p w14:paraId="4293B96F" w14:textId="77777777" w:rsidR="009A555A" w:rsidRPr="009A555A" w:rsidRDefault="009A555A">
      <w:pPr>
        <w:pStyle w:val="ListParagraph"/>
        <w:numPr>
          <w:ilvl w:val="0"/>
          <w:numId w:val="39"/>
        </w:numPr>
        <w:spacing w:after="0" w:line="259" w:lineRule="auto"/>
        <w:rPr>
          <w:rFonts w:cstheme="minorHAnsi"/>
          <w:color w:val="0070C0"/>
        </w:rPr>
      </w:pPr>
    </w:p>
    <w:p w14:paraId="383DC0C0" w14:textId="77777777" w:rsidR="009A555A" w:rsidRPr="009A555A" w:rsidRDefault="009A555A">
      <w:pPr>
        <w:pStyle w:val="ListParagraph"/>
        <w:numPr>
          <w:ilvl w:val="0"/>
          <w:numId w:val="39"/>
        </w:numPr>
        <w:spacing w:after="0" w:line="259" w:lineRule="auto"/>
        <w:rPr>
          <w:rFonts w:cstheme="minorHAnsi"/>
          <w:color w:val="0070C0"/>
        </w:rPr>
      </w:pPr>
      <w:r w:rsidRPr="009A555A">
        <w:rPr>
          <w:rFonts w:cstheme="minorHAnsi"/>
          <w:color w:val="0070C0"/>
        </w:rPr>
        <w:t xml:space="preserve">Very good (no sizeable cracks, </w:t>
      </w:r>
      <w:proofErr w:type="gramStart"/>
      <w:r w:rsidRPr="009A555A">
        <w:rPr>
          <w:rFonts w:cstheme="minorHAnsi"/>
          <w:color w:val="0070C0"/>
        </w:rPr>
        <w:t>potholes</w:t>
      </w:r>
      <w:proofErr w:type="gramEnd"/>
      <w:r w:rsidRPr="009A555A">
        <w:rPr>
          <w:rFonts w:cstheme="minorHAnsi"/>
          <w:color w:val="0070C0"/>
        </w:rPr>
        <w:t xml:space="preserve"> or other damage)</w:t>
      </w:r>
    </w:p>
    <w:p w14:paraId="34184F08" w14:textId="77777777" w:rsidR="009A555A" w:rsidRPr="009A555A" w:rsidRDefault="009A555A" w:rsidP="009A555A">
      <w:pPr>
        <w:pStyle w:val="ListParagraph"/>
        <w:spacing w:after="0"/>
        <w:rPr>
          <w:rFonts w:cstheme="minorHAnsi"/>
          <w:color w:val="0070C0"/>
        </w:rPr>
      </w:pPr>
    </w:p>
    <w:p w14:paraId="239CB21C" w14:textId="34D080DA" w:rsidR="009A555A" w:rsidRPr="009A555A" w:rsidRDefault="009A555A" w:rsidP="009A555A">
      <w:pPr>
        <w:spacing w:after="0"/>
        <w:rPr>
          <w:rFonts w:cstheme="minorHAnsi"/>
          <w:color w:val="0070C0"/>
        </w:rPr>
      </w:pPr>
      <w:r>
        <w:rPr>
          <w:rFonts w:cstheme="minorHAnsi"/>
          <w:color w:val="0070C0"/>
        </w:rPr>
        <w:t>OB</w:t>
      </w:r>
      <w:r w:rsidR="008B2B66">
        <w:rPr>
          <w:rFonts w:cstheme="minorHAnsi"/>
          <w:color w:val="0070C0"/>
        </w:rPr>
        <w:t>008</w:t>
      </w:r>
      <w:r>
        <w:rPr>
          <w:rFonts w:cstheme="minorHAnsi"/>
          <w:color w:val="0070C0"/>
        </w:rPr>
        <w:t xml:space="preserve">. </w:t>
      </w:r>
      <w:r w:rsidR="0024180A">
        <w:rPr>
          <w:rFonts w:cstheme="minorHAnsi"/>
          <w:color w:val="0070C0"/>
        </w:rPr>
        <w:t xml:space="preserve">[Ask if OB007==1] </w:t>
      </w:r>
      <w:r w:rsidRPr="009A555A">
        <w:rPr>
          <w:rFonts w:cstheme="minorHAnsi"/>
          <w:color w:val="0070C0"/>
        </w:rPr>
        <w:t xml:space="preserve">If the condition of the road </w:t>
      </w:r>
      <w:proofErr w:type="gramStart"/>
      <w:r w:rsidRPr="009A555A">
        <w:rPr>
          <w:rFonts w:cstheme="minorHAnsi"/>
          <w:color w:val="0070C0"/>
        </w:rPr>
        <w:t>are</w:t>
      </w:r>
      <w:proofErr w:type="gramEnd"/>
      <w:r w:rsidRPr="009A555A">
        <w:rPr>
          <w:rFonts w:cstheme="minorHAnsi"/>
          <w:color w:val="0070C0"/>
        </w:rPr>
        <w:t xml:space="preserve"> very poor, is it the result of recent weather events (e.g., heavy rains) or natural disasters (e.g., earthquakes)?</w:t>
      </w:r>
    </w:p>
    <w:p w14:paraId="4D69AB98" w14:textId="77777777" w:rsidR="009A555A" w:rsidRPr="009A555A" w:rsidRDefault="009A555A">
      <w:pPr>
        <w:pStyle w:val="ListParagraph"/>
        <w:numPr>
          <w:ilvl w:val="0"/>
          <w:numId w:val="42"/>
        </w:numPr>
        <w:spacing w:after="0" w:line="259" w:lineRule="auto"/>
        <w:rPr>
          <w:rFonts w:cstheme="minorHAnsi"/>
          <w:color w:val="0070C0"/>
        </w:rPr>
      </w:pPr>
      <w:r w:rsidRPr="009A555A">
        <w:rPr>
          <w:rFonts w:cstheme="minorHAnsi"/>
          <w:color w:val="0070C0"/>
        </w:rPr>
        <w:t>Yes</w:t>
      </w:r>
    </w:p>
    <w:p w14:paraId="69E8D4BC" w14:textId="77777777" w:rsidR="009A555A" w:rsidRPr="009A555A" w:rsidRDefault="009A555A">
      <w:pPr>
        <w:pStyle w:val="ListParagraph"/>
        <w:numPr>
          <w:ilvl w:val="0"/>
          <w:numId w:val="42"/>
        </w:numPr>
        <w:spacing w:after="0" w:line="259" w:lineRule="auto"/>
        <w:rPr>
          <w:rFonts w:cstheme="minorHAnsi"/>
          <w:color w:val="0070C0"/>
        </w:rPr>
      </w:pPr>
      <w:r w:rsidRPr="009A555A">
        <w:rPr>
          <w:rFonts w:cstheme="minorHAnsi"/>
          <w:color w:val="0070C0"/>
        </w:rPr>
        <w:t>No</w:t>
      </w:r>
    </w:p>
    <w:p w14:paraId="24362D6E" w14:textId="29EBB6D7" w:rsidR="009A555A" w:rsidRDefault="009A555A" w:rsidP="009A555A">
      <w:pPr>
        <w:spacing w:after="0"/>
        <w:rPr>
          <w:ins w:id="111" w:author="Sarah Petrosyan [2]" w:date="2023-03-21T10:32:00Z"/>
          <w:rFonts w:cstheme="minorHAnsi"/>
          <w:color w:val="0070C0"/>
        </w:rPr>
      </w:pPr>
    </w:p>
    <w:p w14:paraId="52D22F1F" w14:textId="7A90BAFC" w:rsidR="008D5320" w:rsidRDefault="008D5320" w:rsidP="009A555A">
      <w:pPr>
        <w:spacing w:after="0"/>
        <w:rPr>
          <w:ins w:id="112" w:author="Sarah Petrosyan [2]" w:date="2023-03-21T10:33:00Z"/>
          <w:rFonts w:cstheme="minorHAnsi"/>
          <w:color w:val="0070C0"/>
        </w:rPr>
      </w:pPr>
      <w:ins w:id="113" w:author="Sarah Petrosyan [2]" w:date="2023-03-21T10:32:00Z">
        <w:r>
          <w:rPr>
            <w:rFonts w:cstheme="minorHAnsi"/>
            <w:color w:val="0070C0"/>
          </w:rPr>
          <w:t>OB</w:t>
        </w:r>
      </w:ins>
      <w:ins w:id="114" w:author="Sarah Petrosyan [2]" w:date="2023-03-21T10:33:00Z">
        <w:r>
          <w:rPr>
            <w:rFonts w:cstheme="minorHAnsi"/>
            <w:color w:val="0070C0"/>
          </w:rPr>
          <w:t>023. Which of the following best describes the main road leading to the respondent’s home?</w:t>
        </w:r>
      </w:ins>
    </w:p>
    <w:p w14:paraId="1D6241BF" w14:textId="063ABB58" w:rsidR="008D5320" w:rsidRDefault="008D5320" w:rsidP="008D5320">
      <w:pPr>
        <w:spacing w:after="0"/>
        <w:ind w:firstLine="360"/>
        <w:rPr>
          <w:ins w:id="115" w:author="Sarah Petrosyan [2]" w:date="2023-03-21T10:33:00Z"/>
          <w:rFonts w:cstheme="minorHAnsi"/>
          <w:color w:val="0070C0"/>
        </w:rPr>
      </w:pPr>
      <w:ins w:id="116" w:author="Sarah Petrosyan [2]" w:date="2023-03-21T10:33:00Z">
        <w:r>
          <w:rPr>
            <w:rFonts w:cstheme="minorHAnsi"/>
            <w:color w:val="0070C0"/>
          </w:rPr>
          <w:t>1.  Paved</w:t>
        </w:r>
      </w:ins>
    </w:p>
    <w:p w14:paraId="1631C389" w14:textId="68319E72" w:rsidR="008D5320" w:rsidRDefault="008D5320" w:rsidP="008D5320">
      <w:pPr>
        <w:spacing w:after="0"/>
        <w:ind w:firstLine="360"/>
        <w:rPr>
          <w:ins w:id="117" w:author="Sarah Petrosyan [2]" w:date="2023-03-21T10:33:00Z"/>
          <w:rFonts w:cstheme="minorHAnsi"/>
          <w:color w:val="0070C0"/>
        </w:rPr>
      </w:pPr>
      <w:ins w:id="118" w:author="Sarah Petrosyan [2]" w:date="2023-03-21T10:33:00Z">
        <w:r>
          <w:rPr>
            <w:rFonts w:cstheme="minorHAnsi"/>
            <w:color w:val="0070C0"/>
          </w:rPr>
          <w:t xml:space="preserve">2. </w:t>
        </w:r>
      </w:ins>
      <w:ins w:id="119" w:author="Sarah Petrosyan [2]" w:date="2023-03-21T10:34:00Z">
        <w:r>
          <w:rPr>
            <w:rFonts w:cstheme="minorHAnsi"/>
            <w:color w:val="0070C0"/>
          </w:rPr>
          <w:t xml:space="preserve"> </w:t>
        </w:r>
      </w:ins>
      <w:ins w:id="120" w:author="Sarah Petrosyan [2]" w:date="2023-03-21T10:33:00Z">
        <w:r>
          <w:rPr>
            <w:rFonts w:cstheme="minorHAnsi"/>
            <w:color w:val="0070C0"/>
          </w:rPr>
          <w:t>Semi Paved</w:t>
        </w:r>
      </w:ins>
    </w:p>
    <w:p w14:paraId="441B316F" w14:textId="08ED809E" w:rsidR="008D5320" w:rsidRDefault="008D5320" w:rsidP="008D5320">
      <w:pPr>
        <w:spacing w:after="0"/>
        <w:ind w:firstLine="360"/>
        <w:rPr>
          <w:ins w:id="121" w:author="Sarah Petrosyan [2]" w:date="2023-03-21T10:33:00Z"/>
          <w:rFonts w:cstheme="minorHAnsi"/>
          <w:color w:val="0070C0"/>
        </w:rPr>
      </w:pPr>
      <w:ins w:id="122" w:author="Sarah Petrosyan [2]" w:date="2023-03-21T10:33:00Z">
        <w:r>
          <w:rPr>
            <w:rFonts w:cstheme="minorHAnsi"/>
            <w:color w:val="0070C0"/>
          </w:rPr>
          <w:t xml:space="preserve">3. </w:t>
        </w:r>
      </w:ins>
      <w:ins w:id="123" w:author="Sarah Petrosyan [2]" w:date="2023-03-21T10:34:00Z">
        <w:r>
          <w:rPr>
            <w:rFonts w:cstheme="minorHAnsi"/>
            <w:color w:val="0070C0"/>
          </w:rPr>
          <w:t xml:space="preserve"> </w:t>
        </w:r>
      </w:ins>
      <w:ins w:id="124" w:author="Sarah Petrosyan [2]" w:date="2023-03-21T10:33:00Z">
        <w:r>
          <w:rPr>
            <w:rFonts w:cstheme="minorHAnsi"/>
            <w:color w:val="0070C0"/>
          </w:rPr>
          <w:t>Dirt Road</w:t>
        </w:r>
      </w:ins>
    </w:p>
    <w:p w14:paraId="108C6733" w14:textId="7550E35D" w:rsidR="008D5320" w:rsidRDefault="008D5320" w:rsidP="009A555A">
      <w:pPr>
        <w:spacing w:after="0"/>
        <w:rPr>
          <w:ins w:id="125" w:author="Sarah Petrosyan [2]" w:date="2023-03-21T10:33:00Z"/>
          <w:rFonts w:cstheme="minorHAnsi"/>
          <w:color w:val="0070C0"/>
        </w:rPr>
      </w:pPr>
    </w:p>
    <w:p w14:paraId="3B2F4BDD" w14:textId="1F0544A9" w:rsidR="008D5320" w:rsidRDefault="008D5320" w:rsidP="009A555A">
      <w:pPr>
        <w:spacing w:after="0"/>
        <w:rPr>
          <w:ins w:id="126" w:author="Sarah Petrosyan [2]" w:date="2023-03-21T10:33:00Z"/>
          <w:rFonts w:cstheme="minorHAnsi"/>
          <w:color w:val="0070C0"/>
        </w:rPr>
      </w:pPr>
      <w:ins w:id="127" w:author="Sarah Petrosyan [2]" w:date="2023-03-21T10:33:00Z">
        <w:r>
          <w:rPr>
            <w:rFonts w:cstheme="minorHAnsi"/>
            <w:color w:val="0070C0"/>
          </w:rPr>
          <w:t>OB024. Is the main road leading up to the respondent’s home in a hilly area or a flat area?</w:t>
        </w:r>
      </w:ins>
    </w:p>
    <w:p w14:paraId="2827CF54" w14:textId="5B18B9AE" w:rsidR="008D5320" w:rsidRDefault="008D5320" w:rsidP="008D5320">
      <w:pPr>
        <w:spacing w:after="0"/>
        <w:ind w:left="360"/>
        <w:rPr>
          <w:ins w:id="128" w:author="Sarah Petrosyan [2]" w:date="2023-03-21T10:34:00Z"/>
          <w:rFonts w:cstheme="minorHAnsi"/>
          <w:color w:val="0070C0"/>
        </w:rPr>
      </w:pPr>
      <w:ins w:id="129" w:author="Sarah Petrosyan [2]" w:date="2023-03-21T10:33:00Z">
        <w:r>
          <w:rPr>
            <w:rFonts w:cstheme="minorHAnsi"/>
            <w:color w:val="0070C0"/>
          </w:rPr>
          <w:t xml:space="preserve">1. </w:t>
        </w:r>
      </w:ins>
      <w:ins w:id="130" w:author="Sarah Petrosyan [2]" w:date="2023-03-21T10:34:00Z">
        <w:r>
          <w:rPr>
            <w:rFonts w:cstheme="minorHAnsi"/>
            <w:color w:val="0070C0"/>
          </w:rPr>
          <w:t xml:space="preserve"> </w:t>
        </w:r>
      </w:ins>
      <w:proofErr w:type="gramStart"/>
      <w:ins w:id="131" w:author="Sarah Petrosyan [2]" w:date="2023-03-21T10:33:00Z">
        <w:r>
          <w:rPr>
            <w:rFonts w:cstheme="minorHAnsi"/>
            <w:color w:val="0070C0"/>
          </w:rPr>
          <w:t>Main r</w:t>
        </w:r>
      </w:ins>
      <w:ins w:id="132" w:author="Sarah Petrosyan [2]" w:date="2023-03-21T10:34:00Z">
        <w:r>
          <w:rPr>
            <w:rFonts w:cstheme="minorHAnsi"/>
            <w:color w:val="0070C0"/>
          </w:rPr>
          <w:t>o</w:t>
        </w:r>
      </w:ins>
      <w:ins w:id="133" w:author="Sarah Petrosyan [2]" w:date="2023-03-21T10:33:00Z">
        <w:r>
          <w:rPr>
            <w:rFonts w:cstheme="minorHAnsi"/>
            <w:color w:val="0070C0"/>
          </w:rPr>
          <w:t>ad</w:t>
        </w:r>
        <w:proofErr w:type="gramEnd"/>
        <w:r>
          <w:rPr>
            <w:rFonts w:cstheme="minorHAnsi"/>
            <w:color w:val="0070C0"/>
          </w:rPr>
          <w:t xml:space="preserve"> is in a hilly a</w:t>
        </w:r>
      </w:ins>
      <w:ins w:id="134" w:author="Sarah Petrosyan [2]" w:date="2023-03-21T10:34:00Z">
        <w:r>
          <w:rPr>
            <w:rFonts w:cstheme="minorHAnsi"/>
            <w:color w:val="0070C0"/>
          </w:rPr>
          <w:t>rea</w:t>
        </w:r>
      </w:ins>
    </w:p>
    <w:p w14:paraId="40C5ACD1" w14:textId="465F1763" w:rsidR="008D5320" w:rsidRDefault="008D5320" w:rsidP="008D5320">
      <w:pPr>
        <w:spacing w:after="0"/>
        <w:ind w:left="360"/>
        <w:rPr>
          <w:ins w:id="135" w:author="Sarah Petrosyan [2]" w:date="2023-03-21T10:32:00Z"/>
          <w:rFonts w:cstheme="minorHAnsi"/>
          <w:color w:val="0070C0"/>
        </w:rPr>
      </w:pPr>
      <w:ins w:id="136" w:author="Sarah Petrosyan [2]" w:date="2023-03-21T10:34:00Z">
        <w:r>
          <w:rPr>
            <w:rFonts w:cstheme="minorHAnsi"/>
            <w:color w:val="0070C0"/>
          </w:rPr>
          <w:t xml:space="preserve">2.  </w:t>
        </w:r>
        <w:proofErr w:type="gramStart"/>
        <w:r>
          <w:rPr>
            <w:rFonts w:cstheme="minorHAnsi"/>
            <w:color w:val="0070C0"/>
          </w:rPr>
          <w:t>Main road</w:t>
        </w:r>
        <w:proofErr w:type="gramEnd"/>
        <w:r>
          <w:rPr>
            <w:rFonts w:cstheme="minorHAnsi"/>
            <w:color w:val="0070C0"/>
          </w:rPr>
          <w:t xml:space="preserve"> is in a flat area </w:t>
        </w:r>
      </w:ins>
    </w:p>
    <w:p w14:paraId="47ABB2FC" w14:textId="3E4A5ABF" w:rsidR="008D5320" w:rsidRDefault="008D5320" w:rsidP="009A555A">
      <w:pPr>
        <w:spacing w:after="0"/>
        <w:rPr>
          <w:ins w:id="137" w:author="Sarah Petrosyan [2]" w:date="2023-03-21T10:32:00Z"/>
          <w:rFonts w:cstheme="minorHAnsi"/>
          <w:color w:val="0070C0"/>
        </w:rPr>
      </w:pPr>
    </w:p>
    <w:p w14:paraId="45881A5E" w14:textId="77777777" w:rsidR="008D5320" w:rsidRPr="009A555A" w:rsidRDefault="008D5320" w:rsidP="009A555A">
      <w:pPr>
        <w:spacing w:after="0"/>
        <w:rPr>
          <w:rFonts w:cstheme="minorHAnsi"/>
          <w:color w:val="0070C0"/>
        </w:rPr>
      </w:pPr>
    </w:p>
    <w:p w14:paraId="4D799579" w14:textId="1B33DE3A" w:rsidR="009A555A" w:rsidRPr="009A555A" w:rsidRDefault="009A555A" w:rsidP="009A555A">
      <w:pPr>
        <w:spacing w:after="0"/>
        <w:rPr>
          <w:rFonts w:cstheme="minorHAnsi"/>
          <w:color w:val="0070C0"/>
        </w:rPr>
      </w:pPr>
      <w:r>
        <w:rPr>
          <w:rFonts w:cstheme="minorHAnsi"/>
          <w:color w:val="0070C0"/>
        </w:rPr>
        <w:t>OB</w:t>
      </w:r>
      <w:r w:rsidR="008B2B66">
        <w:rPr>
          <w:rFonts w:cstheme="minorHAnsi"/>
          <w:color w:val="0070C0"/>
        </w:rPr>
        <w:t>009</w:t>
      </w:r>
      <w:r>
        <w:rPr>
          <w:rFonts w:cstheme="minorHAnsi"/>
          <w:color w:val="0070C0"/>
        </w:rPr>
        <w:t xml:space="preserve">. </w:t>
      </w:r>
      <w:r w:rsidRPr="009A555A">
        <w:rPr>
          <w:rFonts w:cstheme="minorHAnsi"/>
          <w:color w:val="0070C0"/>
        </w:rPr>
        <w:t>Which best describes the condition of the sidewalks in the area near the home?</w:t>
      </w:r>
    </w:p>
    <w:p w14:paraId="4C682BDB" w14:textId="77777777" w:rsidR="009A555A" w:rsidRPr="009A555A" w:rsidRDefault="009A555A">
      <w:pPr>
        <w:pStyle w:val="ListParagraph"/>
        <w:numPr>
          <w:ilvl w:val="0"/>
          <w:numId w:val="40"/>
        </w:numPr>
        <w:spacing w:after="0" w:line="259" w:lineRule="auto"/>
        <w:rPr>
          <w:rFonts w:cstheme="minorHAnsi"/>
          <w:color w:val="0070C0"/>
        </w:rPr>
      </w:pPr>
      <w:r w:rsidRPr="009A555A">
        <w:rPr>
          <w:rFonts w:cstheme="minorHAnsi"/>
          <w:color w:val="0070C0"/>
        </w:rPr>
        <w:t xml:space="preserve">No sidewalks or protected pedestrian </w:t>
      </w:r>
      <w:proofErr w:type="gramStart"/>
      <w:r w:rsidRPr="009A555A">
        <w:rPr>
          <w:rFonts w:cstheme="minorHAnsi"/>
          <w:color w:val="0070C0"/>
        </w:rPr>
        <w:t>walkways</w:t>
      </w:r>
      <w:proofErr w:type="gramEnd"/>
    </w:p>
    <w:p w14:paraId="536755C9" w14:textId="77777777" w:rsidR="009A555A" w:rsidRPr="009A555A" w:rsidRDefault="009A555A">
      <w:pPr>
        <w:pStyle w:val="ListParagraph"/>
        <w:numPr>
          <w:ilvl w:val="0"/>
          <w:numId w:val="40"/>
        </w:numPr>
        <w:spacing w:after="0" w:line="259" w:lineRule="auto"/>
        <w:rPr>
          <w:rFonts w:cstheme="minorHAnsi"/>
          <w:color w:val="0070C0"/>
        </w:rPr>
      </w:pPr>
      <w:r w:rsidRPr="009A555A">
        <w:rPr>
          <w:rFonts w:cstheme="minorHAnsi"/>
          <w:color w:val="0070C0"/>
        </w:rPr>
        <w:t xml:space="preserve">Sidewalks/ protected pedestrian walkways are in poor </w:t>
      </w:r>
      <w:proofErr w:type="gramStart"/>
      <w:r w:rsidRPr="009A555A">
        <w:rPr>
          <w:rFonts w:cstheme="minorHAnsi"/>
          <w:color w:val="0070C0"/>
        </w:rPr>
        <w:t>condition</w:t>
      </w:r>
      <w:proofErr w:type="gramEnd"/>
    </w:p>
    <w:p w14:paraId="3E52E912" w14:textId="77777777" w:rsidR="009A555A" w:rsidRPr="009A555A" w:rsidRDefault="009A555A">
      <w:pPr>
        <w:pStyle w:val="ListParagraph"/>
        <w:numPr>
          <w:ilvl w:val="0"/>
          <w:numId w:val="40"/>
        </w:numPr>
        <w:spacing w:after="0" w:line="259" w:lineRule="auto"/>
        <w:rPr>
          <w:rFonts w:cstheme="minorHAnsi"/>
          <w:color w:val="0070C0"/>
        </w:rPr>
      </w:pPr>
    </w:p>
    <w:p w14:paraId="0DC42458" w14:textId="77777777" w:rsidR="009A555A" w:rsidRPr="009A555A" w:rsidRDefault="009A555A">
      <w:pPr>
        <w:pStyle w:val="ListParagraph"/>
        <w:numPr>
          <w:ilvl w:val="0"/>
          <w:numId w:val="40"/>
        </w:numPr>
        <w:spacing w:after="0" w:line="259" w:lineRule="auto"/>
        <w:rPr>
          <w:rFonts w:cstheme="minorHAnsi"/>
          <w:color w:val="0070C0"/>
        </w:rPr>
      </w:pPr>
    </w:p>
    <w:p w14:paraId="38B2FE6A" w14:textId="77777777" w:rsidR="009A555A" w:rsidRPr="009A555A" w:rsidRDefault="009A555A">
      <w:pPr>
        <w:pStyle w:val="ListParagraph"/>
        <w:numPr>
          <w:ilvl w:val="0"/>
          <w:numId w:val="40"/>
        </w:numPr>
        <w:spacing w:after="0" w:line="259" w:lineRule="auto"/>
        <w:rPr>
          <w:rFonts w:cstheme="minorHAnsi"/>
          <w:color w:val="0070C0"/>
        </w:rPr>
      </w:pPr>
    </w:p>
    <w:p w14:paraId="45D6F60F" w14:textId="77777777" w:rsidR="009A555A" w:rsidRPr="009A555A" w:rsidRDefault="009A555A">
      <w:pPr>
        <w:pStyle w:val="ListParagraph"/>
        <w:numPr>
          <w:ilvl w:val="0"/>
          <w:numId w:val="40"/>
        </w:numPr>
        <w:spacing w:after="0" w:line="259" w:lineRule="auto"/>
        <w:rPr>
          <w:rFonts w:cstheme="minorHAnsi"/>
          <w:color w:val="0070C0"/>
        </w:rPr>
      </w:pPr>
      <w:r w:rsidRPr="009A555A">
        <w:rPr>
          <w:rFonts w:cstheme="minorHAnsi"/>
          <w:color w:val="0070C0"/>
        </w:rPr>
        <w:t xml:space="preserve">Sidewalks/protected pedestrian walkways are in very good </w:t>
      </w:r>
      <w:proofErr w:type="gramStart"/>
      <w:r w:rsidRPr="009A555A">
        <w:rPr>
          <w:rFonts w:cstheme="minorHAnsi"/>
          <w:color w:val="0070C0"/>
        </w:rPr>
        <w:t>condition</w:t>
      </w:r>
      <w:proofErr w:type="gramEnd"/>
    </w:p>
    <w:p w14:paraId="62AA7736" w14:textId="77777777" w:rsidR="009A555A" w:rsidRPr="009A555A" w:rsidRDefault="009A555A" w:rsidP="009A555A">
      <w:pPr>
        <w:pStyle w:val="HTMLPreformatted"/>
        <w:rPr>
          <w:rFonts w:asciiTheme="minorHAnsi" w:hAnsiTheme="minorHAnsi" w:cstheme="minorHAnsi"/>
          <w:color w:val="0070C0"/>
          <w:sz w:val="22"/>
          <w:szCs w:val="22"/>
        </w:rPr>
      </w:pPr>
    </w:p>
    <w:p w14:paraId="2BAD6E16" w14:textId="62615133" w:rsidR="009A555A" w:rsidRPr="009A555A" w:rsidRDefault="009A555A" w:rsidP="009A555A">
      <w:pPr>
        <w:spacing w:after="0"/>
        <w:rPr>
          <w:rFonts w:cstheme="minorHAnsi"/>
          <w:color w:val="0070C0"/>
        </w:rPr>
      </w:pPr>
      <w:r>
        <w:rPr>
          <w:rFonts w:cstheme="minorHAnsi"/>
          <w:color w:val="0070C0"/>
        </w:rPr>
        <w:t>OB</w:t>
      </w:r>
      <w:r w:rsidR="008B2B66">
        <w:rPr>
          <w:rFonts w:cstheme="minorHAnsi"/>
          <w:color w:val="0070C0"/>
        </w:rPr>
        <w:t>010</w:t>
      </w:r>
      <w:r>
        <w:rPr>
          <w:rFonts w:cstheme="minorHAnsi"/>
          <w:color w:val="0070C0"/>
        </w:rPr>
        <w:t xml:space="preserve">. </w:t>
      </w:r>
      <w:r w:rsidRPr="009A555A">
        <w:rPr>
          <w:rFonts w:cstheme="minorHAnsi"/>
          <w:color w:val="0070C0"/>
        </w:rPr>
        <w:t>What is the volume of car/bus/motor/rickshaw traffic in the area near the home?</w:t>
      </w:r>
    </w:p>
    <w:p w14:paraId="37650FD8" w14:textId="77777777" w:rsidR="009A555A" w:rsidRPr="009A555A" w:rsidRDefault="009A555A">
      <w:pPr>
        <w:pStyle w:val="ListParagraph"/>
        <w:numPr>
          <w:ilvl w:val="0"/>
          <w:numId w:val="37"/>
        </w:numPr>
        <w:spacing w:after="0" w:line="259" w:lineRule="auto"/>
        <w:rPr>
          <w:rFonts w:cstheme="minorHAnsi"/>
          <w:color w:val="0070C0"/>
        </w:rPr>
      </w:pPr>
      <w:r w:rsidRPr="009A555A">
        <w:rPr>
          <w:rFonts w:cstheme="minorHAnsi"/>
          <w:color w:val="0070C0"/>
        </w:rPr>
        <w:t>No traffic</w:t>
      </w:r>
    </w:p>
    <w:p w14:paraId="3B1DA0BE" w14:textId="77777777" w:rsidR="009A555A" w:rsidRPr="009A555A" w:rsidRDefault="009A555A">
      <w:pPr>
        <w:pStyle w:val="ListParagraph"/>
        <w:numPr>
          <w:ilvl w:val="0"/>
          <w:numId w:val="37"/>
        </w:numPr>
        <w:spacing w:after="0" w:line="259" w:lineRule="auto"/>
        <w:rPr>
          <w:rFonts w:cstheme="minorHAnsi"/>
          <w:color w:val="0070C0"/>
        </w:rPr>
      </w:pPr>
    </w:p>
    <w:p w14:paraId="7AAC799A" w14:textId="77777777" w:rsidR="009A555A" w:rsidRPr="009A555A" w:rsidRDefault="009A555A">
      <w:pPr>
        <w:pStyle w:val="ListParagraph"/>
        <w:numPr>
          <w:ilvl w:val="0"/>
          <w:numId w:val="37"/>
        </w:numPr>
        <w:spacing w:after="0" w:line="259" w:lineRule="auto"/>
        <w:rPr>
          <w:rFonts w:cstheme="minorHAnsi"/>
          <w:color w:val="0070C0"/>
        </w:rPr>
      </w:pPr>
    </w:p>
    <w:p w14:paraId="45C20E51" w14:textId="77777777" w:rsidR="009A555A" w:rsidRPr="009A555A" w:rsidRDefault="009A555A">
      <w:pPr>
        <w:pStyle w:val="ListParagraph"/>
        <w:numPr>
          <w:ilvl w:val="0"/>
          <w:numId w:val="37"/>
        </w:numPr>
        <w:spacing w:after="0" w:line="259" w:lineRule="auto"/>
        <w:rPr>
          <w:rFonts w:cstheme="minorHAnsi"/>
          <w:color w:val="0070C0"/>
        </w:rPr>
      </w:pPr>
    </w:p>
    <w:p w14:paraId="40AC1F8E" w14:textId="77777777" w:rsidR="009A555A" w:rsidRPr="009A555A" w:rsidRDefault="009A555A">
      <w:pPr>
        <w:pStyle w:val="ListParagraph"/>
        <w:numPr>
          <w:ilvl w:val="0"/>
          <w:numId w:val="37"/>
        </w:numPr>
        <w:spacing w:after="0" w:line="259" w:lineRule="auto"/>
        <w:rPr>
          <w:rFonts w:cstheme="minorHAnsi"/>
          <w:color w:val="0070C0"/>
        </w:rPr>
      </w:pPr>
      <w:r w:rsidRPr="009A555A">
        <w:rPr>
          <w:rFonts w:cstheme="minorHAnsi"/>
          <w:color w:val="0070C0"/>
        </w:rPr>
        <w:t>Heavy (steady stream of cars)</w:t>
      </w:r>
    </w:p>
    <w:p w14:paraId="2643542B" w14:textId="77777777" w:rsidR="009A555A" w:rsidRPr="009A555A" w:rsidRDefault="009A555A" w:rsidP="009A555A">
      <w:pPr>
        <w:spacing w:after="0"/>
        <w:rPr>
          <w:rFonts w:cstheme="minorHAnsi"/>
          <w:color w:val="0070C0"/>
        </w:rPr>
      </w:pPr>
    </w:p>
    <w:p w14:paraId="36861D2F" w14:textId="0083724F" w:rsidR="009A555A" w:rsidRPr="009A555A" w:rsidRDefault="009A555A" w:rsidP="009A555A">
      <w:pPr>
        <w:spacing w:after="0"/>
        <w:rPr>
          <w:rFonts w:cstheme="minorHAnsi"/>
          <w:color w:val="0070C0"/>
        </w:rPr>
      </w:pPr>
      <w:r>
        <w:rPr>
          <w:rFonts w:cstheme="minorHAnsi"/>
          <w:color w:val="0070C0"/>
        </w:rPr>
        <w:t>OB</w:t>
      </w:r>
      <w:r w:rsidR="008B2B66">
        <w:rPr>
          <w:rFonts w:cstheme="minorHAnsi"/>
          <w:color w:val="0070C0"/>
        </w:rPr>
        <w:t>011</w:t>
      </w:r>
      <w:r>
        <w:rPr>
          <w:rFonts w:cstheme="minorHAnsi"/>
          <w:color w:val="0070C0"/>
        </w:rPr>
        <w:t xml:space="preserve">. </w:t>
      </w:r>
      <w:r w:rsidRPr="009A555A">
        <w:rPr>
          <w:rFonts w:cstheme="minorHAnsi"/>
          <w:color w:val="0070C0"/>
        </w:rPr>
        <w:t>What is the volume of pedestrian traffic in the area near the home?</w:t>
      </w:r>
    </w:p>
    <w:p w14:paraId="521A5DBB" w14:textId="77777777" w:rsidR="009A555A" w:rsidRPr="009A555A" w:rsidRDefault="009A555A">
      <w:pPr>
        <w:pStyle w:val="ListParagraph"/>
        <w:numPr>
          <w:ilvl w:val="0"/>
          <w:numId w:val="38"/>
        </w:numPr>
        <w:spacing w:after="0" w:line="259" w:lineRule="auto"/>
        <w:rPr>
          <w:rFonts w:cstheme="minorHAnsi"/>
          <w:color w:val="0070C0"/>
        </w:rPr>
      </w:pPr>
      <w:r w:rsidRPr="009A555A">
        <w:rPr>
          <w:rFonts w:cstheme="minorHAnsi"/>
          <w:color w:val="0070C0"/>
        </w:rPr>
        <w:t>No traffic</w:t>
      </w:r>
    </w:p>
    <w:p w14:paraId="588AA566" w14:textId="77777777" w:rsidR="009A555A" w:rsidRPr="009A555A" w:rsidRDefault="009A555A">
      <w:pPr>
        <w:pStyle w:val="ListParagraph"/>
        <w:numPr>
          <w:ilvl w:val="0"/>
          <w:numId w:val="38"/>
        </w:numPr>
        <w:spacing w:after="0" w:line="259" w:lineRule="auto"/>
        <w:rPr>
          <w:rFonts w:cstheme="minorHAnsi"/>
          <w:color w:val="0070C0"/>
        </w:rPr>
      </w:pPr>
    </w:p>
    <w:p w14:paraId="59F82B6C" w14:textId="77777777" w:rsidR="009A555A" w:rsidRPr="009A555A" w:rsidRDefault="009A555A">
      <w:pPr>
        <w:pStyle w:val="ListParagraph"/>
        <w:numPr>
          <w:ilvl w:val="0"/>
          <w:numId w:val="38"/>
        </w:numPr>
        <w:spacing w:after="0" w:line="259" w:lineRule="auto"/>
        <w:rPr>
          <w:rFonts w:cstheme="minorHAnsi"/>
          <w:color w:val="0070C0"/>
        </w:rPr>
      </w:pPr>
    </w:p>
    <w:p w14:paraId="20A6A142" w14:textId="77777777" w:rsidR="009A555A" w:rsidRPr="009A555A" w:rsidRDefault="009A555A">
      <w:pPr>
        <w:pStyle w:val="ListParagraph"/>
        <w:numPr>
          <w:ilvl w:val="0"/>
          <w:numId w:val="38"/>
        </w:numPr>
        <w:spacing w:after="0" w:line="259" w:lineRule="auto"/>
        <w:rPr>
          <w:rFonts w:cstheme="minorHAnsi"/>
          <w:color w:val="0070C0"/>
        </w:rPr>
      </w:pPr>
    </w:p>
    <w:p w14:paraId="33851E58" w14:textId="77777777" w:rsidR="009A555A" w:rsidRPr="009A555A" w:rsidRDefault="009A555A">
      <w:pPr>
        <w:pStyle w:val="ListParagraph"/>
        <w:numPr>
          <w:ilvl w:val="0"/>
          <w:numId w:val="38"/>
        </w:numPr>
        <w:spacing w:after="0" w:line="259" w:lineRule="auto"/>
        <w:rPr>
          <w:rFonts w:cstheme="minorHAnsi"/>
          <w:color w:val="0070C0"/>
        </w:rPr>
      </w:pPr>
      <w:r w:rsidRPr="009A555A">
        <w:rPr>
          <w:rFonts w:cstheme="minorHAnsi"/>
          <w:color w:val="0070C0"/>
        </w:rPr>
        <w:t>Heavy</w:t>
      </w:r>
    </w:p>
    <w:p w14:paraId="14E9E6BF" w14:textId="77777777" w:rsidR="009A555A" w:rsidRPr="009A555A" w:rsidRDefault="009A555A" w:rsidP="009A555A">
      <w:pPr>
        <w:pStyle w:val="HTMLPreformatted"/>
        <w:rPr>
          <w:rFonts w:asciiTheme="minorHAnsi" w:hAnsiTheme="minorHAnsi" w:cstheme="minorHAnsi"/>
          <w:color w:val="0070C0"/>
          <w:sz w:val="22"/>
          <w:szCs w:val="22"/>
        </w:rPr>
      </w:pPr>
    </w:p>
    <w:p w14:paraId="6C45D984" w14:textId="102573DF" w:rsidR="009A555A" w:rsidRPr="009A555A" w:rsidRDefault="009A555A" w:rsidP="009A555A">
      <w:pPr>
        <w:spacing w:after="0"/>
        <w:rPr>
          <w:rFonts w:cstheme="minorHAnsi"/>
          <w:color w:val="0070C0"/>
        </w:rPr>
      </w:pPr>
      <w:r>
        <w:rPr>
          <w:rFonts w:cstheme="minorHAnsi"/>
          <w:color w:val="0070C0"/>
        </w:rPr>
        <w:t>OB</w:t>
      </w:r>
      <w:r w:rsidR="008B2B66">
        <w:rPr>
          <w:rFonts w:cstheme="minorHAnsi"/>
          <w:color w:val="0070C0"/>
        </w:rPr>
        <w:t>012</w:t>
      </w:r>
      <w:ins w:id="138" w:author="Sarah Petrosyan [2]" w:date="2023-03-21T10:34:00Z">
        <w:r w:rsidR="008D5320">
          <w:rPr>
            <w:rFonts w:cstheme="minorHAnsi"/>
            <w:color w:val="0070C0"/>
          </w:rPr>
          <w:t>_intro</w:t>
        </w:r>
      </w:ins>
      <w:r>
        <w:rPr>
          <w:rFonts w:cstheme="minorHAnsi"/>
          <w:color w:val="0070C0"/>
        </w:rPr>
        <w:t xml:space="preserve">. </w:t>
      </w:r>
      <w:commentRangeStart w:id="139"/>
      <w:r w:rsidRPr="009A555A">
        <w:rPr>
          <w:rFonts w:cstheme="minorHAnsi"/>
          <w:color w:val="0070C0"/>
        </w:rPr>
        <w:t>Which</w:t>
      </w:r>
      <w:commentRangeEnd w:id="139"/>
      <w:r w:rsidR="008D5320">
        <w:rPr>
          <w:rStyle w:val="CommentReference"/>
        </w:rPr>
        <w:commentReference w:id="139"/>
      </w:r>
      <w:r w:rsidRPr="009A555A">
        <w:rPr>
          <w:rFonts w:cstheme="minorHAnsi"/>
          <w:color w:val="0070C0"/>
        </w:rPr>
        <w:t xml:space="preserve"> of the following are present within sight of the respondent’s home? (</w:t>
      </w:r>
      <w:proofErr w:type="gramStart"/>
      <w:r w:rsidRPr="009A555A">
        <w:rPr>
          <w:rFonts w:cstheme="minorHAnsi"/>
          <w:color w:val="0070C0"/>
        </w:rPr>
        <w:t>select</w:t>
      </w:r>
      <w:proofErr w:type="gramEnd"/>
      <w:r w:rsidRPr="009A555A">
        <w:rPr>
          <w:rFonts w:cstheme="minorHAnsi"/>
          <w:color w:val="0070C0"/>
        </w:rPr>
        <w:t xml:space="preserve"> all that apply)</w:t>
      </w:r>
    </w:p>
    <w:p w14:paraId="4EB69CA1" w14:textId="48FD8806" w:rsidR="009A555A" w:rsidRPr="009A555A" w:rsidDel="008D5320" w:rsidRDefault="009A555A">
      <w:pPr>
        <w:pStyle w:val="ListParagraph"/>
        <w:numPr>
          <w:ilvl w:val="0"/>
          <w:numId w:val="41"/>
        </w:numPr>
        <w:spacing w:after="0" w:line="259" w:lineRule="auto"/>
        <w:rPr>
          <w:del w:id="140" w:author="Sarah Petrosyan [2]" w:date="2023-03-21T10:35:00Z"/>
          <w:rFonts w:cstheme="minorHAnsi"/>
          <w:color w:val="0070C0"/>
        </w:rPr>
      </w:pPr>
      <w:del w:id="141" w:author="Sarah Petrosyan [2]" w:date="2023-03-21T10:35:00Z">
        <w:r w:rsidRPr="009A555A" w:rsidDel="008D5320">
          <w:rPr>
            <w:rFonts w:cstheme="minorHAnsi"/>
            <w:color w:val="0070C0"/>
          </w:rPr>
          <w:delText>Public transportation (bus stop or rail station)</w:delText>
        </w:r>
      </w:del>
    </w:p>
    <w:p w14:paraId="4EA3BA1C" w14:textId="6F238C8E" w:rsidR="009A555A" w:rsidRPr="009A555A" w:rsidDel="008D5320" w:rsidRDefault="009A555A">
      <w:pPr>
        <w:pStyle w:val="ListParagraph"/>
        <w:numPr>
          <w:ilvl w:val="0"/>
          <w:numId w:val="41"/>
        </w:numPr>
        <w:spacing w:after="0" w:line="259" w:lineRule="auto"/>
        <w:rPr>
          <w:del w:id="142" w:author="Sarah Petrosyan [2]" w:date="2023-03-21T10:35:00Z"/>
          <w:rFonts w:cstheme="minorHAnsi"/>
          <w:color w:val="0070C0"/>
        </w:rPr>
      </w:pPr>
      <w:del w:id="143" w:author="Sarah Petrosyan [2]" w:date="2023-03-21T10:35:00Z">
        <w:r w:rsidRPr="009A555A" w:rsidDel="008D5320">
          <w:rPr>
            <w:rFonts w:cstheme="minorHAnsi"/>
            <w:color w:val="0070C0"/>
          </w:rPr>
          <w:delText>Park, garden, or other greenspace</w:delText>
        </w:r>
      </w:del>
    </w:p>
    <w:p w14:paraId="7A27940B" w14:textId="7E18400C" w:rsidR="009A555A" w:rsidRPr="009A555A" w:rsidDel="008D5320" w:rsidRDefault="009A555A">
      <w:pPr>
        <w:pStyle w:val="ListParagraph"/>
        <w:numPr>
          <w:ilvl w:val="0"/>
          <w:numId w:val="41"/>
        </w:numPr>
        <w:spacing w:after="0" w:line="259" w:lineRule="auto"/>
        <w:rPr>
          <w:del w:id="144" w:author="Sarah Petrosyan [2]" w:date="2023-03-21T10:35:00Z"/>
          <w:rFonts w:cstheme="minorHAnsi"/>
          <w:color w:val="0070C0"/>
        </w:rPr>
      </w:pPr>
      <w:del w:id="145" w:author="Sarah Petrosyan [2]" w:date="2023-03-21T10:35:00Z">
        <w:r w:rsidRPr="009A555A" w:rsidDel="008D5320">
          <w:rPr>
            <w:rFonts w:cstheme="minorHAnsi"/>
            <w:color w:val="0070C0"/>
          </w:rPr>
          <w:delText>Places for pedestrians to sit (benches)</w:delText>
        </w:r>
      </w:del>
    </w:p>
    <w:p w14:paraId="5B675BF6" w14:textId="47FB3A2B" w:rsidR="009A555A" w:rsidRPr="009A555A" w:rsidDel="008D5320" w:rsidRDefault="009A555A">
      <w:pPr>
        <w:pStyle w:val="ListParagraph"/>
        <w:numPr>
          <w:ilvl w:val="0"/>
          <w:numId w:val="41"/>
        </w:numPr>
        <w:spacing w:after="0" w:line="259" w:lineRule="auto"/>
        <w:rPr>
          <w:del w:id="146" w:author="Sarah Petrosyan [2]" w:date="2023-03-21T10:35:00Z"/>
          <w:rFonts w:cstheme="minorHAnsi"/>
          <w:color w:val="0070C0"/>
        </w:rPr>
      </w:pPr>
      <w:del w:id="147" w:author="Sarah Petrosyan [2]" w:date="2023-03-21T10:35:00Z">
        <w:r w:rsidRPr="009A555A" w:rsidDel="008D5320">
          <w:rPr>
            <w:rFonts w:cstheme="minorHAnsi"/>
            <w:color w:val="0070C0"/>
          </w:rPr>
          <w:delText>Stores or other businesses</w:delText>
        </w:r>
      </w:del>
    </w:p>
    <w:p w14:paraId="273FD0D9" w14:textId="12C56480" w:rsidR="009A555A" w:rsidRPr="009A555A" w:rsidDel="008D5320" w:rsidRDefault="009A555A">
      <w:pPr>
        <w:pStyle w:val="ListParagraph"/>
        <w:numPr>
          <w:ilvl w:val="0"/>
          <w:numId w:val="41"/>
        </w:numPr>
        <w:spacing w:after="0" w:line="259" w:lineRule="auto"/>
        <w:rPr>
          <w:del w:id="148" w:author="Sarah Petrosyan [2]" w:date="2023-03-21T10:35:00Z"/>
          <w:rFonts w:cstheme="minorHAnsi"/>
          <w:color w:val="0070C0"/>
        </w:rPr>
      </w:pPr>
      <w:del w:id="149" w:author="Sarah Petrosyan [2]" w:date="2023-03-21T10:35:00Z">
        <w:r w:rsidRPr="009A555A" w:rsidDel="008D5320">
          <w:rPr>
            <w:rFonts w:cstheme="minorHAnsi"/>
            <w:color w:val="0070C0"/>
          </w:rPr>
          <w:delText>Boarded up or abandoned houses</w:delText>
        </w:r>
      </w:del>
    </w:p>
    <w:p w14:paraId="563BDE8F" w14:textId="43D476D0" w:rsidR="009A555A" w:rsidRPr="009A555A" w:rsidDel="008D5320" w:rsidRDefault="009A555A">
      <w:pPr>
        <w:pStyle w:val="ListParagraph"/>
        <w:numPr>
          <w:ilvl w:val="0"/>
          <w:numId w:val="41"/>
        </w:numPr>
        <w:spacing w:after="0" w:line="259" w:lineRule="auto"/>
        <w:rPr>
          <w:del w:id="150" w:author="Sarah Petrosyan [2]" w:date="2023-03-21T10:35:00Z"/>
          <w:rFonts w:cstheme="minorHAnsi"/>
          <w:color w:val="0070C0"/>
        </w:rPr>
      </w:pPr>
      <w:del w:id="151" w:author="Sarah Petrosyan [2]" w:date="2023-03-21T10:35:00Z">
        <w:r w:rsidRPr="009A555A" w:rsidDel="008D5320">
          <w:rPr>
            <w:rFonts w:cstheme="minorHAnsi"/>
            <w:color w:val="0070C0"/>
          </w:rPr>
          <w:delText>Trash in the street or on the sidewalks</w:delText>
        </w:r>
      </w:del>
    </w:p>
    <w:p w14:paraId="51D609F6" w14:textId="2A14549A" w:rsidR="009A555A" w:rsidRPr="009A555A" w:rsidDel="008D5320" w:rsidRDefault="009A555A">
      <w:pPr>
        <w:pStyle w:val="ListParagraph"/>
        <w:numPr>
          <w:ilvl w:val="0"/>
          <w:numId w:val="41"/>
        </w:numPr>
        <w:spacing w:after="0" w:line="259" w:lineRule="auto"/>
        <w:rPr>
          <w:del w:id="152" w:author="Sarah Petrosyan [2]" w:date="2023-03-21T10:35:00Z"/>
          <w:rFonts w:cstheme="minorHAnsi"/>
          <w:color w:val="0070C0"/>
        </w:rPr>
      </w:pPr>
      <w:del w:id="153" w:author="Sarah Petrosyan [2]" w:date="2023-03-21T10:35:00Z">
        <w:r w:rsidRPr="009A555A" w:rsidDel="008D5320">
          <w:rPr>
            <w:rFonts w:cstheme="minorHAnsi"/>
            <w:color w:val="0070C0"/>
          </w:rPr>
          <w:delText>Vandalism (obvious human-caused damage to the exterior of structures in the area, such as broken windows)</w:delText>
        </w:r>
      </w:del>
    </w:p>
    <w:p w14:paraId="1B48FF6E" w14:textId="7F219A15" w:rsidR="009A555A" w:rsidRPr="009A555A" w:rsidDel="008D5320" w:rsidRDefault="009A555A">
      <w:pPr>
        <w:pStyle w:val="ListParagraph"/>
        <w:numPr>
          <w:ilvl w:val="0"/>
          <w:numId w:val="41"/>
        </w:numPr>
        <w:spacing w:after="0" w:line="259" w:lineRule="auto"/>
        <w:rPr>
          <w:del w:id="154" w:author="Sarah Petrosyan [2]" w:date="2023-03-21T10:35:00Z"/>
          <w:rFonts w:cstheme="minorHAnsi"/>
          <w:color w:val="0070C0"/>
        </w:rPr>
      </w:pPr>
      <w:del w:id="155" w:author="Sarah Petrosyan [2]" w:date="2023-03-21T10:35:00Z">
        <w:r w:rsidRPr="009A555A" w:rsidDel="008D5320">
          <w:rPr>
            <w:rFonts w:cstheme="minorHAnsi"/>
            <w:color w:val="0070C0"/>
          </w:rPr>
          <w:delText>Damage to buildings caused by a natural disaster (e.g., earthquake or flood)</w:delText>
        </w:r>
      </w:del>
    </w:p>
    <w:p w14:paraId="5A7BE95D" w14:textId="1613F138" w:rsidR="009A555A" w:rsidRPr="009A555A" w:rsidDel="008D5320" w:rsidRDefault="009A555A">
      <w:pPr>
        <w:pStyle w:val="ListParagraph"/>
        <w:numPr>
          <w:ilvl w:val="0"/>
          <w:numId w:val="41"/>
        </w:numPr>
        <w:spacing w:after="0" w:line="259" w:lineRule="auto"/>
        <w:rPr>
          <w:del w:id="156" w:author="Sarah Petrosyan [2]" w:date="2023-03-21T10:35:00Z"/>
          <w:rFonts w:cstheme="minorHAnsi"/>
          <w:color w:val="0070C0"/>
        </w:rPr>
      </w:pPr>
      <w:del w:id="157" w:author="Sarah Petrosyan [2]" w:date="2023-03-21T10:35:00Z">
        <w:r w:rsidRPr="009A555A" w:rsidDel="008D5320">
          <w:rPr>
            <w:rFonts w:cstheme="minorHAnsi"/>
            <w:color w:val="0070C0"/>
          </w:rPr>
          <w:delText>Major construction on nearby buildings</w:delText>
        </w:r>
      </w:del>
    </w:p>
    <w:p w14:paraId="5EB47CC9" w14:textId="724A8D25" w:rsidR="009A555A" w:rsidRPr="009A555A" w:rsidDel="008D5320" w:rsidRDefault="009A555A">
      <w:pPr>
        <w:pStyle w:val="ListParagraph"/>
        <w:numPr>
          <w:ilvl w:val="0"/>
          <w:numId w:val="41"/>
        </w:numPr>
        <w:spacing w:after="0" w:line="259" w:lineRule="auto"/>
        <w:rPr>
          <w:del w:id="158" w:author="Sarah Petrosyan [2]" w:date="2023-03-21T10:35:00Z"/>
          <w:rFonts w:cstheme="minorHAnsi"/>
          <w:color w:val="0070C0"/>
        </w:rPr>
      </w:pPr>
      <w:del w:id="159" w:author="Sarah Petrosyan [2]" w:date="2023-03-21T10:35:00Z">
        <w:r w:rsidRPr="009A555A" w:rsidDel="008D5320">
          <w:rPr>
            <w:rFonts w:cstheme="minorHAnsi"/>
            <w:color w:val="0070C0"/>
          </w:rPr>
          <w:delText>Major road construction</w:delText>
        </w:r>
      </w:del>
    </w:p>
    <w:p w14:paraId="4D24095B" w14:textId="2B483E23" w:rsidR="009A555A" w:rsidRPr="009A555A" w:rsidDel="008D5320" w:rsidRDefault="009A555A">
      <w:pPr>
        <w:pStyle w:val="ListParagraph"/>
        <w:numPr>
          <w:ilvl w:val="0"/>
          <w:numId w:val="41"/>
        </w:numPr>
        <w:spacing w:after="0" w:line="259" w:lineRule="auto"/>
        <w:rPr>
          <w:del w:id="160" w:author="Sarah Petrosyan [2]" w:date="2023-03-21T10:35:00Z"/>
          <w:rFonts w:cstheme="minorHAnsi"/>
          <w:color w:val="0070C0"/>
        </w:rPr>
      </w:pPr>
      <w:del w:id="161" w:author="Sarah Petrosyan [2]" w:date="2023-03-21T10:35:00Z">
        <w:r w:rsidRPr="009A555A" w:rsidDel="008D5320">
          <w:rPr>
            <w:rFonts w:cstheme="minorHAnsi"/>
            <w:color w:val="0070C0"/>
          </w:rPr>
          <w:delText>Run down or poorly kept public spaces/communal areas</w:delText>
        </w:r>
      </w:del>
    </w:p>
    <w:p w14:paraId="7A87B5D5" w14:textId="33142726" w:rsidR="009A555A" w:rsidRPr="009A555A" w:rsidDel="008D5320" w:rsidRDefault="009A555A">
      <w:pPr>
        <w:pStyle w:val="ListParagraph"/>
        <w:numPr>
          <w:ilvl w:val="0"/>
          <w:numId w:val="41"/>
        </w:numPr>
        <w:spacing w:after="0" w:line="259" w:lineRule="auto"/>
        <w:rPr>
          <w:del w:id="162" w:author="Sarah Petrosyan [2]" w:date="2023-03-21T10:35:00Z"/>
          <w:rFonts w:cstheme="minorHAnsi"/>
          <w:color w:val="0070C0"/>
        </w:rPr>
      </w:pPr>
      <w:del w:id="163" w:author="Sarah Petrosyan [2]" w:date="2023-03-21T10:35:00Z">
        <w:r w:rsidRPr="009A555A" w:rsidDel="008D5320">
          <w:rPr>
            <w:rFonts w:cstheme="minorHAnsi"/>
            <w:color w:val="0070C0"/>
          </w:rPr>
          <w:delText>Open/broken sewage lines</w:delText>
        </w:r>
      </w:del>
    </w:p>
    <w:p w14:paraId="43579B0C" w14:textId="437E2801" w:rsidR="009A555A" w:rsidRPr="009A555A" w:rsidDel="008D5320" w:rsidRDefault="009A555A">
      <w:pPr>
        <w:pStyle w:val="ListParagraph"/>
        <w:numPr>
          <w:ilvl w:val="0"/>
          <w:numId w:val="41"/>
        </w:numPr>
        <w:spacing w:after="0" w:line="259" w:lineRule="auto"/>
        <w:rPr>
          <w:del w:id="164" w:author="Sarah Petrosyan [2]" w:date="2023-03-21T10:35:00Z"/>
          <w:rFonts w:cstheme="minorHAnsi"/>
          <w:color w:val="0070C0"/>
        </w:rPr>
      </w:pPr>
      <w:del w:id="165" w:author="Sarah Petrosyan [2]" w:date="2023-03-21T10:35:00Z">
        <w:r w:rsidRPr="009A555A" w:rsidDel="008D5320">
          <w:rPr>
            <w:rFonts w:cstheme="minorHAnsi"/>
            <w:color w:val="0070C0"/>
          </w:rPr>
          <w:delText>Dumping grounds</w:delText>
        </w:r>
      </w:del>
    </w:p>
    <w:p w14:paraId="12E40024" w14:textId="59D1911E" w:rsidR="009A555A" w:rsidRPr="009A555A" w:rsidRDefault="009A555A">
      <w:pPr>
        <w:pStyle w:val="ListParagraph"/>
        <w:numPr>
          <w:ilvl w:val="0"/>
          <w:numId w:val="41"/>
        </w:numPr>
        <w:spacing w:after="0" w:line="259" w:lineRule="auto"/>
        <w:rPr>
          <w:rFonts w:cstheme="minorHAnsi"/>
          <w:color w:val="0070C0"/>
        </w:rPr>
      </w:pPr>
      <w:del w:id="166" w:author="Sarah Petrosyan [2]" w:date="2023-03-21T10:35:00Z">
        <w:r w:rsidRPr="009A555A" w:rsidDel="008D5320">
          <w:rPr>
            <w:rFonts w:cstheme="minorHAnsi"/>
            <w:color w:val="0070C0"/>
          </w:rPr>
          <w:delText>None of the above</w:delText>
        </w:r>
      </w:del>
    </w:p>
    <w:p w14:paraId="46787349" w14:textId="302F10C0" w:rsidR="009A555A" w:rsidRDefault="009A555A" w:rsidP="009A555A">
      <w:pPr>
        <w:ind w:left="360"/>
        <w:rPr>
          <w:ins w:id="167" w:author="Sarah Petrosyan [2]" w:date="2023-03-21T10:35:00Z"/>
          <w:rFonts w:cstheme="minorHAnsi"/>
          <w:color w:val="0070C0"/>
          <w:szCs w:val="24"/>
        </w:rPr>
      </w:pPr>
    </w:p>
    <w:tbl>
      <w:tblPr>
        <w:tblStyle w:val="TableGrid"/>
        <w:tblW w:w="9085" w:type="dxa"/>
        <w:tblInd w:w="360" w:type="dxa"/>
        <w:tblLook w:val="04A0" w:firstRow="1" w:lastRow="0" w:firstColumn="1" w:lastColumn="0" w:noHBand="0" w:noVBand="1"/>
      </w:tblPr>
      <w:tblGrid>
        <w:gridCol w:w="7645"/>
        <w:gridCol w:w="720"/>
        <w:gridCol w:w="720"/>
      </w:tblGrid>
      <w:tr w:rsidR="008D5320" w14:paraId="2E878B07" w14:textId="77777777" w:rsidTr="00AC7D5B">
        <w:trPr>
          <w:ins w:id="168" w:author="Sarah Petrosyan [2]" w:date="2023-03-21T10:36:00Z"/>
        </w:trPr>
        <w:tc>
          <w:tcPr>
            <w:tcW w:w="7645" w:type="dxa"/>
          </w:tcPr>
          <w:p w14:paraId="6E429388" w14:textId="77777777" w:rsidR="008D5320" w:rsidRDefault="008D5320" w:rsidP="009A555A">
            <w:pPr>
              <w:rPr>
                <w:ins w:id="169" w:author="Sarah Petrosyan [2]" w:date="2023-03-21T10:36:00Z"/>
                <w:rFonts w:cstheme="minorHAnsi"/>
                <w:color w:val="0070C0"/>
                <w:szCs w:val="24"/>
              </w:rPr>
            </w:pPr>
          </w:p>
        </w:tc>
        <w:tc>
          <w:tcPr>
            <w:tcW w:w="720" w:type="dxa"/>
          </w:tcPr>
          <w:p w14:paraId="0B22AD57" w14:textId="3049577A" w:rsidR="008D5320" w:rsidRDefault="008D5320" w:rsidP="009A555A">
            <w:pPr>
              <w:rPr>
                <w:ins w:id="170" w:author="Sarah Petrosyan [2]" w:date="2023-03-21T10:36:00Z"/>
                <w:rFonts w:cstheme="minorHAnsi"/>
                <w:color w:val="0070C0"/>
                <w:szCs w:val="24"/>
              </w:rPr>
            </w:pPr>
            <w:ins w:id="171" w:author="Sarah Petrosyan [2]" w:date="2023-03-21T10:36:00Z">
              <w:r>
                <w:rPr>
                  <w:rFonts w:cstheme="minorHAnsi"/>
                  <w:color w:val="0070C0"/>
                  <w:szCs w:val="24"/>
                </w:rPr>
                <w:t>Yes</w:t>
              </w:r>
            </w:ins>
          </w:p>
        </w:tc>
        <w:tc>
          <w:tcPr>
            <w:tcW w:w="720" w:type="dxa"/>
          </w:tcPr>
          <w:p w14:paraId="4C60897E" w14:textId="7CF0DE94" w:rsidR="008D5320" w:rsidRDefault="008D5320" w:rsidP="009A555A">
            <w:pPr>
              <w:rPr>
                <w:ins w:id="172" w:author="Sarah Petrosyan [2]" w:date="2023-03-21T10:36:00Z"/>
                <w:rFonts w:cstheme="minorHAnsi"/>
                <w:color w:val="0070C0"/>
                <w:szCs w:val="24"/>
              </w:rPr>
            </w:pPr>
            <w:ins w:id="173" w:author="Sarah Petrosyan [2]" w:date="2023-03-21T10:36:00Z">
              <w:r>
                <w:rPr>
                  <w:rFonts w:cstheme="minorHAnsi"/>
                  <w:color w:val="0070C0"/>
                  <w:szCs w:val="24"/>
                </w:rPr>
                <w:t>No</w:t>
              </w:r>
            </w:ins>
          </w:p>
        </w:tc>
      </w:tr>
      <w:tr w:rsidR="008D5320" w14:paraId="55286A2A" w14:textId="77777777" w:rsidTr="00AC7D5B">
        <w:trPr>
          <w:ins w:id="174" w:author="Sarah Petrosyan [2]" w:date="2023-03-21T10:36:00Z"/>
        </w:trPr>
        <w:tc>
          <w:tcPr>
            <w:tcW w:w="7645" w:type="dxa"/>
          </w:tcPr>
          <w:p w14:paraId="20ED66BC" w14:textId="392ECFF2" w:rsidR="008D5320" w:rsidRDefault="008D5320" w:rsidP="008D5320">
            <w:pPr>
              <w:rPr>
                <w:ins w:id="175" w:author="Sarah Petrosyan [2]" w:date="2023-03-21T10:36:00Z"/>
                <w:rFonts w:cstheme="minorHAnsi"/>
                <w:color w:val="0070C0"/>
                <w:szCs w:val="24"/>
              </w:rPr>
            </w:pPr>
            <w:ins w:id="176" w:author="Sarah Petrosyan [2]" w:date="2023-03-21T10:36:00Z">
              <w:r>
                <w:rPr>
                  <w:rFonts w:ascii="Calibri" w:hAnsi="Calibri" w:cs="Calibri"/>
                  <w:color w:val="0070C0"/>
                </w:rPr>
                <w:t>OB012_1. Public transportation (bus stop or rail station)</w:t>
              </w:r>
            </w:ins>
          </w:p>
        </w:tc>
        <w:tc>
          <w:tcPr>
            <w:tcW w:w="720" w:type="dxa"/>
          </w:tcPr>
          <w:p w14:paraId="4E8AEFF2" w14:textId="77777777" w:rsidR="008D5320" w:rsidRDefault="008D5320" w:rsidP="008D5320">
            <w:pPr>
              <w:rPr>
                <w:ins w:id="177" w:author="Sarah Petrosyan [2]" w:date="2023-03-21T10:36:00Z"/>
                <w:rFonts w:cstheme="minorHAnsi"/>
                <w:color w:val="0070C0"/>
                <w:szCs w:val="24"/>
              </w:rPr>
            </w:pPr>
          </w:p>
        </w:tc>
        <w:tc>
          <w:tcPr>
            <w:tcW w:w="720" w:type="dxa"/>
          </w:tcPr>
          <w:p w14:paraId="4323F2DA" w14:textId="77777777" w:rsidR="008D5320" w:rsidRDefault="008D5320" w:rsidP="008D5320">
            <w:pPr>
              <w:rPr>
                <w:ins w:id="178" w:author="Sarah Petrosyan [2]" w:date="2023-03-21T10:36:00Z"/>
                <w:rFonts w:cstheme="minorHAnsi"/>
                <w:color w:val="0070C0"/>
                <w:szCs w:val="24"/>
              </w:rPr>
            </w:pPr>
          </w:p>
        </w:tc>
      </w:tr>
      <w:tr w:rsidR="008D5320" w14:paraId="79CCE50F" w14:textId="77777777" w:rsidTr="00AC7D5B">
        <w:trPr>
          <w:ins w:id="179" w:author="Sarah Petrosyan [2]" w:date="2023-03-21T10:36:00Z"/>
        </w:trPr>
        <w:tc>
          <w:tcPr>
            <w:tcW w:w="7645" w:type="dxa"/>
          </w:tcPr>
          <w:p w14:paraId="0A7DA65A" w14:textId="7F350787" w:rsidR="008D5320" w:rsidRDefault="008D5320" w:rsidP="008D5320">
            <w:pPr>
              <w:rPr>
                <w:ins w:id="180" w:author="Sarah Petrosyan [2]" w:date="2023-03-21T10:36:00Z"/>
                <w:rFonts w:cstheme="minorHAnsi"/>
                <w:color w:val="0070C0"/>
                <w:szCs w:val="24"/>
              </w:rPr>
            </w:pPr>
            <w:ins w:id="181" w:author="Sarah Petrosyan [2]" w:date="2023-03-21T10:36:00Z">
              <w:r>
                <w:rPr>
                  <w:rFonts w:ascii="Calibri" w:hAnsi="Calibri" w:cs="Calibri"/>
                  <w:color w:val="0070C0"/>
                </w:rPr>
                <w:t>OB012_2. Park, g</w:t>
              </w:r>
            </w:ins>
            <w:ins w:id="182" w:author="Sarah Petrosyan [2]" w:date="2023-03-28T12:39:00Z">
              <w:r w:rsidR="00AC7D5B">
                <w:rPr>
                  <w:rFonts w:ascii="Calibri" w:hAnsi="Calibri" w:cs="Calibri"/>
                  <w:color w:val="0070C0"/>
                </w:rPr>
                <w:t>arden</w:t>
              </w:r>
            </w:ins>
            <w:ins w:id="183" w:author="Sarah Petrosyan [2]" w:date="2023-03-21T10:36:00Z">
              <w:r>
                <w:rPr>
                  <w:rFonts w:ascii="Calibri" w:hAnsi="Calibri" w:cs="Calibri"/>
                  <w:color w:val="0070C0"/>
                </w:rPr>
                <w:t>, or other green</w:t>
              </w:r>
            </w:ins>
            <w:ins w:id="184" w:author="Sarah Petrosyan [2]" w:date="2023-03-28T12:39:00Z">
              <w:r w:rsidR="00AC7D5B">
                <w:rPr>
                  <w:rFonts w:ascii="Calibri" w:hAnsi="Calibri" w:cs="Calibri"/>
                  <w:color w:val="0070C0"/>
                </w:rPr>
                <w:t xml:space="preserve"> </w:t>
              </w:r>
            </w:ins>
            <w:ins w:id="185" w:author="Sarah Petrosyan [2]" w:date="2023-03-21T10:36:00Z">
              <w:r>
                <w:rPr>
                  <w:rFonts w:ascii="Calibri" w:hAnsi="Calibri" w:cs="Calibri"/>
                  <w:color w:val="0070C0"/>
                </w:rPr>
                <w:t>space</w:t>
              </w:r>
            </w:ins>
          </w:p>
        </w:tc>
        <w:tc>
          <w:tcPr>
            <w:tcW w:w="720" w:type="dxa"/>
          </w:tcPr>
          <w:p w14:paraId="11637D0D" w14:textId="77777777" w:rsidR="008D5320" w:rsidRDefault="008D5320" w:rsidP="008D5320">
            <w:pPr>
              <w:rPr>
                <w:ins w:id="186" w:author="Sarah Petrosyan [2]" w:date="2023-03-21T10:36:00Z"/>
                <w:rFonts w:cstheme="minorHAnsi"/>
                <w:color w:val="0070C0"/>
                <w:szCs w:val="24"/>
              </w:rPr>
            </w:pPr>
          </w:p>
        </w:tc>
        <w:tc>
          <w:tcPr>
            <w:tcW w:w="720" w:type="dxa"/>
          </w:tcPr>
          <w:p w14:paraId="30C11199" w14:textId="77777777" w:rsidR="008D5320" w:rsidRDefault="008D5320" w:rsidP="008D5320">
            <w:pPr>
              <w:rPr>
                <w:ins w:id="187" w:author="Sarah Petrosyan [2]" w:date="2023-03-21T10:36:00Z"/>
                <w:rFonts w:cstheme="minorHAnsi"/>
                <w:color w:val="0070C0"/>
                <w:szCs w:val="24"/>
              </w:rPr>
            </w:pPr>
          </w:p>
        </w:tc>
      </w:tr>
      <w:tr w:rsidR="008D5320" w14:paraId="09F9421F" w14:textId="77777777" w:rsidTr="00AC7D5B">
        <w:trPr>
          <w:ins w:id="188" w:author="Sarah Petrosyan [2]" w:date="2023-03-21T10:36:00Z"/>
        </w:trPr>
        <w:tc>
          <w:tcPr>
            <w:tcW w:w="7645" w:type="dxa"/>
          </w:tcPr>
          <w:p w14:paraId="447C5F6B" w14:textId="3E48A63F" w:rsidR="008D5320" w:rsidRDefault="008D5320" w:rsidP="008D5320">
            <w:pPr>
              <w:rPr>
                <w:ins w:id="189" w:author="Sarah Petrosyan [2]" w:date="2023-03-21T10:36:00Z"/>
                <w:rFonts w:cstheme="minorHAnsi"/>
                <w:color w:val="0070C0"/>
                <w:szCs w:val="24"/>
              </w:rPr>
            </w:pPr>
            <w:ins w:id="190" w:author="Sarah Petrosyan [2]" w:date="2023-03-21T10:36:00Z">
              <w:r>
                <w:rPr>
                  <w:rFonts w:ascii="Calibri" w:hAnsi="Calibri" w:cs="Calibri"/>
                  <w:color w:val="0070C0"/>
                </w:rPr>
                <w:t>OB012_3. Places for pedestrians to sit (benches)</w:t>
              </w:r>
            </w:ins>
          </w:p>
        </w:tc>
        <w:tc>
          <w:tcPr>
            <w:tcW w:w="720" w:type="dxa"/>
          </w:tcPr>
          <w:p w14:paraId="72656628" w14:textId="77777777" w:rsidR="008D5320" w:rsidRDefault="008D5320" w:rsidP="008D5320">
            <w:pPr>
              <w:rPr>
                <w:ins w:id="191" w:author="Sarah Petrosyan [2]" w:date="2023-03-21T10:36:00Z"/>
                <w:rFonts w:cstheme="minorHAnsi"/>
                <w:color w:val="0070C0"/>
                <w:szCs w:val="24"/>
              </w:rPr>
            </w:pPr>
          </w:p>
        </w:tc>
        <w:tc>
          <w:tcPr>
            <w:tcW w:w="720" w:type="dxa"/>
          </w:tcPr>
          <w:p w14:paraId="370D0804" w14:textId="77777777" w:rsidR="008D5320" w:rsidRDefault="008D5320" w:rsidP="008D5320">
            <w:pPr>
              <w:rPr>
                <w:ins w:id="192" w:author="Sarah Petrosyan [2]" w:date="2023-03-21T10:36:00Z"/>
                <w:rFonts w:cstheme="minorHAnsi"/>
                <w:color w:val="0070C0"/>
                <w:szCs w:val="24"/>
              </w:rPr>
            </w:pPr>
          </w:p>
        </w:tc>
      </w:tr>
      <w:tr w:rsidR="008D5320" w14:paraId="7C6857F1" w14:textId="77777777" w:rsidTr="00AC7D5B">
        <w:trPr>
          <w:ins w:id="193" w:author="Sarah Petrosyan [2]" w:date="2023-03-21T10:36:00Z"/>
        </w:trPr>
        <w:tc>
          <w:tcPr>
            <w:tcW w:w="7645" w:type="dxa"/>
          </w:tcPr>
          <w:p w14:paraId="3A6A495F" w14:textId="041EA6F7" w:rsidR="008D5320" w:rsidRDefault="008D5320" w:rsidP="008D5320">
            <w:pPr>
              <w:rPr>
                <w:ins w:id="194" w:author="Sarah Petrosyan [2]" w:date="2023-03-21T10:36:00Z"/>
                <w:rFonts w:cstheme="minorHAnsi"/>
                <w:color w:val="0070C0"/>
                <w:szCs w:val="24"/>
              </w:rPr>
            </w:pPr>
            <w:ins w:id="195" w:author="Sarah Petrosyan [2]" w:date="2023-03-21T10:36:00Z">
              <w:r>
                <w:rPr>
                  <w:rFonts w:ascii="Calibri" w:hAnsi="Calibri" w:cs="Calibri"/>
                  <w:color w:val="0070C0"/>
                </w:rPr>
                <w:t>OB012_4. Stores or other businesses </w:t>
              </w:r>
            </w:ins>
          </w:p>
        </w:tc>
        <w:tc>
          <w:tcPr>
            <w:tcW w:w="720" w:type="dxa"/>
          </w:tcPr>
          <w:p w14:paraId="1A8D9E80" w14:textId="77777777" w:rsidR="008D5320" w:rsidRDefault="008D5320" w:rsidP="008D5320">
            <w:pPr>
              <w:rPr>
                <w:ins w:id="196" w:author="Sarah Petrosyan [2]" w:date="2023-03-21T10:36:00Z"/>
                <w:rFonts w:cstheme="minorHAnsi"/>
                <w:color w:val="0070C0"/>
                <w:szCs w:val="24"/>
              </w:rPr>
            </w:pPr>
          </w:p>
        </w:tc>
        <w:tc>
          <w:tcPr>
            <w:tcW w:w="720" w:type="dxa"/>
          </w:tcPr>
          <w:p w14:paraId="460657EF" w14:textId="77777777" w:rsidR="008D5320" w:rsidRDefault="008D5320" w:rsidP="008D5320">
            <w:pPr>
              <w:rPr>
                <w:ins w:id="197" w:author="Sarah Petrosyan [2]" w:date="2023-03-21T10:36:00Z"/>
                <w:rFonts w:cstheme="minorHAnsi"/>
                <w:color w:val="0070C0"/>
                <w:szCs w:val="24"/>
              </w:rPr>
            </w:pPr>
          </w:p>
        </w:tc>
      </w:tr>
      <w:tr w:rsidR="008D5320" w14:paraId="4D96AE4D" w14:textId="77777777" w:rsidTr="00AC7D5B">
        <w:trPr>
          <w:ins w:id="198" w:author="Sarah Petrosyan [2]" w:date="2023-03-21T10:36:00Z"/>
        </w:trPr>
        <w:tc>
          <w:tcPr>
            <w:tcW w:w="7645" w:type="dxa"/>
          </w:tcPr>
          <w:p w14:paraId="4A02BCE0" w14:textId="26F810AC" w:rsidR="008D5320" w:rsidRDefault="008D5320" w:rsidP="008D5320">
            <w:pPr>
              <w:rPr>
                <w:ins w:id="199" w:author="Sarah Petrosyan [2]" w:date="2023-03-21T10:36:00Z"/>
                <w:rFonts w:cstheme="minorHAnsi"/>
                <w:color w:val="0070C0"/>
                <w:szCs w:val="24"/>
              </w:rPr>
            </w:pPr>
            <w:ins w:id="200" w:author="Sarah Petrosyan [2]" w:date="2023-03-21T10:36:00Z">
              <w:r>
                <w:rPr>
                  <w:rFonts w:ascii="Calibri" w:hAnsi="Calibri" w:cs="Calibri"/>
                  <w:color w:val="0070C0"/>
                </w:rPr>
                <w:t>OB012_5. Boarded up structures (</w:t>
              </w:r>
              <w:proofErr w:type="gramStart"/>
              <w:r>
                <w:rPr>
                  <w:rFonts w:ascii="Calibri" w:hAnsi="Calibri" w:cs="Calibri"/>
                  <w:color w:val="0070C0"/>
                </w:rPr>
                <w:t>e.g.</w:t>
              </w:r>
              <w:proofErr w:type="gramEnd"/>
              <w:r>
                <w:rPr>
                  <w:rFonts w:ascii="Calibri" w:hAnsi="Calibri" w:cs="Calibri"/>
                  <w:color w:val="0070C0"/>
                </w:rPr>
                <w:t xml:space="preserve"> houses or businesses)</w:t>
              </w:r>
            </w:ins>
          </w:p>
        </w:tc>
        <w:tc>
          <w:tcPr>
            <w:tcW w:w="720" w:type="dxa"/>
          </w:tcPr>
          <w:p w14:paraId="6614AED2" w14:textId="77777777" w:rsidR="008D5320" w:rsidRDefault="008D5320" w:rsidP="008D5320">
            <w:pPr>
              <w:rPr>
                <w:ins w:id="201" w:author="Sarah Petrosyan [2]" w:date="2023-03-21T10:36:00Z"/>
                <w:rFonts w:cstheme="minorHAnsi"/>
                <w:color w:val="0070C0"/>
                <w:szCs w:val="24"/>
              </w:rPr>
            </w:pPr>
          </w:p>
        </w:tc>
        <w:tc>
          <w:tcPr>
            <w:tcW w:w="720" w:type="dxa"/>
          </w:tcPr>
          <w:p w14:paraId="42839923" w14:textId="77777777" w:rsidR="008D5320" w:rsidRDefault="008D5320" w:rsidP="008D5320">
            <w:pPr>
              <w:rPr>
                <w:ins w:id="202" w:author="Sarah Petrosyan [2]" w:date="2023-03-21T10:36:00Z"/>
                <w:rFonts w:cstheme="minorHAnsi"/>
                <w:color w:val="0070C0"/>
                <w:szCs w:val="24"/>
              </w:rPr>
            </w:pPr>
          </w:p>
        </w:tc>
      </w:tr>
      <w:tr w:rsidR="008D5320" w14:paraId="23348B52" w14:textId="77777777" w:rsidTr="00AC7D5B">
        <w:trPr>
          <w:ins w:id="203" w:author="Sarah Petrosyan [2]" w:date="2023-03-21T10:36:00Z"/>
        </w:trPr>
        <w:tc>
          <w:tcPr>
            <w:tcW w:w="7645" w:type="dxa"/>
          </w:tcPr>
          <w:p w14:paraId="28A9B0F7" w14:textId="15A46024" w:rsidR="008D5320" w:rsidRDefault="008D5320" w:rsidP="008D5320">
            <w:pPr>
              <w:rPr>
                <w:ins w:id="204" w:author="Sarah Petrosyan [2]" w:date="2023-03-21T10:36:00Z"/>
                <w:rFonts w:cstheme="minorHAnsi"/>
                <w:color w:val="0070C0"/>
                <w:szCs w:val="24"/>
              </w:rPr>
            </w:pPr>
            <w:ins w:id="205" w:author="Sarah Petrosyan [2]" w:date="2023-03-21T10:36:00Z">
              <w:r>
                <w:rPr>
                  <w:rFonts w:ascii="Calibri" w:hAnsi="Calibri" w:cs="Calibri"/>
                  <w:color w:val="0070C0"/>
                </w:rPr>
                <w:t>OB012_6. Trash in the street or on the sidewalks</w:t>
              </w:r>
            </w:ins>
          </w:p>
        </w:tc>
        <w:tc>
          <w:tcPr>
            <w:tcW w:w="720" w:type="dxa"/>
          </w:tcPr>
          <w:p w14:paraId="10F6CA47" w14:textId="77777777" w:rsidR="008D5320" w:rsidRDefault="008D5320" w:rsidP="008D5320">
            <w:pPr>
              <w:rPr>
                <w:ins w:id="206" w:author="Sarah Petrosyan [2]" w:date="2023-03-21T10:36:00Z"/>
                <w:rFonts w:cstheme="minorHAnsi"/>
                <w:color w:val="0070C0"/>
                <w:szCs w:val="24"/>
              </w:rPr>
            </w:pPr>
          </w:p>
        </w:tc>
        <w:tc>
          <w:tcPr>
            <w:tcW w:w="720" w:type="dxa"/>
          </w:tcPr>
          <w:p w14:paraId="66BAB166" w14:textId="77777777" w:rsidR="008D5320" w:rsidRDefault="008D5320" w:rsidP="008D5320">
            <w:pPr>
              <w:rPr>
                <w:ins w:id="207" w:author="Sarah Petrosyan [2]" w:date="2023-03-21T10:36:00Z"/>
                <w:rFonts w:cstheme="minorHAnsi"/>
                <w:color w:val="0070C0"/>
                <w:szCs w:val="24"/>
              </w:rPr>
            </w:pPr>
          </w:p>
        </w:tc>
      </w:tr>
      <w:tr w:rsidR="008D5320" w14:paraId="583CB4B5" w14:textId="77777777" w:rsidTr="00AC7D5B">
        <w:trPr>
          <w:ins w:id="208" w:author="Sarah Petrosyan [2]" w:date="2023-03-21T10:36:00Z"/>
        </w:trPr>
        <w:tc>
          <w:tcPr>
            <w:tcW w:w="7645" w:type="dxa"/>
          </w:tcPr>
          <w:p w14:paraId="31D18688" w14:textId="5E090DC2" w:rsidR="008D5320" w:rsidRDefault="008D5320" w:rsidP="008D5320">
            <w:pPr>
              <w:rPr>
                <w:ins w:id="209" w:author="Sarah Petrosyan [2]" w:date="2023-03-21T10:36:00Z"/>
                <w:rFonts w:cstheme="minorHAnsi"/>
                <w:color w:val="0070C0"/>
                <w:szCs w:val="24"/>
              </w:rPr>
            </w:pPr>
            <w:ins w:id="210" w:author="Sarah Petrosyan [2]" w:date="2023-03-21T10:36:00Z">
              <w:r>
                <w:rPr>
                  <w:rFonts w:ascii="Calibri" w:hAnsi="Calibri" w:cs="Calibri"/>
                  <w:color w:val="0070C0"/>
                </w:rPr>
                <w:t>OB012_7. Vandalism (obvious human-caused damage to the exterior of structures in the area, such as broken windows) </w:t>
              </w:r>
            </w:ins>
          </w:p>
        </w:tc>
        <w:tc>
          <w:tcPr>
            <w:tcW w:w="720" w:type="dxa"/>
          </w:tcPr>
          <w:p w14:paraId="4E22DCA8" w14:textId="77777777" w:rsidR="008D5320" w:rsidRDefault="008D5320" w:rsidP="008D5320">
            <w:pPr>
              <w:rPr>
                <w:ins w:id="211" w:author="Sarah Petrosyan [2]" w:date="2023-03-21T10:36:00Z"/>
                <w:rFonts w:cstheme="minorHAnsi"/>
                <w:color w:val="0070C0"/>
                <w:szCs w:val="24"/>
              </w:rPr>
            </w:pPr>
          </w:p>
        </w:tc>
        <w:tc>
          <w:tcPr>
            <w:tcW w:w="720" w:type="dxa"/>
          </w:tcPr>
          <w:p w14:paraId="2A77FD49" w14:textId="77777777" w:rsidR="008D5320" w:rsidRDefault="008D5320" w:rsidP="008D5320">
            <w:pPr>
              <w:rPr>
                <w:ins w:id="212" w:author="Sarah Petrosyan [2]" w:date="2023-03-21T10:36:00Z"/>
                <w:rFonts w:cstheme="minorHAnsi"/>
                <w:color w:val="0070C0"/>
                <w:szCs w:val="24"/>
              </w:rPr>
            </w:pPr>
          </w:p>
        </w:tc>
      </w:tr>
      <w:tr w:rsidR="008D5320" w14:paraId="58A4D1A9" w14:textId="77777777" w:rsidTr="00AC7D5B">
        <w:trPr>
          <w:ins w:id="213" w:author="Sarah Petrosyan [2]" w:date="2023-03-21T10:36:00Z"/>
        </w:trPr>
        <w:tc>
          <w:tcPr>
            <w:tcW w:w="7645" w:type="dxa"/>
          </w:tcPr>
          <w:p w14:paraId="67833B61" w14:textId="1C61ACA9" w:rsidR="008D5320" w:rsidRDefault="008D5320" w:rsidP="008D5320">
            <w:pPr>
              <w:rPr>
                <w:ins w:id="214" w:author="Sarah Petrosyan [2]" w:date="2023-03-21T10:36:00Z"/>
                <w:rFonts w:cstheme="minorHAnsi"/>
                <w:color w:val="0070C0"/>
                <w:szCs w:val="24"/>
              </w:rPr>
            </w:pPr>
            <w:ins w:id="215" w:author="Sarah Petrosyan [2]" w:date="2023-03-21T10:36:00Z">
              <w:r>
                <w:rPr>
                  <w:rFonts w:ascii="Calibri" w:hAnsi="Calibri" w:cs="Calibri"/>
                  <w:color w:val="0070C0"/>
                </w:rPr>
                <w:lastRenderedPageBreak/>
                <w:t>OB012_8. Damage to buildings caused by a natural disaster (</w:t>
              </w:r>
              <w:proofErr w:type="spellStart"/>
              <w:proofErr w:type="gramStart"/>
              <w:r>
                <w:rPr>
                  <w:rFonts w:ascii="Calibri" w:hAnsi="Calibri" w:cs="Calibri"/>
                  <w:color w:val="0070C0"/>
                </w:rPr>
                <w:t>e.g.,earthquake</w:t>
              </w:r>
              <w:proofErr w:type="spellEnd"/>
              <w:proofErr w:type="gramEnd"/>
              <w:r>
                <w:rPr>
                  <w:rFonts w:ascii="Calibri" w:hAnsi="Calibri" w:cs="Calibri"/>
                  <w:color w:val="0070C0"/>
                </w:rPr>
                <w:t xml:space="preserve"> or flood)</w:t>
              </w:r>
            </w:ins>
          </w:p>
        </w:tc>
        <w:tc>
          <w:tcPr>
            <w:tcW w:w="720" w:type="dxa"/>
          </w:tcPr>
          <w:p w14:paraId="3089DF0B" w14:textId="77777777" w:rsidR="008D5320" w:rsidRDefault="008D5320" w:rsidP="008D5320">
            <w:pPr>
              <w:rPr>
                <w:ins w:id="216" w:author="Sarah Petrosyan [2]" w:date="2023-03-21T10:36:00Z"/>
                <w:rFonts w:cstheme="minorHAnsi"/>
                <w:color w:val="0070C0"/>
                <w:szCs w:val="24"/>
              </w:rPr>
            </w:pPr>
          </w:p>
        </w:tc>
        <w:tc>
          <w:tcPr>
            <w:tcW w:w="720" w:type="dxa"/>
          </w:tcPr>
          <w:p w14:paraId="343E6491" w14:textId="77777777" w:rsidR="008D5320" w:rsidRDefault="008D5320" w:rsidP="008D5320">
            <w:pPr>
              <w:rPr>
                <w:ins w:id="217" w:author="Sarah Petrosyan [2]" w:date="2023-03-21T10:36:00Z"/>
                <w:rFonts w:cstheme="minorHAnsi"/>
                <w:color w:val="0070C0"/>
                <w:szCs w:val="24"/>
              </w:rPr>
            </w:pPr>
          </w:p>
        </w:tc>
      </w:tr>
      <w:tr w:rsidR="008D5320" w14:paraId="46AFC72F" w14:textId="77777777" w:rsidTr="00AC7D5B">
        <w:trPr>
          <w:ins w:id="218" w:author="Sarah Petrosyan [2]" w:date="2023-03-21T10:36:00Z"/>
        </w:trPr>
        <w:tc>
          <w:tcPr>
            <w:tcW w:w="7645" w:type="dxa"/>
          </w:tcPr>
          <w:p w14:paraId="0E1E6E7F" w14:textId="6A29996C" w:rsidR="008D5320" w:rsidRDefault="008D5320" w:rsidP="008D5320">
            <w:pPr>
              <w:rPr>
                <w:ins w:id="219" w:author="Sarah Petrosyan [2]" w:date="2023-03-21T10:36:00Z"/>
                <w:rFonts w:cstheme="minorHAnsi"/>
                <w:color w:val="0070C0"/>
                <w:szCs w:val="24"/>
              </w:rPr>
            </w:pPr>
            <w:ins w:id="220" w:author="Sarah Petrosyan [2]" w:date="2023-03-21T10:36:00Z">
              <w:r>
                <w:rPr>
                  <w:rFonts w:ascii="Calibri" w:hAnsi="Calibri" w:cs="Calibri"/>
                  <w:color w:val="0070C0"/>
                </w:rPr>
                <w:t>OB12_9. Major construction on nearby buildings</w:t>
              </w:r>
            </w:ins>
          </w:p>
        </w:tc>
        <w:tc>
          <w:tcPr>
            <w:tcW w:w="720" w:type="dxa"/>
          </w:tcPr>
          <w:p w14:paraId="4081C159" w14:textId="77777777" w:rsidR="008D5320" w:rsidRDefault="008D5320" w:rsidP="008D5320">
            <w:pPr>
              <w:rPr>
                <w:ins w:id="221" w:author="Sarah Petrosyan [2]" w:date="2023-03-21T10:36:00Z"/>
                <w:rFonts w:cstheme="minorHAnsi"/>
                <w:color w:val="0070C0"/>
                <w:szCs w:val="24"/>
              </w:rPr>
            </w:pPr>
          </w:p>
        </w:tc>
        <w:tc>
          <w:tcPr>
            <w:tcW w:w="720" w:type="dxa"/>
          </w:tcPr>
          <w:p w14:paraId="4CE34A8C" w14:textId="77777777" w:rsidR="008D5320" w:rsidRDefault="008D5320" w:rsidP="008D5320">
            <w:pPr>
              <w:rPr>
                <w:ins w:id="222" w:author="Sarah Petrosyan [2]" w:date="2023-03-21T10:36:00Z"/>
                <w:rFonts w:cstheme="minorHAnsi"/>
                <w:color w:val="0070C0"/>
                <w:szCs w:val="24"/>
              </w:rPr>
            </w:pPr>
          </w:p>
        </w:tc>
      </w:tr>
      <w:tr w:rsidR="008D5320" w14:paraId="5E047964" w14:textId="77777777" w:rsidTr="00AC7D5B">
        <w:trPr>
          <w:ins w:id="223" w:author="Sarah Petrosyan [2]" w:date="2023-03-21T10:36:00Z"/>
        </w:trPr>
        <w:tc>
          <w:tcPr>
            <w:tcW w:w="7645" w:type="dxa"/>
          </w:tcPr>
          <w:p w14:paraId="4B27E446" w14:textId="58EFAFC1" w:rsidR="008D5320" w:rsidRDefault="008D5320" w:rsidP="008D5320">
            <w:pPr>
              <w:rPr>
                <w:ins w:id="224" w:author="Sarah Petrosyan [2]" w:date="2023-03-21T10:36:00Z"/>
                <w:rFonts w:cstheme="minorHAnsi"/>
                <w:color w:val="0070C0"/>
                <w:szCs w:val="24"/>
              </w:rPr>
            </w:pPr>
            <w:ins w:id="225" w:author="Sarah Petrosyan [2]" w:date="2023-03-21T10:36:00Z">
              <w:r>
                <w:rPr>
                  <w:rFonts w:ascii="Calibri" w:hAnsi="Calibri" w:cs="Calibri"/>
                  <w:color w:val="0070C0"/>
                </w:rPr>
                <w:t>OB012_10. Major road construction</w:t>
              </w:r>
            </w:ins>
          </w:p>
        </w:tc>
        <w:tc>
          <w:tcPr>
            <w:tcW w:w="720" w:type="dxa"/>
          </w:tcPr>
          <w:p w14:paraId="546D26EC" w14:textId="77777777" w:rsidR="008D5320" w:rsidRDefault="008D5320" w:rsidP="008D5320">
            <w:pPr>
              <w:rPr>
                <w:ins w:id="226" w:author="Sarah Petrosyan [2]" w:date="2023-03-21T10:36:00Z"/>
                <w:rFonts w:cstheme="minorHAnsi"/>
                <w:color w:val="0070C0"/>
                <w:szCs w:val="24"/>
              </w:rPr>
            </w:pPr>
          </w:p>
        </w:tc>
        <w:tc>
          <w:tcPr>
            <w:tcW w:w="720" w:type="dxa"/>
          </w:tcPr>
          <w:p w14:paraId="7A7B0F3C" w14:textId="77777777" w:rsidR="008D5320" w:rsidRDefault="008D5320" w:rsidP="008D5320">
            <w:pPr>
              <w:rPr>
                <w:ins w:id="227" w:author="Sarah Petrosyan [2]" w:date="2023-03-21T10:36:00Z"/>
                <w:rFonts w:cstheme="minorHAnsi"/>
                <w:color w:val="0070C0"/>
                <w:szCs w:val="24"/>
              </w:rPr>
            </w:pPr>
          </w:p>
        </w:tc>
      </w:tr>
      <w:tr w:rsidR="008D5320" w14:paraId="21774E56" w14:textId="77777777" w:rsidTr="00AC7D5B">
        <w:trPr>
          <w:ins w:id="228" w:author="Sarah Petrosyan [2]" w:date="2023-03-21T10:36:00Z"/>
        </w:trPr>
        <w:tc>
          <w:tcPr>
            <w:tcW w:w="7645" w:type="dxa"/>
          </w:tcPr>
          <w:p w14:paraId="0B979D59" w14:textId="7E36720D" w:rsidR="008D5320" w:rsidRDefault="008D5320" w:rsidP="008D5320">
            <w:pPr>
              <w:rPr>
                <w:ins w:id="229" w:author="Sarah Petrosyan [2]" w:date="2023-03-21T10:36:00Z"/>
                <w:rFonts w:cstheme="minorHAnsi"/>
                <w:color w:val="0070C0"/>
                <w:szCs w:val="24"/>
              </w:rPr>
            </w:pPr>
            <w:ins w:id="230" w:author="Sarah Petrosyan [2]" w:date="2023-03-21T10:36:00Z">
              <w:r>
                <w:rPr>
                  <w:rFonts w:ascii="Calibri" w:hAnsi="Calibri" w:cs="Calibri"/>
                  <w:color w:val="0070C0"/>
                </w:rPr>
                <w:t>OB012_11. Run down or poorly kept public spaces/communal areas</w:t>
              </w:r>
            </w:ins>
          </w:p>
        </w:tc>
        <w:tc>
          <w:tcPr>
            <w:tcW w:w="720" w:type="dxa"/>
          </w:tcPr>
          <w:p w14:paraId="527C0685" w14:textId="77777777" w:rsidR="008D5320" w:rsidRDefault="008D5320" w:rsidP="008D5320">
            <w:pPr>
              <w:rPr>
                <w:ins w:id="231" w:author="Sarah Petrosyan [2]" w:date="2023-03-21T10:36:00Z"/>
                <w:rFonts w:cstheme="minorHAnsi"/>
                <w:color w:val="0070C0"/>
                <w:szCs w:val="24"/>
              </w:rPr>
            </w:pPr>
          </w:p>
        </w:tc>
        <w:tc>
          <w:tcPr>
            <w:tcW w:w="720" w:type="dxa"/>
          </w:tcPr>
          <w:p w14:paraId="7B12F614" w14:textId="77777777" w:rsidR="008D5320" w:rsidRDefault="008D5320" w:rsidP="008D5320">
            <w:pPr>
              <w:rPr>
                <w:ins w:id="232" w:author="Sarah Petrosyan [2]" w:date="2023-03-21T10:36:00Z"/>
                <w:rFonts w:cstheme="minorHAnsi"/>
                <w:color w:val="0070C0"/>
                <w:szCs w:val="24"/>
              </w:rPr>
            </w:pPr>
          </w:p>
        </w:tc>
      </w:tr>
      <w:tr w:rsidR="008D5320" w14:paraId="2AD87F7B" w14:textId="77777777" w:rsidTr="00AC7D5B">
        <w:trPr>
          <w:ins w:id="233" w:author="Sarah Petrosyan [2]" w:date="2023-03-21T10:36:00Z"/>
        </w:trPr>
        <w:tc>
          <w:tcPr>
            <w:tcW w:w="7645" w:type="dxa"/>
          </w:tcPr>
          <w:p w14:paraId="0C8A0023" w14:textId="09C24EFE" w:rsidR="008D5320" w:rsidRDefault="008D5320" w:rsidP="008D5320">
            <w:pPr>
              <w:rPr>
                <w:ins w:id="234" w:author="Sarah Petrosyan [2]" w:date="2023-03-21T10:36:00Z"/>
                <w:rFonts w:cstheme="minorHAnsi"/>
                <w:color w:val="0070C0"/>
                <w:szCs w:val="24"/>
              </w:rPr>
            </w:pPr>
            <w:ins w:id="235" w:author="Sarah Petrosyan [2]" w:date="2023-03-21T10:36:00Z">
              <w:r>
                <w:rPr>
                  <w:rFonts w:ascii="Calibri" w:hAnsi="Calibri" w:cs="Calibri"/>
                  <w:color w:val="0070C0"/>
                </w:rPr>
                <w:t>OB012_12. Open/broken sewage lines</w:t>
              </w:r>
            </w:ins>
          </w:p>
        </w:tc>
        <w:tc>
          <w:tcPr>
            <w:tcW w:w="720" w:type="dxa"/>
          </w:tcPr>
          <w:p w14:paraId="2533E515" w14:textId="77777777" w:rsidR="008D5320" w:rsidRDefault="008D5320" w:rsidP="008D5320">
            <w:pPr>
              <w:rPr>
                <w:ins w:id="236" w:author="Sarah Petrosyan [2]" w:date="2023-03-21T10:36:00Z"/>
                <w:rFonts w:cstheme="minorHAnsi"/>
                <w:color w:val="0070C0"/>
                <w:szCs w:val="24"/>
              </w:rPr>
            </w:pPr>
          </w:p>
        </w:tc>
        <w:tc>
          <w:tcPr>
            <w:tcW w:w="720" w:type="dxa"/>
          </w:tcPr>
          <w:p w14:paraId="52E80A1B" w14:textId="77777777" w:rsidR="008D5320" w:rsidRDefault="008D5320" w:rsidP="008D5320">
            <w:pPr>
              <w:rPr>
                <w:ins w:id="237" w:author="Sarah Petrosyan [2]" w:date="2023-03-21T10:36:00Z"/>
                <w:rFonts w:cstheme="minorHAnsi"/>
                <w:color w:val="0070C0"/>
                <w:szCs w:val="24"/>
              </w:rPr>
            </w:pPr>
          </w:p>
        </w:tc>
      </w:tr>
      <w:tr w:rsidR="008D5320" w14:paraId="25DE26E7" w14:textId="77777777" w:rsidTr="00AC7D5B">
        <w:trPr>
          <w:ins w:id="238" w:author="Sarah Petrosyan [2]" w:date="2023-03-21T10:36:00Z"/>
        </w:trPr>
        <w:tc>
          <w:tcPr>
            <w:tcW w:w="7645" w:type="dxa"/>
          </w:tcPr>
          <w:p w14:paraId="49F4ABFE" w14:textId="7E5D19E5" w:rsidR="008D5320" w:rsidRDefault="008D5320" w:rsidP="008D5320">
            <w:pPr>
              <w:rPr>
                <w:ins w:id="239" w:author="Sarah Petrosyan [2]" w:date="2023-03-21T10:36:00Z"/>
                <w:rFonts w:cstheme="minorHAnsi"/>
                <w:color w:val="0070C0"/>
                <w:szCs w:val="24"/>
              </w:rPr>
            </w:pPr>
            <w:ins w:id="240" w:author="Sarah Petrosyan [2]" w:date="2023-03-21T10:36:00Z">
              <w:r>
                <w:rPr>
                  <w:rFonts w:ascii="Calibri" w:hAnsi="Calibri" w:cs="Calibri"/>
                  <w:color w:val="0070C0"/>
                </w:rPr>
                <w:t>OB012_13. Dumping grounds</w:t>
              </w:r>
            </w:ins>
          </w:p>
        </w:tc>
        <w:tc>
          <w:tcPr>
            <w:tcW w:w="720" w:type="dxa"/>
          </w:tcPr>
          <w:p w14:paraId="4A7718B2" w14:textId="77777777" w:rsidR="008D5320" w:rsidRDefault="008D5320" w:rsidP="008D5320">
            <w:pPr>
              <w:rPr>
                <w:ins w:id="241" w:author="Sarah Petrosyan [2]" w:date="2023-03-21T10:36:00Z"/>
                <w:rFonts w:cstheme="minorHAnsi"/>
                <w:color w:val="0070C0"/>
                <w:szCs w:val="24"/>
              </w:rPr>
            </w:pPr>
          </w:p>
        </w:tc>
        <w:tc>
          <w:tcPr>
            <w:tcW w:w="720" w:type="dxa"/>
          </w:tcPr>
          <w:p w14:paraId="55FB544E" w14:textId="77777777" w:rsidR="008D5320" w:rsidRDefault="008D5320" w:rsidP="008D5320">
            <w:pPr>
              <w:rPr>
                <w:ins w:id="242" w:author="Sarah Petrosyan [2]" w:date="2023-03-21T10:36:00Z"/>
                <w:rFonts w:cstheme="minorHAnsi"/>
                <w:color w:val="0070C0"/>
                <w:szCs w:val="24"/>
              </w:rPr>
            </w:pPr>
          </w:p>
        </w:tc>
      </w:tr>
    </w:tbl>
    <w:p w14:paraId="18A273CA" w14:textId="1FC7C538" w:rsidR="008D5320" w:rsidRDefault="008D5320" w:rsidP="009A555A">
      <w:pPr>
        <w:ind w:left="360"/>
        <w:rPr>
          <w:ins w:id="243" w:author="Sarah Petrosyan [2]" w:date="2023-03-21T10:37:00Z"/>
          <w:rFonts w:cstheme="minorHAnsi"/>
          <w:color w:val="0070C0"/>
          <w:szCs w:val="24"/>
        </w:rPr>
      </w:pPr>
    </w:p>
    <w:p w14:paraId="4DE5BB1A" w14:textId="634A99D1" w:rsidR="008D5320" w:rsidRDefault="008D5320" w:rsidP="009A555A">
      <w:pPr>
        <w:ind w:left="360"/>
        <w:rPr>
          <w:ins w:id="244" w:author="Sarah Petrosyan [2]" w:date="2023-03-21T10:38:00Z"/>
          <w:rFonts w:cstheme="minorHAnsi"/>
          <w:color w:val="0070C0"/>
          <w:szCs w:val="24"/>
        </w:rPr>
      </w:pPr>
      <w:ins w:id="245" w:author="Sarah Petrosyan [2]" w:date="2023-03-21T10:37:00Z">
        <w:r>
          <w:rPr>
            <w:rFonts w:cstheme="minorHAnsi"/>
            <w:color w:val="0070C0"/>
            <w:szCs w:val="24"/>
          </w:rPr>
          <w:t>OB013. [Ask if OB012</w:t>
        </w:r>
      </w:ins>
      <w:ins w:id="246" w:author="Sarah Petrosyan [2]" w:date="2023-03-21T10:38:00Z">
        <w:r>
          <w:rPr>
            <w:rFonts w:cstheme="minorHAnsi"/>
            <w:color w:val="0070C0"/>
            <w:szCs w:val="24"/>
          </w:rPr>
          <w:t xml:space="preserve">_6==1] What is the amount of trash that is on the sidewalks/road? </w:t>
        </w:r>
      </w:ins>
    </w:p>
    <w:p w14:paraId="3FFBC58F" w14:textId="4D260725" w:rsidR="008D5320" w:rsidRDefault="008D5320" w:rsidP="009A555A">
      <w:pPr>
        <w:ind w:left="360"/>
        <w:rPr>
          <w:ins w:id="247" w:author="Sarah Petrosyan [2]" w:date="2023-03-21T10:38:00Z"/>
          <w:rFonts w:cstheme="minorHAnsi"/>
          <w:color w:val="0070C0"/>
          <w:szCs w:val="24"/>
        </w:rPr>
      </w:pPr>
      <w:ins w:id="248" w:author="Sarah Petrosyan [2]" w:date="2023-03-21T10:38:00Z">
        <w:r>
          <w:rPr>
            <w:rFonts w:cstheme="minorHAnsi"/>
            <w:color w:val="0070C0"/>
            <w:szCs w:val="24"/>
          </w:rPr>
          <w:t>1. No trash</w:t>
        </w:r>
      </w:ins>
    </w:p>
    <w:p w14:paraId="46ECF753" w14:textId="2FCF2684" w:rsidR="008D5320" w:rsidRDefault="008D5320" w:rsidP="009A555A">
      <w:pPr>
        <w:ind w:left="360"/>
        <w:rPr>
          <w:ins w:id="249" w:author="Sarah Petrosyan [2]" w:date="2023-03-21T10:38:00Z"/>
          <w:rFonts w:cstheme="minorHAnsi"/>
          <w:color w:val="0070C0"/>
          <w:szCs w:val="24"/>
        </w:rPr>
      </w:pPr>
      <w:ins w:id="250" w:author="Sarah Petrosyan [2]" w:date="2023-03-21T10:38:00Z">
        <w:r>
          <w:rPr>
            <w:rFonts w:cstheme="minorHAnsi"/>
            <w:color w:val="0070C0"/>
            <w:szCs w:val="24"/>
          </w:rPr>
          <w:t>2. Few items on the floor and sidewalk</w:t>
        </w:r>
      </w:ins>
    </w:p>
    <w:p w14:paraId="3905563E" w14:textId="4B0BF364" w:rsidR="008D5320" w:rsidRDefault="008D5320" w:rsidP="009A555A">
      <w:pPr>
        <w:ind w:left="360"/>
        <w:rPr>
          <w:ins w:id="251" w:author="Sarah Petrosyan [2]" w:date="2023-03-21T10:38:00Z"/>
          <w:rFonts w:cstheme="minorHAnsi"/>
          <w:color w:val="0070C0"/>
          <w:szCs w:val="24"/>
        </w:rPr>
      </w:pPr>
      <w:ins w:id="252" w:author="Sarah Petrosyan [2]" w:date="2023-03-21T10:38:00Z">
        <w:r>
          <w:rPr>
            <w:rFonts w:cstheme="minorHAnsi"/>
            <w:color w:val="0070C0"/>
            <w:szCs w:val="24"/>
          </w:rPr>
          <w:t>3. Moderate amount of trash</w:t>
        </w:r>
      </w:ins>
    </w:p>
    <w:p w14:paraId="2485160D" w14:textId="5620AA14" w:rsidR="008D5320" w:rsidRDefault="008D5320" w:rsidP="009A555A">
      <w:pPr>
        <w:ind w:left="360"/>
        <w:rPr>
          <w:ins w:id="253" w:author="Sarah Petrosyan [2]" w:date="2023-03-21T10:38:00Z"/>
          <w:rFonts w:cstheme="minorHAnsi"/>
          <w:color w:val="0070C0"/>
          <w:szCs w:val="24"/>
        </w:rPr>
      </w:pPr>
      <w:ins w:id="254" w:author="Sarah Petrosyan [2]" w:date="2023-03-21T10:38:00Z">
        <w:r>
          <w:rPr>
            <w:rFonts w:cstheme="minorHAnsi"/>
            <w:color w:val="0070C0"/>
            <w:szCs w:val="24"/>
          </w:rPr>
          <w:t>4. A large amount of trash</w:t>
        </w:r>
      </w:ins>
    </w:p>
    <w:p w14:paraId="3E29B27C" w14:textId="28C523FD" w:rsidR="008D5320" w:rsidRDefault="008D5320" w:rsidP="009A555A">
      <w:pPr>
        <w:ind w:left="360"/>
        <w:rPr>
          <w:ins w:id="255" w:author="Sarah Petrosyan [2]" w:date="2023-03-21T10:38:00Z"/>
          <w:rFonts w:cstheme="minorHAnsi"/>
          <w:color w:val="0070C0"/>
          <w:szCs w:val="24"/>
        </w:rPr>
      </w:pPr>
    </w:p>
    <w:p w14:paraId="2E0278CD" w14:textId="3DCC6016" w:rsidR="008D5320" w:rsidRDefault="008D5320" w:rsidP="009A555A">
      <w:pPr>
        <w:ind w:left="360"/>
        <w:rPr>
          <w:ins w:id="256" w:author="Sarah Petrosyan [2]" w:date="2023-03-21T10:38:00Z"/>
          <w:rFonts w:cstheme="minorHAnsi"/>
          <w:color w:val="0070C0"/>
          <w:szCs w:val="24"/>
        </w:rPr>
      </w:pPr>
      <w:ins w:id="257" w:author="Sarah Petrosyan [2]" w:date="2023-03-21T10:38:00Z">
        <w:r>
          <w:rPr>
            <w:rFonts w:cstheme="minorHAnsi"/>
            <w:color w:val="0070C0"/>
            <w:szCs w:val="24"/>
          </w:rPr>
          <w:t>OB014. Are there trees in the area that provide shade?</w:t>
        </w:r>
      </w:ins>
    </w:p>
    <w:p w14:paraId="648F00F5" w14:textId="3145AF9B" w:rsidR="008D5320" w:rsidRDefault="008D5320" w:rsidP="009A555A">
      <w:pPr>
        <w:ind w:left="360"/>
        <w:rPr>
          <w:ins w:id="258" w:author="Sarah Petrosyan [2]" w:date="2023-03-21T10:38:00Z"/>
          <w:rFonts w:cstheme="minorHAnsi"/>
          <w:color w:val="0070C0"/>
          <w:szCs w:val="24"/>
        </w:rPr>
      </w:pPr>
      <w:ins w:id="259" w:author="Sarah Petrosyan [2]" w:date="2023-03-21T10:38:00Z">
        <w:r>
          <w:rPr>
            <w:rFonts w:cstheme="minorHAnsi"/>
            <w:color w:val="0070C0"/>
            <w:szCs w:val="24"/>
          </w:rPr>
          <w:t>1. Yes</w:t>
        </w:r>
      </w:ins>
    </w:p>
    <w:p w14:paraId="596E8EDF" w14:textId="5BF98C3F" w:rsidR="008D5320" w:rsidRDefault="008D5320" w:rsidP="009A555A">
      <w:pPr>
        <w:ind w:left="360"/>
        <w:rPr>
          <w:ins w:id="260" w:author="Sarah Petrosyan [2]" w:date="2023-03-21T10:38:00Z"/>
          <w:rFonts w:cstheme="minorHAnsi"/>
          <w:color w:val="0070C0"/>
          <w:szCs w:val="24"/>
        </w:rPr>
      </w:pPr>
      <w:ins w:id="261" w:author="Sarah Petrosyan [2]" w:date="2023-03-21T10:38:00Z">
        <w:r>
          <w:rPr>
            <w:rFonts w:cstheme="minorHAnsi"/>
            <w:color w:val="0070C0"/>
            <w:szCs w:val="24"/>
          </w:rPr>
          <w:t xml:space="preserve">2. No </w:t>
        </w:r>
      </w:ins>
    </w:p>
    <w:p w14:paraId="0F863A36" w14:textId="057780C6" w:rsidR="008D5320" w:rsidRDefault="008D5320" w:rsidP="009A555A">
      <w:pPr>
        <w:ind w:left="360"/>
        <w:rPr>
          <w:ins w:id="262" w:author="Sarah Petrosyan [2]" w:date="2023-03-21T10:38:00Z"/>
          <w:rFonts w:cstheme="minorHAnsi"/>
          <w:color w:val="0070C0"/>
          <w:szCs w:val="24"/>
        </w:rPr>
      </w:pPr>
    </w:p>
    <w:p w14:paraId="5493E134" w14:textId="0A13FC6C" w:rsidR="008D5320" w:rsidRDefault="008D5320" w:rsidP="009A555A">
      <w:pPr>
        <w:ind w:left="360"/>
        <w:rPr>
          <w:ins w:id="263" w:author="Sarah Petrosyan [2]" w:date="2023-03-21T10:39:00Z"/>
          <w:rFonts w:cstheme="minorHAnsi"/>
          <w:color w:val="0070C0"/>
          <w:szCs w:val="24"/>
        </w:rPr>
      </w:pPr>
      <w:ins w:id="264" w:author="Sarah Petrosyan [2]" w:date="2023-03-21T10:38:00Z">
        <w:r>
          <w:rPr>
            <w:rFonts w:cstheme="minorHAnsi"/>
            <w:color w:val="0070C0"/>
            <w:szCs w:val="24"/>
          </w:rPr>
          <w:t xml:space="preserve">OB015. </w:t>
        </w:r>
      </w:ins>
      <w:ins w:id="265" w:author="Sarah Petrosyan [2]" w:date="2023-03-21T10:39:00Z">
        <w:r>
          <w:rPr>
            <w:rFonts w:cstheme="minorHAnsi"/>
            <w:color w:val="0070C0"/>
            <w:szCs w:val="24"/>
          </w:rPr>
          <w:t>To what extent does the presence of street vendors block pedestrian walkways?</w:t>
        </w:r>
      </w:ins>
    </w:p>
    <w:p w14:paraId="3BC76B0A" w14:textId="02DBD17F" w:rsidR="008D5320" w:rsidRDefault="008D5320" w:rsidP="009A555A">
      <w:pPr>
        <w:ind w:left="360"/>
        <w:rPr>
          <w:ins w:id="266" w:author="Sarah Petrosyan [2]" w:date="2023-03-21T10:39:00Z"/>
          <w:rFonts w:cstheme="minorHAnsi"/>
          <w:color w:val="0070C0"/>
          <w:szCs w:val="24"/>
        </w:rPr>
      </w:pPr>
      <w:ins w:id="267" w:author="Sarah Petrosyan [2]" w:date="2023-03-21T10:39:00Z">
        <w:r>
          <w:rPr>
            <w:rFonts w:cstheme="minorHAnsi"/>
            <w:color w:val="0070C0"/>
            <w:szCs w:val="24"/>
          </w:rPr>
          <w:t>1. I did not observe street vendors</w:t>
        </w:r>
      </w:ins>
    </w:p>
    <w:p w14:paraId="46009DAC" w14:textId="6B89C7A1" w:rsidR="008D5320" w:rsidRDefault="008D5320" w:rsidP="009A555A">
      <w:pPr>
        <w:ind w:left="360"/>
        <w:rPr>
          <w:ins w:id="268" w:author="Sarah Petrosyan [2]" w:date="2023-03-21T10:39:00Z"/>
          <w:rFonts w:cstheme="minorHAnsi"/>
          <w:color w:val="0070C0"/>
          <w:szCs w:val="24"/>
        </w:rPr>
      </w:pPr>
      <w:ins w:id="269" w:author="Sarah Petrosyan [2]" w:date="2023-03-21T10:39:00Z">
        <w:r>
          <w:rPr>
            <w:rFonts w:cstheme="minorHAnsi"/>
            <w:color w:val="0070C0"/>
            <w:szCs w:val="24"/>
          </w:rPr>
          <w:t xml:space="preserve">2. </w:t>
        </w:r>
        <w:proofErr w:type="gramStart"/>
        <w:r>
          <w:rPr>
            <w:rFonts w:cstheme="minorHAnsi"/>
            <w:color w:val="0070C0"/>
            <w:szCs w:val="24"/>
          </w:rPr>
          <w:t>Observed street</w:t>
        </w:r>
        <w:proofErr w:type="gramEnd"/>
        <w:r>
          <w:rPr>
            <w:rFonts w:cstheme="minorHAnsi"/>
            <w:color w:val="0070C0"/>
            <w:szCs w:val="24"/>
          </w:rPr>
          <w:t xml:space="preserve"> vendors but walkways were still usable</w:t>
        </w:r>
      </w:ins>
    </w:p>
    <w:p w14:paraId="1FBC6240" w14:textId="630CF012" w:rsidR="008D5320" w:rsidRDefault="008D5320" w:rsidP="009A555A">
      <w:pPr>
        <w:ind w:left="360"/>
        <w:rPr>
          <w:ins w:id="270" w:author="Sarah Petrosyan [2]" w:date="2023-03-21T10:39:00Z"/>
          <w:rFonts w:cstheme="minorHAnsi"/>
          <w:color w:val="0070C0"/>
          <w:szCs w:val="24"/>
        </w:rPr>
      </w:pPr>
      <w:ins w:id="271" w:author="Sarah Petrosyan [2]" w:date="2023-03-21T10:39:00Z">
        <w:r>
          <w:rPr>
            <w:rFonts w:cstheme="minorHAnsi"/>
            <w:color w:val="0070C0"/>
            <w:szCs w:val="24"/>
          </w:rPr>
          <w:t xml:space="preserve">3. </w:t>
        </w:r>
        <w:proofErr w:type="gramStart"/>
        <w:r>
          <w:rPr>
            <w:rFonts w:cstheme="minorHAnsi"/>
            <w:color w:val="0070C0"/>
            <w:szCs w:val="24"/>
          </w:rPr>
          <w:t>Observed street</w:t>
        </w:r>
        <w:proofErr w:type="gramEnd"/>
        <w:r>
          <w:rPr>
            <w:rFonts w:cstheme="minorHAnsi"/>
            <w:color w:val="0070C0"/>
            <w:szCs w:val="24"/>
          </w:rPr>
          <w:t xml:space="preserve"> vendors and walkways were not usable</w:t>
        </w:r>
      </w:ins>
    </w:p>
    <w:p w14:paraId="0262DF60" w14:textId="4549D94F" w:rsidR="008D5320" w:rsidRDefault="008D5320" w:rsidP="009A555A">
      <w:pPr>
        <w:ind w:left="360"/>
        <w:rPr>
          <w:ins w:id="272" w:author="Sarah Petrosyan [2]" w:date="2023-03-21T10:39:00Z"/>
          <w:rFonts w:cstheme="minorHAnsi"/>
          <w:color w:val="0070C0"/>
          <w:szCs w:val="24"/>
        </w:rPr>
      </w:pPr>
    </w:p>
    <w:p w14:paraId="3D228AA2" w14:textId="5207508C" w:rsidR="008D5320" w:rsidRDefault="008D5320" w:rsidP="009A555A">
      <w:pPr>
        <w:ind w:left="360"/>
        <w:rPr>
          <w:ins w:id="273" w:author="Sarah Petrosyan [2]" w:date="2023-03-21T10:40:00Z"/>
          <w:rFonts w:cstheme="minorHAnsi"/>
          <w:color w:val="0070C0"/>
          <w:szCs w:val="24"/>
        </w:rPr>
      </w:pPr>
      <w:ins w:id="274" w:author="Sarah Petrosyan [2]" w:date="2023-03-21T10:39:00Z">
        <w:r>
          <w:rPr>
            <w:rFonts w:cstheme="minorHAnsi"/>
            <w:color w:val="0070C0"/>
            <w:szCs w:val="24"/>
          </w:rPr>
          <w:t xml:space="preserve">OB016. </w:t>
        </w:r>
      </w:ins>
      <w:ins w:id="275" w:author="Sarah Petrosyan [2]" w:date="2023-03-28T12:40:00Z">
        <w:r w:rsidR="00AC7D5B">
          <w:rPr>
            <w:rFonts w:cstheme="minorHAnsi"/>
            <w:color w:val="0070C0"/>
            <w:szCs w:val="24"/>
          </w:rPr>
          <w:t>What floor does respondent live on</w:t>
        </w:r>
      </w:ins>
      <w:ins w:id="276" w:author="Sarah Petrosyan [2]" w:date="2023-03-21T10:40:00Z">
        <w:r>
          <w:rPr>
            <w:rFonts w:cstheme="minorHAnsi"/>
            <w:color w:val="0070C0"/>
            <w:szCs w:val="24"/>
          </w:rPr>
          <w:t>?</w:t>
        </w:r>
      </w:ins>
    </w:p>
    <w:p w14:paraId="13771690" w14:textId="722F3403" w:rsidR="008D5320" w:rsidRDefault="008D5320" w:rsidP="009A555A">
      <w:pPr>
        <w:ind w:left="360"/>
        <w:rPr>
          <w:ins w:id="277" w:author="Sarah Petrosyan [2]" w:date="2023-03-21T10:40:00Z"/>
          <w:rFonts w:cstheme="minorHAnsi"/>
          <w:color w:val="0070C0"/>
          <w:szCs w:val="24"/>
        </w:rPr>
      </w:pPr>
      <w:ins w:id="278" w:author="Sarah Petrosyan [2]" w:date="2023-03-21T10:40:00Z">
        <w:r>
          <w:rPr>
            <w:rFonts w:cstheme="minorHAnsi"/>
            <w:color w:val="0070C0"/>
            <w:szCs w:val="24"/>
          </w:rPr>
          <w:t>1. Underground (respondent lives in the basement)</w:t>
        </w:r>
      </w:ins>
    </w:p>
    <w:p w14:paraId="17EB3E7E" w14:textId="5EB160B0" w:rsidR="008D5320" w:rsidRDefault="008D5320" w:rsidP="009A555A">
      <w:pPr>
        <w:ind w:left="360"/>
        <w:rPr>
          <w:ins w:id="279" w:author="Sarah Petrosyan [2]" w:date="2023-03-21T10:40:00Z"/>
          <w:rFonts w:cstheme="minorHAnsi"/>
          <w:color w:val="0070C0"/>
          <w:szCs w:val="24"/>
        </w:rPr>
      </w:pPr>
      <w:ins w:id="280" w:author="Sarah Petrosyan [2]" w:date="2023-03-21T10:40:00Z">
        <w:r>
          <w:rPr>
            <w:rFonts w:cstheme="minorHAnsi"/>
            <w:color w:val="0070C0"/>
            <w:szCs w:val="24"/>
          </w:rPr>
          <w:t>2. Ground Floor</w:t>
        </w:r>
      </w:ins>
      <w:ins w:id="281" w:author="Sarah Petrosyan [2]" w:date="2023-03-28T12:40:00Z">
        <w:r w:rsidR="00393D51">
          <w:rPr>
            <w:rFonts w:cstheme="minorHAnsi"/>
            <w:color w:val="0070C0"/>
            <w:szCs w:val="24"/>
          </w:rPr>
          <w:t xml:space="preserve"> / ground level</w:t>
        </w:r>
      </w:ins>
    </w:p>
    <w:p w14:paraId="6E0B3D00" w14:textId="745473CD" w:rsidR="008D5320" w:rsidRDefault="008D5320" w:rsidP="009A555A">
      <w:pPr>
        <w:ind w:left="360"/>
        <w:rPr>
          <w:ins w:id="282" w:author="Sarah Petrosyan [2]" w:date="2023-03-21T10:40:00Z"/>
          <w:rFonts w:cstheme="minorHAnsi"/>
          <w:color w:val="0070C0"/>
          <w:szCs w:val="24"/>
        </w:rPr>
      </w:pPr>
      <w:ins w:id="283" w:author="Sarah Petrosyan [2]" w:date="2023-03-21T10:40:00Z">
        <w:r>
          <w:rPr>
            <w:rFonts w:cstheme="minorHAnsi"/>
            <w:color w:val="0070C0"/>
            <w:szCs w:val="24"/>
          </w:rPr>
          <w:t>3. First Floor</w:t>
        </w:r>
      </w:ins>
    </w:p>
    <w:p w14:paraId="66EB70C3" w14:textId="5BB4C28F" w:rsidR="008D5320" w:rsidRDefault="008D5320" w:rsidP="009A555A">
      <w:pPr>
        <w:ind w:left="360"/>
        <w:rPr>
          <w:ins w:id="284" w:author="Sarah Petrosyan [2]" w:date="2023-03-21T10:40:00Z"/>
          <w:rFonts w:cstheme="minorHAnsi"/>
          <w:color w:val="0070C0"/>
          <w:szCs w:val="24"/>
        </w:rPr>
      </w:pPr>
      <w:ins w:id="285" w:author="Sarah Petrosyan [2]" w:date="2023-03-21T10:40:00Z">
        <w:r>
          <w:rPr>
            <w:rFonts w:cstheme="minorHAnsi"/>
            <w:color w:val="0070C0"/>
            <w:szCs w:val="24"/>
          </w:rPr>
          <w:t>4. 2-4 Floors</w:t>
        </w:r>
      </w:ins>
    </w:p>
    <w:p w14:paraId="5CCDA29C" w14:textId="7E046174" w:rsidR="008D5320" w:rsidRDefault="008D5320" w:rsidP="009A555A">
      <w:pPr>
        <w:ind w:left="360"/>
        <w:rPr>
          <w:ins w:id="286" w:author="Sarah Petrosyan [2]" w:date="2023-03-21T10:40:00Z"/>
          <w:rFonts w:cstheme="minorHAnsi"/>
          <w:color w:val="0070C0"/>
          <w:szCs w:val="24"/>
        </w:rPr>
      </w:pPr>
      <w:ins w:id="287" w:author="Sarah Petrosyan [2]" w:date="2023-03-21T10:40:00Z">
        <w:r>
          <w:rPr>
            <w:rFonts w:cstheme="minorHAnsi"/>
            <w:color w:val="0070C0"/>
            <w:szCs w:val="24"/>
          </w:rPr>
          <w:t>5. 5 or more floors</w:t>
        </w:r>
      </w:ins>
    </w:p>
    <w:p w14:paraId="091B8BF1" w14:textId="313D61E9" w:rsidR="008D5320" w:rsidRDefault="008D5320" w:rsidP="009A555A">
      <w:pPr>
        <w:ind w:left="360"/>
        <w:rPr>
          <w:ins w:id="288" w:author="Sarah Petrosyan [2]" w:date="2023-03-21T10:40:00Z"/>
          <w:rFonts w:cstheme="minorHAnsi"/>
          <w:color w:val="0070C0"/>
          <w:szCs w:val="24"/>
        </w:rPr>
      </w:pPr>
    </w:p>
    <w:p w14:paraId="1AE1F1D3" w14:textId="04912F97" w:rsidR="008D5320" w:rsidRDefault="008D5320" w:rsidP="009A555A">
      <w:pPr>
        <w:ind w:left="360"/>
        <w:rPr>
          <w:ins w:id="289" w:author="Sarah Petrosyan [2]" w:date="2023-03-21T10:41:00Z"/>
          <w:rFonts w:cstheme="minorHAnsi"/>
          <w:color w:val="0070C0"/>
          <w:szCs w:val="24"/>
        </w:rPr>
      </w:pPr>
      <w:ins w:id="290" w:author="Sarah Petrosyan [2]" w:date="2023-03-21T10:40:00Z">
        <w:r>
          <w:rPr>
            <w:rFonts w:cstheme="minorHAnsi"/>
            <w:color w:val="0070C0"/>
            <w:szCs w:val="24"/>
          </w:rPr>
          <w:t>OB017. [Ask if OB016=</w:t>
        </w:r>
      </w:ins>
      <w:ins w:id="291" w:author="Sarah Petrosyan [2]" w:date="2023-03-21T10:41:00Z">
        <w:r>
          <w:rPr>
            <w:rFonts w:cstheme="minorHAnsi"/>
            <w:color w:val="0070C0"/>
            <w:szCs w:val="24"/>
          </w:rPr>
          <w:t xml:space="preserve">=3, 4, or 5] If one or more elevators were present, were the elevators in working order? </w:t>
        </w:r>
      </w:ins>
    </w:p>
    <w:p w14:paraId="50DB6FDF" w14:textId="376909FC" w:rsidR="008D5320" w:rsidRDefault="008D5320" w:rsidP="009A555A">
      <w:pPr>
        <w:ind w:left="360"/>
        <w:rPr>
          <w:ins w:id="292" w:author="Sarah Petrosyan [2]" w:date="2023-03-21T10:41:00Z"/>
          <w:rFonts w:cstheme="minorHAnsi"/>
          <w:color w:val="0070C0"/>
          <w:szCs w:val="24"/>
        </w:rPr>
      </w:pPr>
      <w:ins w:id="293" w:author="Sarah Petrosyan [2]" w:date="2023-03-21T10:41:00Z">
        <w:r>
          <w:rPr>
            <w:rFonts w:cstheme="minorHAnsi"/>
            <w:color w:val="0070C0"/>
            <w:szCs w:val="24"/>
          </w:rPr>
          <w:t>1. All working</w:t>
        </w:r>
      </w:ins>
    </w:p>
    <w:p w14:paraId="53B0EA67" w14:textId="6A705A9C" w:rsidR="008D5320" w:rsidRDefault="008D5320" w:rsidP="009A555A">
      <w:pPr>
        <w:ind w:left="360"/>
        <w:rPr>
          <w:ins w:id="294" w:author="Sarah Petrosyan [2]" w:date="2023-03-21T10:41:00Z"/>
          <w:rFonts w:cstheme="minorHAnsi"/>
          <w:color w:val="0070C0"/>
          <w:szCs w:val="24"/>
        </w:rPr>
      </w:pPr>
      <w:ins w:id="295" w:author="Sarah Petrosyan [2]" w:date="2023-03-21T10:41:00Z">
        <w:r>
          <w:rPr>
            <w:rFonts w:cstheme="minorHAnsi"/>
            <w:color w:val="0070C0"/>
            <w:szCs w:val="24"/>
          </w:rPr>
          <w:t>2. Some working</w:t>
        </w:r>
      </w:ins>
    </w:p>
    <w:p w14:paraId="7350F0DB" w14:textId="6D5FBDD4" w:rsidR="008D5320" w:rsidRDefault="008D5320" w:rsidP="009A555A">
      <w:pPr>
        <w:ind w:left="360"/>
        <w:rPr>
          <w:ins w:id="296" w:author="Sarah Petrosyan [2]" w:date="2023-03-21T10:41:00Z"/>
          <w:rFonts w:cstheme="minorHAnsi"/>
          <w:color w:val="0070C0"/>
          <w:szCs w:val="24"/>
        </w:rPr>
      </w:pPr>
      <w:ins w:id="297" w:author="Sarah Petrosyan [2]" w:date="2023-03-21T10:41:00Z">
        <w:r>
          <w:rPr>
            <w:rFonts w:cstheme="minorHAnsi"/>
            <w:color w:val="0070C0"/>
            <w:szCs w:val="24"/>
          </w:rPr>
          <w:t>3. None working</w:t>
        </w:r>
      </w:ins>
    </w:p>
    <w:p w14:paraId="0D026887" w14:textId="644F6D3B" w:rsidR="008D5320" w:rsidRDefault="008D5320" w:rsidP="009A555A">
      <w:pPr>
        <w:ind w:left="360"/>
        <w:rPr>
          <w:ins w:id="298" w:author="Sarah Petrosyan [2]" w:date="2023-03-21T10:41:00Z"/>
          <w:rFonts w:cstheme="minorHAnsi"/>
          <w:color w:val="0070C0"/>
          <w:szCs w:val="24"/>
        </w:rPr>
      </w:pPr>
      <w:ins w:id="299" w:author="Sarah Petrosyan [2]" w:date="2023-03-21T10:41:00Z">
        <w:r>
          <w:rPr>
            <w:rFonts w:cstheme="minorHAnsi"/>
            <w:color w:val="0070C0"/>
            <w:szCs w:val="24"/>
          </w:rPr>
          <w:t>4. No elevators present</w:t>
        </w:r>
      </w:ins>
    </w:p>
    <w:p w14:paraId="45926A88" w14:textId="519CDE04" w:rsidR="008D5320" w:rsidRDefault="008D5320" w:rsidP="009A555A">
      <w:pPr>
        <w:ind w:left="360"/>
        <w:rPr>
          <w:ins w:id="300" w:author="Sarah Petrosyan [2]" w:date="2023-03-21T10:41:00Z"/>
          <w:rFonts w:cstheme="minorHAnsi"/>
          <w:color w:val="0070C0"/>
          <w:szCs w:val="24"/>
        </w:rPr>
      </w:pPr>
    </w:p>
    <w:p w14:paraId="09FE2B6E" w14:textId="343BA642" w:rsidR="008D5320" w:rsidRDefault="008D5320" w:rsidP="009A555A">
      <w:pPr>
        <w:ind w:left="360"/>
        <w:rPr>
          <w:ins w:id="301" w:author="Sarah Petrosyan [2]" w:date="2023-03-21T10:41:00Z"/>
          <w:rFonts w:cstheme="minorHAnsi"/>
          <w:color w:val="0070C0"/>
          <w:szCs w:val="24"/>
        </w:rPr>
      </w:pPr>
      <w:ins w:id="302" w:author="Sarah Petrosyan [2]" w:date="2023-03-21T10:41:00Z">
        <w:r>
          <w:rPr>
            <w:rFonts w:cstheme="minorHAnsi"/>
            <w:color w:val="0070C0"/>
            <w:szCs w:val="24"/>
          </w:rPr>
          <w:t>OB018. Are stairways present?</w:t>
        </w:r>
      </w:ins>
    </w:p>
    <w:p w14:paraId="6F6602F9" w14:textId="58337271" w:rsidR="008D5320" w:rsidRDefault="008D5320" w:rsidP="009A555A">
      <w:pPr>
        <w:ind w:left="360"/>
        <w:rPr>
          <w:ins w:id="303" w:author="Sarah Petrosyan [2]" w:date="2023-03-21T10:41:00Z"/>
          <w:rFonts w:cstheme="minorHAnsi"/>
          <w:color w:val="0070C0"/>
          <w:szCs w:val="24"/>
        </w:rPr>
      </w:pPr>
      <w:ins w:id="304" w:author="Sarah Petrosyan [2]" w:date="2023-03-21T10:41:00Z">
        <w:r>
          <w:rPr>
            <w:rFonts w:cstheme="minorHAnsi"/>
            <w:color w:val="0070C0"/>
            <w:szCs w:val="24"/>
          </w:rPr>
          <w:t>1. Yes</w:t>
        </w:r>
      </w:ins>
      <w:ins w:id="305" w:author="Sarah Petrosyan [2]" w:date="2023-03-28T12:41:00Z">
        <w:r w:rsidR="0067796E">
          <w:rPr>
            <w:rFonts w:cstheme="minorHAnsi"/>
            <w:color w:val="0070C0"/>
            <w:szCs w:val="24"/>
          </w:rPr>
          <w:t>, inside of the house</w:t>
        </w:r>
      </w:ins>
    </w:p>
    <w:p w14:paraId="12437FD9" w14:textId="472C20C1" w:rsidR="008D5320" w:rsidRDefault="008D5320" w:rsidP="009A555A">
      <w:pPr>
        <w:ind w:left="360"/>
        <w:rPr>
          <w:ins w:id="306" w:author="Sarah Petrosyan [2]" w:date="2023-03-28T12:41:00Z"/>
          <w:rFonts w:cstheme="minorHAnsi"/>
          <w:color w:val="0070C0"/>
          <w:szCs w:val="24"/>
        </w:rPr>
      </w:pPr>
      <w:ins w:id="307" w:author="Sarah Petrosyan [2]" w:date="2023-03-21T10:41:00Z">
        <w:r>
          <w:rPr>
            <w:rFonts w:cstheme="minorHAnsi"/>
            <w:color w:val="0070C0"/>
            <w:szCs w:val="24"/>
          </w:rPr>
          <w:t xml:space="preserve">2. </w:t>
        </w:r>
      </w:ins>
      <w:ins w:id="308" w:author="Sarah Petrosyan [2]" w:date="2023-03-28T12:41:00Z">
        <w:r w:rsidR="0067796E">
          <w:rPr>
            <w:rFonts w:cstheme="minorHAnsi"/>
            <w:color w:val="0070C0"/>
            <w:szCs w:val="24"/>
          </w:rPr>
          <w:t>Yes, outside of the house</w:t>
        </w:r>
      </w:ins>
    </w:p>
    <w:p w14:paraId="02F16282" w14:textId="3BDA4185" w:rsidR="0067796E" w:rsidRDefault="0067796E" w:rsidP="009A555A">
      <w:pPr>
        <w:ind w:left="360"/>
        <w:rPr>
          <w:ins w:id="309" w:author="Sarah Petrosyan [2]" w:date="2023-03-28T12:41:00Z"/>
          <w:rFonts w:cstheme="minorHAnsi"/>
          <w:color w:val="0070C0"/>
          <w:szCs w:val="24"/>
        </w:rPr>
      </w:pPr>
      <w:ins w:id="310" w:author="Sarah Petrosyan [2]" w:date="2023-03-28T12:41:00Z">
        <w:r>
          <w:rPr>
            <w:rFonts w:cstheme="minorHAnsi"/>
            <w:color w:val="0070C0"/>
            <w:szCs w:val="24"/>
          </w:rPr>
          <w:t>3. Yes, both inside and outside</w:t>
        </w:r>
      </w:ins>
    </w:p>
    <w:p w14:paraId="0927B528" w14:textId="2BE76623" w:rsidR="0067796E" w:rsidRDefault="0067796E" w:rsidP="009A555A">
      <w:pPr>
        <w:ind w:left="360"/>
        <w:rPr>
          <w:ins w:id="311" w:author="Sarah Petrosyan [2]" w:date="2023-03-21T10:41:00Z"/>
          <w:rFonts w:cstheme="minorHAnsi"/>
          <w:color w:val="0070C0"/>
          <w:szCs w:val="24"/>
        </w:rPr>
      </w:pPr>
      <w:ins w:id="312" w:author="Sarah Petrosyan [2]" w:date="2023-03-28T12:41:00Z">
        <w:r>
          <w:rPr>
            <w:rFonts w:cstheme="minorHAnsi"/>
            <w:color w:val="0070C0"/>
            <w:szCs w:val="24"/>
          </w:rPr>
          <w:t>4. No stairways present</w:t>
        </w:r>
      </w:ins>
    </w:p>
    <w:p w14:paraId="2B9BC75F" w14:textId="5AFF2509" w:rsidR="008D5320" w:rsidRDefault="008D5320" w:rsidP="009A555A">
      <w:pPr>
        <w:ind w:left="360"/>
        <w:rPr>
          <w:ins w:id="313" w:author="Sarah Petrosyan [2]" w:date="2023-03-21T10:41:00Z"/>
          <w:rFonts w:cstheme="minorHAnsi"/>
          <w:color w:val="0070C0"/>
          <w:szCs w:val="24"/>
        </w:rPr>
      </w:pPr>
    </w:p>
    <w:p w14:paraId="093CB6EB" w14:textId="2837A04C" w:rsidR="008D5320" w:rsidRDefault="008D5320" w:rsidP="009A555A">
      <w:pPr>
        <w:ind w:left="360"/>
        <w:rPr>
          <w:ins w:id="314" w:author="Sarah Petrosyan [2]" w:date="2023-03-21T10:42:00Z"/>
          <w:rFonts w:cstheme="minorHAnsi"/>
          <w:color w:val="0070C0"/>
          <w:szCs w:val="24"/>
        </w:rPr>
      </w:pPr>
      <w:ins w:id="315" w:author="Sarah Petrosyan [2]" w:date="2023-03-21T10:42:00Z">
        <w:r>
          <w:rPr>
            <w:rFonts w:cstheme="minorHAnsi"/>
            <w:color w:val="0070C0"/>
            <w:szCs w:val="24"/>
          </w:rPr>
          <w:t xml:space="preserve">OB019. [Ask if OB018==1] Does the stairway have railings? </w:t>
        </w:r>
      </w:ins>
    </w:p>
    <w:p w14:paraId="790D41A6" w14:textId="0B6175DA" w:rsidR="008D5320" w:rsidRDefault="008D5320" w:rsidP="009A555A">
      <w:pPr>
        <w:ind w:left="360"/>
        <w:rPr>
          <w:ins w:id="316" w:author="Sarah Petrosyan [2]" w:date="2023-03-21T10:42:00Z"/>
          <w:rFonts w:cstheme="minorHAnsi"/>
          <w:color w:val="0070C0"/>
          <w:szCs w:val="24"/>
        </w:rPr>
      </w:pPr>
      <w:ins w:id="317" w:author="Sarah Petrosyan [2]" w:date="2023-03-21T10:42:00Z">
        <w:r>
          <w:rPr>
            <w:rFonts w:cstheme="minorHAnsi"/>
            <w:color w:val="0070C0"/>
            <w:szCs w:val="24"/>
          </w:rPr>
          <w:t>1. Yes</w:t>
        </w:r>
      </w:ins>
    </w:p>
    <w:p w14:paraId="34F2F63A" w14:textId="3498C902" w:rsidR="008D5320" w:rsidRDefault="00AF5EC5" w:rsidP="009A555A">
      <w:pPr>
        <w:ind w:left="360"/>
        <w:rPr>
          <w:ins w:id="318" w:author="Sarah Petrosyan [2]" w:date="2023-03-21T10:42:00Z"/>
          <w:rFonts w:cstheme="minorHAnsi"/>
          <w:color w:val="0070C0"/>
          <w:szCs w:val="24"/>
        </w:rPr>
      </w:pPr>
      <w:r>
        <w:rPr>
          <w:rFonts w:cstheme="minorHAnsi"/>
          <w:color w:val="0070C0"/>
          <w:szCs w:val="24"/>
        </w:rPr>
        <w:t>5</w:t>
      </w:r>
      <w:ins w:id="319" w:author="Sarah Petrosyan [2]" w:date="2023-03-21T10:42:00Z">
        <w:r w:rsidR="008D5320">
          <w:rPr>
            <w:rFonts w:cstheme="minorHAnsi"/>
            <w:color w:val="0070C0"/>
            <w:szCs w:val="24"/>
          </w:rPr>
          <w:t xml:space="preserve">. No </w:t>
        </w:r>
      </w:ins>
    </w:p>
    <w:p w14:paraId="7472B9E4" w14:textId="411296EE" w:rsidR="008D5320" w:rsidRDefault="008D5320" w:rsidP="009A555A">
      <w:pPr>
        <w:ind w:left="360"/>
        <w:rPr>
          <w:ins w:id="320" w:author="Sarah Petrosyan [2]" w:date="2023-03-21T10:42:00Z"/>
          <w:rFonts w:cstheme="minorHAnsi"/>
          <w:color w:val="0070C0"/>
          <w:szCs w:val="24"/>
        </w:rPr>
      </w:pPr>
    </w:p>
    <w:p w14:paraId="0134FDBC" w14:textId="0B30E7A8" w:rsidR="008D5320" w:rsidRDefault="008D5320" w:rsidP="009A555A">
      <w:pPr>
        <w:ind w:left="360"/>
        <w:rPr>
          <w:ins w:id="321" w:author="Sarah Petrosyan [2]" w:date="2023-03-21T10:42:00Z"/>
          <w:rFonts w:cstheme="minorHAnsi"/>
          <w:color w:val="0070C0"/>
          <w:szCs w:val="24"/>
        </w:rPr>
      </w:pPr>
      <w:ins w:id="322" w:author="Sarah Petrosyan [2]" w:date="2023-03-21T10:42:00Z">
        <w:r>
          <w:rPr>
            <w:rFonts w:cstheme="minorHAnsi"/>
            <w:color w:val="0070C0"/>
            <w:szCs w:val="24"/>
          </w:rPr>
          <w:t xml:space="preserve">OB020. [Ask if OB018==1] Does the stairway have loose steps? </w:t>
        </w:r>
      </w:ins>
    </w:p>
    <w:p w14:paraId="0FB07733" w14:textId="77777777" w:rsidR="008D5320" w:rsidRDefault="008D5320" w:rsidP="008D5320">
      <w:pPr>
        <w:ind w:left="360"/>
        <w:rPr>
          <w:ins w:id="323" w:author="Sarah Petrosyan [2]" w:date="2023-03-21T10:42:00Z"/>
          <w:rFonts w:cstheme="minorHAnsi"/>
          <w:color w:val="0070C0"/>
          <w:szCs w:val="24"/>
        </w:rPr>
      </w:pPr>
      <w:ins w:id="324" w:author="Sarah Petrosyan [2]" w:date="2023-03-21T10:42:00Z">
        <w:r>
          <w:rPr>
            <w:rFonts w:cstheme="minorHAnsi"/>
            <w:color w:val="0070C0"/>
            <w:szCs w:val="24"/>
          </w:rPr>
          <w:t>1. Yes</w:t>
        </w:r>
      </w:ins>
    </w:p>
    <w:p w14:paraId="7FD9934D" w14:textId="2FE0F663" w:rsidR="008D5320" w:rsidRDefault="00D2321A" w:rsidP="008D5320">
      <w:pPr>
        <w:ind w:left="360"/>
        <w:rPr>
          <w:ins w:id="325" w:author="Sarah Petrosyan [2]" w:date="2023-03-21T10:42:00Z"/>
          <w:rFonts w:cstheme="minorHAnsi"/>
          <w:color w:val="0070C0"/>
          <w:szCs w:val="24"/>
        </w:rPr>
      </w:pPr>
      <w:r>
        <w:rPr>
          <w:rFonts w:cstheme="minorHAnsi"/>
          <w:color w:val="0070C0"/>
          <w:szCs w:val="24"/>
        </w:rPr>
        <w:t>5</w:t>
      </w:r>
      <w:ins w:id="326" w:author="Sarah Petrosyan [2]" w:date="2023-03-21T10:42:00Z">
        <w:r w:rsidR="008D5320">
          <w:rPr>
            <w:rFonts w:cstheme="minorHAnsi"/>
            <w:color w:val="0070C0"/>
            <w:szCs w:val="24"/>
          </w:rPr>
          <w:t xml:space="preserve">. No </w:t>
        </w:r>
      </w:ins>
    </w:p>
    <w:p w14:paraId="6E33C283" w14:textId="23310915" w:rsidR="008D5320" w:rsidRDefault="008D5320" w:rsidP="009A555A">
      <w:pPr>
        <w:ind w:left="360"/>
        <w:rPr>
          <w:ins w:id="327" w:author="Sarah Petrosyan [2]" w:date="2023-03-21T10:42:00Z"/>
          <w:rFonts w:cstheme="minorHAnsi"/>
          <w:color w:val="0070C0"/>
          <w:szCs w:val="24"/>
        </w:rPr>
      </w:pPr>
    </w:p>
    <w:p w14:paraId="2B362E37" w14:textId="018FA68B" w:rsidR="008D5320" w:rsidRDefault="008D5320" w:rsidP="009A555A">
      <w:pPr>
        <w:ind w:left="360"/>
        <w:rPr>
          <w:ins w:id="328" w:author="Sarah Petrosyan [2]" w:date="2023-03-21T10:43:00Z"/>
          <w:rFonts w:cstheme="minorHAnsi"/>
          <w:color w:val="0070C0"/>
          <w:szCs w:val="24"/>
        </w:rPr>
      </w:pPr>
      <w:ins w:id="329" w:author="Sarah Petrosyan [2]" w:date="2023-03-21T10:42:00Z">
        <w:r>
          <w:rPr>
            <w:rFonts w:cstheme="minorHAnsi"/>
            <w:color w:val="0070C0"/>
            <w:szCs w:val="24"/>
          </w:rPr>
          <w:t>OB021. [Ask if OB018==1] Does the stair</w:t>
        </w:r>
      </w:ins>
      <w:ins w:id="330" w:author="Sarah Petrosyan [2]" w:date="2023-03-21T10:43:00Z">
        <w:r>
          <w:rPr>
            <w:rFonts w:cstheme="minorHAnsi"/>
            <w:color w:val="0070C0"/>
            <w:szCs w:val="24"/>
          </w:rPr>
          <w:t>way have adequate lighting?</w:t>
        </w:r>
      </w:ins>
    </w:p>
    <w:p w14:paraId="7EF4CFD3" w14:textId="12E2252C" w:rsidR="008D5320" w:rsidRDefault="008D5320" w:rsidP="009A555A">
      <w:pPr>
        <w:ind w:left="360"/>
        <w:rPr>
          <w:ins w:id="331" w:author="Sarah Petrosyan [2]" w:date="2023-03-21T10:43:00Z"/>
          <w:rFonts w:cstheme="minorHAnsi"/>
          <w:color w:val="0070C0"/>
          <w:szCs w:val="24"/>
        </w:rPr>
      </w:pPr>
      <w:ins w:id="332" w:author="Sarah Petrosyan [2]" w:date="2023-03-21T10:43:00Z">
        <w:r>
          <w:rPr>
            <w:rFonts w:cstheme="minorHAnsi"/>
            <w:color w:val="0070C0"/>
            <w:szCs w:val="24"/>
          </w:rPr>
          <w:t>1. Yes, stairway is well lit</w:t>
        </w:r>
      </w:ins>
    </w:p>
    <w:p w14:paraId="08B8D5DD" w14:textId="662AF85F" w:rsidR="008D5320" w:rsidRDefault="008D5320" w:rsidP="009A555A">
      <w:pPr>
        <w:ind w:left="360"/>
        <w:rPr>
          <w:ins w:id="333" w:author="Sarah Petrosyan [2]" w:date="2023-03-21T10:43:00Z"/>
          <w:rFonts w:cstheme="minorHAnsi"/>
          <w:color w:val="0070C0"/>
          <w:szCs w:val="24"/>
        </w:rPr>
      </w:pPr>
      <w:ins w:id="334" w:author="Sarah Petrosyan [2]" w:date="2023-03-21T10:43:00Z">
        <w:r>
          <w:rPr>
            <w:rFonts w:cstheme="minorHAnsi"/>
            <w:color w:val="0070C0"/>
            <w:szCs w:val="24"/>
          </w:rPr>
          <w:t xml:space="preserve">2. No, stairway is dark </w:t>
        </w:r>
      </w:ins>
    </w:p>
    <w:p w14:paraId="19874894" w14:textId="1AFD1775" w:rsidR="008D5320" w:rsidRDefault="008D5320" w:rsidP="009A555A">
      <w:pPr>
        <w:ind w:left="360"/>
        <w:rPr>
          <w:ins w:id="335" w:author="Sarah Petrosyan [2]" w:date="2023-03-21T10:43:00Z"/>
          <w:rFonts w:cstheme="minorHAnsi"/>
          <w:color w:val="0070C0"/>
          <w:szCs w:val="24"/>
        </w:rPr>
      </w:pPr>
    </w:p>
    <w:p w14:paraId="7A799BBC" w14:textId="0D966AD8" w:rsidR="008D5320" w:rsidRDefault="008D5320" w:rsidP="009A555A">
      <w:pPr>
        <w:ind w:left="360"/>
        <w:rPr>
          <w:ins w:id="336" w:author="Sarah Petrosyan [2]" w:date="2023-03-21T10:43:00Z"/>
          <w:rFonts w:cstheme="minorHAnsi"/>
          <w:color w:val="0070C0"/>
          <w:szCs w:val="24"/>
        </w:rPr>
      </w:pPr>
      <w:ins w:id="337" w:author="Sarah Petrosyan [2]" w:date="2023-03-21T10:43:00Z">
        <w:r>
          <w:rPr>
            <w:rFonts w:cstheme="minorHAnsi"/>
            <w:color w:val="0070C0"/>
            <w:szCs w:val="24"/>
          </w:rPr>
          <w:lastRenderedPageBreak/>
          <w:t>OB022. How cluttered was the room where you conducted the interview?</w:t>
        </w:r>
      </w:ins>
    </w:p>
    <w:p w14:paraId="5E8D9418" w14:textId="2AE86DE9" w:rsidR="008D5320" w:rsidRDefault="008D5320" w:rsidP="009A555A">
      <w:pPr>
        <w:ind w:left="360"/>
        <w:rPr>
          <w:ins w:id="338" w:author="Sarah Petrosyan [2]" w:date="2023-03-21T10:43:00Z"/>
          <w:rFonts w:cstheme="minorHAnsi"/>
          <w:color w:val="0070C0"/>
          <w:szCs w:val="24"/>
        </w:rPr>
      </w:pPr>
      <w:ins w:id="339" w:author="Sarah Petrosyan [2]" w:date="2023-03-21T10:43:00Z">
        <w:r>
          <w:rPr>
            <w:rFonts w:cstheme="minorHAnsi"/>
            <w:color w:val="0070C0"/>
            <w:szCs w:val="24"/>
          </w:rPr>
          <w:t>1. No clutter</w:t>
        </w:r>
      </w:ins>
    </w:p>
    <w:p w14:paraId="31CD3E9D" w14:textId="54918204" w:rsidR="008D5320" w:rsidRDefault="008D5320" w:rsidP="009A555A">
      <w:pPr>
        <w:ind w:left="360"/>
        <w:rPr>
          <w:ins w:id="340" w:author="Sarah Petrosyan [2]" w:date="2023-03-21T10:43:00Z"/>
          <w:rFonts w:cstheme="minorHAnsi"/>
          <w:color w:val="0070C0"/>
          <w:szCs w:val="24"/>
        </w:rPr>
      </w:pPr>
      <w:ins w:id="341" w:author="Sarah Petrosyan [2]" w:date="2023-03-21T10:43:00Z">
        <w:r>
          <w:rPr>
            <w:rFonts w:cstheme="minorHAnsi"/>
            <w:color w:val="0070C0"/>
            <w:szCs w:val="24"/>
          </w:rPr>
          <w:t>2. A little clutter</w:t>
        </w:r>
      </w:ins>
    </w:p>
    <w:p w14:paraId="6D35A9B1" w14:textId="181C7F45" w:rsidR="008D5320" w:rsidRDefault="008D5320" w:rsidP="009A555A">
      <w:pPr>
        <w:ind w:left="360"/>
        <w:rPr>
          <w:ins w:id="342" w:author="Sarah Petrosyan [2]" w:date="2023-03-21T10:43:00Z"/>
          <w:rFonts w:cstheme="minorHAnsi"/>
          <w:color w:val="0070C0"/>
          <w:szCs w:val="24"/>
        </w:rPr>
      </w:pPr>
      <w:ins w:id="343" w:author="Sarah Petrosyan [2]" w:date="2023-03-21T10:43:00Z">
        <w:r>
          <w:rPr>
            <w:rFonts w:cstheme="minorHAnsi"/>
            <w:color w:val="0070C0"/>
            <w:szCs w:val="24"/>
          </w:rPr>
          <w:t>3. Some clutter</w:t>
        </w:r>
      </w:ins>
    </w:p>
    <w:p w14:paraId="184B3B8E" w14:textId="0A3C77AB" w:rsidR="008D5320" w:rsidRPr="009A555A" w:rsidRDefault="008D5320" w:rsidP="009A555A">
      <w:pPr>
        <w:ind w:left="360"/>
        <w:rPr>
          <w:rFonts w:cstheme="minorHAnsi"/>
          <w:color w:val="0070C0"/>
          <w:szCs w:val="24"/>
        </w:rPr>
      </w:pPr>
      <w:ins w:id="344" w:author="Sarah Petrosyan [2]" w:date="2023-03-21T10:43:00Z">
        <w:r>
          <w:rPr>
            <w:rFonts w:cstheme="minorHAnsi"/>
            <w:color w:val="0070C0"/>
            <w:szCs w:val="24"/>
          </w:rPr>
          <w:t xml:space="preserve">4. Very cluttered </w:t>
        </w:r>
      </w:ins>
    </w:p>
    <w:sectPr w:rsidR="008D5320" w:rsidRPr="009A555A" w:rsidSect="00C2273D">
      <w:headerReference w:type="default" r:id="rId12"/>
      <w:footerReference w:type="first" r:id="rId13"/>
      <w:pgSz w:w="12240" w:h="15840"/>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Sarah Petrosyan [2]" w:date="2023-03-21T10:35:00Z" w:initials="SP">
    <w:p w14:paraId="42E6FEDF" w14:textId="7F5A4E20" w:rsidR="008D5320" w:rsidRDefault="008D5320" w:rsidP="00CB1E2C">
      <w:pPr>
        <w:pStyle w:val="CommentText"/>
      </w:pPr>
      <w:r>
        <w:rPr>
          <w:rStyle w:val="CommentReference"/>
        </w:rPr>
        <w:annotationRef/>
      </w:r>
      <w:r>
        <w:t xml:space="preserve">Change to a table format where interviewers can select "yes" or "no" for each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6F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6FA" w16cex:dateUtc="2023-03-21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6FEDF" w16cid:durableId="27C40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7494" w14:textId="77777777" w:rsidR="00EC7115" w:rsidRDefault="00EC7115" w:rsidP="00B17D72">
      <w:pPr>
        <w:spacing w:after="0"/>
      </w:pPr>
      <w:r>
        <w:separator/>
      </w:r>
    </w:p>
  </w:endnote>
  <w:endnote w:type="continuationSeparator" w:id="0">
    <w:p w14:paraId="2383FBAF" w14:textId="77777777" w:rsidR="00EC7115" w:rsidRDefault="00EC7115" w:rsidP="00B17D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AFOFF N+ Courier">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5053" w14:textId="418D798A" w:rsidR="003D57C1" w:rsidRPr="007A0F0C" w:rsidRDefault="003D57C1" w:rsidP="007A0F0C">
    <w:pPr>
      <w:spacing w:after="0"/>
      <w:rPr>
        <w:sz w:val="20"/>
        <w:szCs w:val="20"/>
      </w:rPr>
    </w:pPr>
    <w:proofErr w:type="spellStart"/>
    <w:r w:rsidRPr="007A0F0C">
      <w:rPr>
        <w:sz w:val="20"/>
        <w:szCs w:val="20"/>
      </w:rPr>
      <w:t>Jinkook</w:t>
    </w:r>
    <w:proofErr w:type="spellEnd"/>
    <w:r w:rsidRPr="007A0F0C">
      <w:rPr>
        <w:sz w:val="20"/>
        <w:szCs w:val="20"/>
      </w:rPr>
      <w:t xml:space="preserve"> Lee, </w:t>
    </w:r>
    <w:proofErr w:type="spellStart"/>
    <w:r w:rsidRPr="007A0F0C">
      <w:rPr>
        <w:sz w:val="20"/>
        <w:szCs w:val="20"/>
      </w:rPr>
      <w:t>Pranali</w:t>
    </w:r>
    <w:proofErr w:type="spellEnd"/>
    <w:r w:rsidRPr="007A0F0C">
      <w:rPr>
        <w:sz w:val="20"/>
        <w:szCs w:val="20"/>
      </w:rPr>
      <w:t xml:space="preserve"> Khobragade, Judith Saxton, Mathew Varghese, Sarah </w:t>
    </w:r>
    <w:proofErr w:type="spellStart"/>
    <w:r w:rsidRPr="007A0F0C">
      <w:rPr>
        <w:sz w:val="20"/>
        <w:szCs w:val="20"/>
      </w:rPr>
      <w:t>Petrosyan</w:t>
    </w:r>
    <w:proofErr w:type="spellEnd"/>
    <w:r w:rsidRPr="007A0F0C">
      <w:rPr>
        <w:sz w:val="20"/>
        <w:szCs w:val="20"/>
      </w:rPr>
      <w:t xml:space="preserve">, Joyita Banerjee, A.B. Dey (2022). Harmonized </w:t>
    </w:r>
    <w:r w:rsidRPr="0054109F">
      <w:rPr>
        <w:sz w:val="20"/>
        <w:szCs w:val="20"/>
      </w:rPr>
      <w:t xml:space="preserve">Diagnostic Assessment of Dementia for the Longitudinal Aging Study in India (LASI-DAD) Wave 2 Primary Respondent Interview, </w:t>
    </w:r>
    <w:bookmarkStart w:id="345" w:name="_Hlk118966319"/>
    <w:r>
      <w:rPr>
        <w:sz w:val="20"/>
        <w:szCs w:val="20"/>
      </w:rPr>
      <w:t>DOI</w:t>
    </w:r>
    <w:r w:rsidRPr="0054109F">
      <w:rPr>
        <w:sz w:val="20"/>
        <w:szCs w:val="20"/>
      </w:rPr>
      <w:t>: 10.34729/w6ft-m365</w:t>
    </w:r>
    <w:bookmarkEnd w:id="345"/>
    <w:r w:rsidRPr="0054109F">
      <w:rPr>
        <w:sz w:val="20"/>
        <w:szCs w:val="20"/>
      </w:rPr>
      <w:t>. Produced</w:t>
    </w:r>
    <w:r w:rsidRPr="007A0F0C">
      <w:rPr>
        <w:sz w:val="20"/>
        <w:szCs w:val="20"/>
      </w:rPr>
      <w:t xml:space="preserve"> </w:t>
    </w:r>
    <w:r w:rsidRPr="007A0F0C">
      <w:rPr>
        <w:rFonts w:cstheme="minorHAnsi"/>
        <w:sz w:val="20"/>
        <w:szCs w:val="20"/>
      </w:rPr>
      <w:t>and distributed by the University of Southern California with funding from the National Institute on Aging (</w:t>
    </w:r>
    <w:r w:rsidRPr="007A0F0C">
      <w:rPr>
        <w:rFonts w:cstheme="minorHAnsi"/>
        <w:color w:val="212529"/>
        <w:sz w:val="20"/>
        <w:szCs w:val="20"/>
        <w:shd w:val="clear" w:color="auto" w:fill="FFFFFF"/>
      </w:rPr>
      <w:t>R01AG051125, U01AG065958).</w:t>
    </w:r>
  </w:p>
  <w:p w14:paraId="21FE157C" w14:textId="77777777" w:rsidR="003D57C1" w:rsidRDefault="003D5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15A3" w14:textId="77777777" w:rsidR="00EC7115" w:rsidRDefault="00EC7115" w:rsidP="00B17D72">
      <w:pPr>
        <w:spacing w:after="0"/>
      </w:pPr>
      <w:r>
        <w:separator/>
      </w:r>
    </w:p>
  </w:footnote>
  <w:footnote w:type="continuationSeparator" w:id="0">
    <w:p w14:paraId="28E82F8B" w14:textId="77777777" w:rsidR="00EC7115" w:rsidRDefault="00EC7115" w:rsidP="00B17D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D840" w14:textId="77777777" w:rsidR="003D57C1" w:rsidRDefault="003D57C1" w:rsidP="001A46D7">
    <w:pPr>
      <w:spacing w:after="0"/>
      <w:rPr>
        <w:b/>
      </w:rPr>
    </w:pPr>
    <w:r>
      <w:rPr>
        <w:b/>
      </w:rPr>
      <w:t>LASI-DAD</w:t>
    </w:r>
  </w:p>
  <w:p w14:paraId="2C5DCEB7" w14:textId="04F37CB2" w:rsidR="003D57C1" w:rsidRDefault="003D57C1" w:rsidP="001A46D7">
    <w:pPr>
      <w:spacing w:after="0"/>
      <w:rPr>
        <w:b/>
      </w:rPr>
    </w:pPr>
  </w:p>
  <w:p w14:paraId="25D0168D" w14:textId="5518FA08" w:rsidR="003D57C1" w:rsidRPr="004E0E61" w:rsidRDefault="003D57C1" w:rsidP="004E0E61">
    <w:pPr>
      <w:spacing w:after="0"/>
      <w:jc w:val="right"/>
      <w:rPr>
        <w:b/>
      </w:rPr>
    </w:pPr>
    <w:r w:rsidRPr="00B17D72">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0DC64F2"/>
    <w:lvl w:ilvl="0">
      <w:start w:val="1"/>
      <w:numFmt w:val="decimal"/>
      <w:pStyle w:val="11"/>
      <w:lvlText w:val="%1."/>
      <w:lvlJc w:val="left"/>
      <w:pPr>
        <w:tabs>
          <w:tab w:val="num" w:pos="1440"/>
        </w:tabs>
        <w:ind w:left="1440" w:hanging="360"/>
      </w:pPr>
    </w:lvl>
  </w:abstractNum>
  <w:abstractNum w:abstractNumId="1" w15:restartNumberingAfterBreak="0">
    <w:nsid w:val="0334015D"/>
    <w:multiLevelType w:val="hybridMultilevel"/>
    <w:tmpl w:val="C298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C25EC"/>
    <w:multiLevelType w:val="hybridMultilevel"/>
    <w:tmpl w:val="D8B6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5682E"/>
    <w:multiLevelType w:val="multilevel"/>
    <w:tmpl w:val="958CBA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decimal"/>
      <w:lvlText w:val="%3."/>
      <w:lvlJc w:val="lef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79F2274"/>
    <w:multiLevelType w:val="hybridMultilevel"/>
    <w:tmpl w:val="25103C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7E87E06"/>
    <w:multiLevelType w:val="hybridMultilevel"/>
    <w:tmpl w:val="91CA86AE"/>
    <w:lvl w:ilvl="0" w:tplc="47DACA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C304CEC"/>
    <w:multiLevelType w:val="multilevel"/>
    <w:tmpl w:val="62F25DF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CEE4B8B"/>
    <w:multiLevelType w:val="hybridMultilevel"/>
    <w:tmpl w:val="1D9A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F746C"/>
    <w:multiLevelType w:val="multilevel"/>
    <w:tmpl w:val="11846EE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515F76"/>
    <w:multiLevelType w:val="hybridMultilevel"/>
    <w:tmpl w:val="77F0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F6170"/>
    <w:multiLevelType w:val="hybridMultilevel"/>
    <w:tmpl w:val="E224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55D3E"/>
    <w:multiLevelType w:val="hybridMultilevel"/>
    <w:tmpl w:val="7A327790"/>
    <w:lvl w:ilvl="0" w:tplc="EAF448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E46C8"/>
    <w:multiLevelType w:val="hybridMultilevel"/>
    <w:tmpl w:val="17E6239E"/>
    <w:lvl w:ilvl="0" w:tplc="8F900BE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AA8550C"/>
    <w:multiLevelType w:val="hybridMultilevel"/>
    <w:tmpl w:val="91CA86AE"/>
    <w:lvl w:ilvl="0" w:tplc="47DACA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8C77A5"/>
    <w:multiLevelType w:val="multilevel"/>
    <w:tmpl w:val="A76A3D8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23105583"/>
    <w:multiLevelType w:val="hybridMultilevel"/>
    <w:tmpl w:val="88EE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67311"/>
    <w:multiLevelType w:val="hybridMultilevel"/>
    <w:tmpl w:val="605E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4567A"/>
    <w:multiLevelType w:val="hybridMultilevel"/>
    <w:tmpl w:val="1184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84A88"/>
    <w:multiLevelType w:val="multilevel"/>
    <w:tmpl w:val="0C986AB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2833756D"/>
    <w:multiLevelType w:val="hybridMultilevel"/>
    <w:tmpl w:val="3BEC1CA4"/>
    <w:lvl w:ilvl="0" w:tplc="64826C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C376D"/>
    <w:multiLevelType w:val="hybridMultilevel"/>
    <w:tmpl w:val="6FB6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A05BA"/>
    <w:multiLevelType w:val="hybridMultilevel"/>
    <w:tmpl w:val="3FC0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2944E3"/>
    <w:multiLevelType w:val="hybridMultilevel"/>
    <w:tmpl w:val="52E0B96C"/>
    <w:lvl w:ilvl="0" w:tplc="0409000F">
      <w:start w:val="1"/>
      <w:numFmt w:val="decimal"/>
      <w:lvlText w:val="%1."/>
      <w:lvlJc w:val="left"/>
      <w:pPr>
        <w:ind w:left="720" w:hanging="360"/>
      </w:pPr>
      <w:rPr>
        <w:rFonts w:hint="default"/>
      </w:rPr>
    </w:lvl>
    <w:lvl w:ilvl="1" w:tplc="DF90307E">
      <w:start w:val="1"/>
      <w:numFmt w:val="decimal"/>
      <w:lvlText w:val="%2."/>
      <w:lvlJc w:val="left"/>
      <w:pPr>
        <w:ind w:left="144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95214"/>
    <w:multiLevelType w:val="hybridMultilevel"/>
    <w:tmpl w:val="8136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B42F3"/>
    <w:multiLevelType w:val="hybridMultilevel"/>
    <w:tmpl w:val="7EE0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E0CB9"/>
    <w:multiLevelType w:val="hybridMultilevel"/>
    <w:tmpl w:val="2744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D142E0"/>
    <w:multiLevelType w:val="multilevel"/>
    <w:tmpl w:val="77E0668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01224B2"/>
    <w:multiLevelType w:val="hybridMultilevel"/>
    <w:tmpl w:val="8C6A2E0A"/>
    <w:lvl w:ilvl="0" w:tplc="8A50B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3B040B"/>
    <w:multiLevelType w:val="hybridMultilevel"/>
    <w:tmpl w:val="B61E2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2257A"/>
    <w:multiLevelType w:val="hybridMultilevel"/>
    <w:tmpl w:val="9F3C331C"/>
    <w:lvl w:ilvl="0" w:tplc="6482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C4DD4"/>
    <w:multiLevelType w:val="multilevel"/>
    <w:tmpl w:val="FFC257F0"/>
    <w:styleLink w:val="CurrentList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1" w15:restartNumberingAfterBreak="0">
    <w:nsid w:val="4CC01CA0"/>
    <w:multiLevelType w:val="hybridMultilevel"/>
    <w:tmpl w:val="87C2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786ABE"/>
    <w:multiLevelType w:val="hybridMultilevel"/>
    <w:tmpl w:val="C5923000"/>
    <w:lvl w:ilvl="0" w:tplc="64826C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4C0413"/>
    <w:multiLevelType w:val="hybridMultilevel"/>
    <w:tmpl w:val="B41E6A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5250182D"/>
    <w:multiLevelType w:val="hybridMultilevel"/>
    <w:tmpl w:val="DE20EE14"/>
    <w:lvl w:ilvl="0" w:tplc="6482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950FDA"/>
    <w:multiLevelType w:val="hybridMultilevel"/>
    <w:tmpl w:val="7940F8CA"/>
    <w:lvl w:ilvl="0" w:tplc="78B89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3B6D49"/>
    <w:multiLevelType w:val="multilevel"/>
    <w:tmpl w:val="D0B65E6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58B4476F"/>
    <w:multiLevelType w:val="multilevel"/>
    <w:tmpl w:val="EF02E5A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8" w15:restartNumberingAfterBreak="0">
    <w:nsid w:val="5D0C7060"/>
    <w:multiLevelType w:val="multilevel"/>
    <w:tmpl w:val="EF02E5AE"/>
    <w:styleLink w:val="CurrentList3"/>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9" w15:restartNumberingAfterBreak="0">
    <w:nsid w:val="5E1E5C38"/>
    <w:multiLevelType w:val="hybridMultilevel"/>
    <w:tmpl w:val="A3D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547C0F"/>
    <w:multiLevelType w:val="hybridMultilevel"/>
    <w:tmpl w:val="6FB639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E066FD"/>
    <w:multiLevelType w:val="multilevel"/>
    <w:tmpl w:val="A0B6E21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65083B87"/>
    <w:multiLevelType w:val="hybridMultilevel"/>
    <w:tmpl w:val="3FC0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245F84"/>
    <w:multiLevelType w:val="multilevel"/>
    <w:tmpl w:val="20B63874"/>
    <w:lvl w:ilvl="0">
      <w:start w:val="1"/>
      <w:numFmt w:val="lowerRoman"/>
      <w:lvlText w:val="%1."/>
      <w:lvlJc w:val="righ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4" w15:restartNumberingAfterBreak="0">
    <w:nsid w:val="66C5600F"/>
    <w:multiLevelType w:val="hybridMultilevel"/>
    <w:tmpl w:val="91CA86AE"/>
    <w:lvl w:ilvl="0" w:tplc="47DAC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74234C"/>
    <w:multiLevelType w:val="hybridMultilevel"/>
    <w:tmpl w:val="A724A9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6C7922F2"/>
    <w:multiLevelType w:val="hybridMultilevel"/>
    <w:tmpl w:val="9F3C3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F2C3BB9"/>
    <w:multiLevelType w:val="hybridMultilevel"/>
    <w:tmpl w:val="6FB639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FA30C5B"/>
    <w:multiLevelType w:val="hybridMultilevel"/>
    <w:tmpl w:val="91CA86AE"/>
    <w:lvl w:ilvl="0" w:tplc="47DACA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12C6EBE"/>
    <w:multiLevelType w:val="hybridMultilevel"/>
    <w:tmpl w:val="6FB639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1E641C4"/>
    <w:multiLevelType w:val="hybridMultilevel"/>
    <w:tmpl w:val="8334D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225FBD"/>
    <w:multiLevelType w:val="hybridMultilevel"/>
    <w:tmpl w:val="B59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C30356"/>
    <w:multiLevelType w:val="multilevel"/>
    <w:tmpl w:val="48AA20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3" w15:restartNumberingAfterBreak="0">
    <w:nsid w:val="731003F8"/>
    <w:multiLevelType w:val="hybridMultilevel"/>
    <w:tmpl w:val="91CA86AE"/>
    <w:lvl w:ilvl="0" w:tplc="47DAC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5516F9A"/>
    <w:multiLevelType w:val="hybridMultilevel"/>
    <w:tmpl w:val="D14C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34389D"/>
    <w:multiLevelType w:val="hybridMultilevel"/>
    <w:tmpl w:val="F3AA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7C09E8"/>
    <w:multiLevelType w:val="hybridMultilevel"/>
    <w:tmpl w:val="91922B46"/>
    <w:lvl w:ilvl="0" w:tplc="6482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BF39AB"/>
    <w:multiLevelType w:val="multilevel"/>
    <w:tmpl w:val="9EF8269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8" w15:restartNumberingAfterBreak="0">
    <w:nsid w:val="7FFC2BA5"/>
    <w:multiLevelType w:val="hybridMultilevel"/>
    <w:tmpl w:val="8334D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302735">
    <w:abstractNumId w:val="42"/>
  </w:num>
  <w:num w:numId="2" w16cid:durableId="134493949">
    <w:abstractNumId w:val="58"/>
  </w:num>
  <w:num w:numId="3" w16cid:durableId="1717242352">
    <w:abstractNumId w:val="0"/>
  </w:num>
  <w:num w:numId="4" w16cid:durableId="1043365649">
    <w:abstractNumId w:val="21"/>
  </w:num>
  <w:num w:numId="5" w16cid:durableId="732700591">
    <w:abstractNumId w:val="50"/>
  </w:num>
  <w:num w:numId="6" w16cid:durableId="615672536">
    <w:abstractNumId w:val="17"/>
  </w:num>
  <w:num w:numId="7" w16cid:durableId="1548032884">
    <w:abstractNumId w:val="2"/>
  </w:num>
  <w:num w:numId="8" w16cid:durableId="906384608">
    <w:abstractNumId w:val="26"/>
  </w:num>
  <w:num w:numId="9" w16cid:durableId="1937981677">
    <w:abstractNumId w:val="43"/>
  </w:num>
  <w:num w:numId="10" w16cid:durableId="1366091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966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14907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04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2274000">
    <w:abstractNumId w:val="25"/>
  </w:num>
  <w:num w:numId="15" w16cid:durableId="301160388">
    <w:abstractNumId w:val="22"/>
  </w:num>
  <w:num w:numId="16" w16cid:durableId="1310744564">
    <w:abstractNumId w:val="53"/>
  </w:num>
  <w:num w:numId="17" w16cid:durableId="24642096">
    <w:abstractNumId w:val="20"/>
  </w:num>
  <w:num w:numId="18" w16cid:durableId="515389520">
    <w:abstractNumId w:val="39"/>
  </w:num>
  <w:num w:numId="19" w16cid:durableId="768427231">
    <w:abstractNumId w:val="47"/>
  </w:num>
  <w:num w:numId="20" w16cid:durableId="466438905">
    <w:abstractNumId w:val="49"/>
  </w:num>
  <w:num w:numId="21" w16cid:durableId="87387865">
    <w:abstractNumId w:val="40"/>
  </w:num>
  <w:num w:numId="22" w16cid:durableId="504632586">
    <w:abstractNumId w:val="48"/>
  </w:num>
  <w:num w:numId="23" w16cid:durableId="1125198673">
    <w:abstractNumId w:val="5"/>
  </w:num>
  <w:num w:numId="24" w16cid:durableId="160119510">
    <w:abstractNumId w:val="44"/>
  </w:num>
  <w:num w:numId="25" w16cid:durableId="278876876">
    <w:abstractNumId w:val="3"/>
  </w:num>
  <w:num w:numId="26" w16cid:durableId="483543170">
    <w:abstractNumId w:val="1"/>
  </w:num>
  <w:num w:numId="27" w16cid:durableId="1895004312">
    <w:abstractNumId w:val="23"/>
  </w:num>
  <w:num w:numId="28" w16cid:durableId="1285891503">
    <w:abstractNumId w:val="55"/>
  </w:num>
  <w:num w:numId="29" w16cid:durableId="754089242">
    <w:abstractNumId w:val="24"/>
  </w:num>
  <w:num w:numId="30" w16cid:durableId="672955850">
    <w:abstractNumId w:val="15"/>
  </w:num>
  <w:num w:numId="31" w16cid:durableId="8024502">
    <w:abstractNumId w:val="31"/>
  </w:num>
  <w:num w:numId="32" w16cid:durableId="507059858">
    <w:abstractNumId w:val="10"/>
  </w:num>
  <w:num w:numId="33" w16cid:durableId="747460232">
    <w:abstractNumId w:val="11"/>
  </w:num>
  <w:num w:numId="34" w16cid:durableId="793402609">
    <w:abstractNumId w:val="9"/>
  </w:num>
  <w:num w:numId="35" w16cid:durableId="1784031698">
    <w:abstractNumId w:val="7"/>
  </w:num>
  <w:num w:numId="36" w16cid:durableId="300111209">
    <w:abstractNumId w:val="13"/>
  </w:num>
  <w:num w:numId="37" w16cid:durableId="480191333">
    <w:abstractNumId w:val="29"/>
  </w:num>
  <w:num w:numId="38" w16cid:durableId="1730104914">
    <w:abstractNumId w:val="46"/>
  </w:num>
  <w:num w:numId="39" w16cid:durableId="348222929">
    <w:abstractNumId w:val="19"/>
  </w:num>
  <w:num w:numId="40" w16cid:durableId="1735464247">
    <w:abstractNumId w:val="32"/>
  </w:num>
  <w:num w:numId="41" w16cid:durableId="1883398240">
    <w:abstractNumId w:val="56"/>
  </w:num>
  <w:num w:numId="42" w16cid:durableId="714084057">
    <w:abstractNumId w:val="34"/>
  </w:num>
  <w:num w:numId="43" w16cid:durableId="1930697601">
    <w:abstractNumId w:val="27"/>
  </w:num>
  <w:num w:numId="44" w16cid:durableId="2119521139">
    <w:abstractNumId w:val="14"/>
  </w:num>
  <w:num w:numId="45" w16cid:durableId="1802649202">
    <w:abstractNumId w:val="51"/>
  </w:num>
  <w:num w:numId="46" w16cid:durableId="1271158030">
    <w:abstractNumId w:val="57"/>
  </w:num>
  <w:num w:numId="47" w16cid:durableId="1115948012">
    <w:abstractNumId w:val="37"/>
  </w:num>
  <w:num w:numId="48" w16cid:durableId="622082003">
    <w:abstractNumId w:val="28"/>
  </w:num>
  <w:num w:numId="49" w16cid:durableId="169562391">
    <w:abstractNumId w:val="52"/>
  </w:num>
  <w:num w:numId="50" w16cid:durableId="1034430143">
    <w:abstractNumId w:val="41"/>
  </w:num>
  <w:num w:numId="51" w16cid:durableId="577331089">
    <w:abstractNumId w:val="18"/>
  </w:num>
  <w:num w:numId="52" w16cid:durableId="302857969">
    <w:abstractNumId w:val="36"/>
  </w:num>
  <w:num w:numId="53" w16cid:durableId="1762407604">
    <w:abstractNumId w:val="6"/>
  </w:num>
  <w:num w:numId="54" w16cid:durableId="1264846035">
    <w:abstractNumId w:val="35"/>
  </w:num>
  <w:num w:numId="55" w16cid:durableId="632490554">
    <w:abstractNumId w:val="8"/>
  </w:num>
  <w:num w:numId="56" w16cid:durableId="33123301">
    <w:abstractNumId w:val="30"/>
  </w:num>
  <w:num w:numId="57" w16cid:durableId="1511719466">
    <w:abstractNumId w:val="38"/>
  </w:num>
  <w:num w:numId="58" w16cid:durableId="382680645">
    <w:abstractNumId w:val="16"/>
  </w:num>
  <w:num w:numId="59" w16cid:durableId="944574684">
    <w:abstractNumId w:val="54"/>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Ritz">
    <w15:presenceInfo w15:providerId="AD" w15:userId="S-1-5-21-3219880125-777411061-2701532866-22377"/>
  </w15:person>
  <w15:person w15:author="Sarah Petrosyan">
    <w15:presenceInfo w15:providerId="None" w15:userId="Sarah Petrosyan"/>
  </w15:person>
  <w15:person w15:author="Sarah Petrosyan [2]">
    <w15:presenceInfo w15:providerId="AD" w15:userId="S::sarahp07@usc.edu::edd23f53-e4d8-45aa-ba14-ef6f69c833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D72"/>
    <w:rsid w:val="000012F3"/>
    <w:rsid w:val="00001BA9"/>
    <w:rsid w:val="00005940"/>
    <w:rsid w:val="00006A80"/>
    <w:rsid w:val="00006B18"/>
    <w:rsid w:val="00010169"/>
    <w:rsid w:val="00011769"/>
    <w:rsid w:val="00011A8F"/>
    <w:rsid w:val="00013D2A"/>
    <w:rsid w:val="000147F2"/>
    <w:rsid w:val="00014A3C"/>
    <w:rsid w:val="00016B17"/>
    <w:rsid w:val="00020501"/>
    <w:rsid w:val="00022663"/>
    <w:rsid w:val="0002403A"/>
    <w:rsid w:val="000262DE"/>
    <w:rsid w:val="000268F5"/>
    <w:rsid w:val="00031CB4"/>
    <w:rsid w:val="000340B4"/>
    <w:rsid w:val="0003413C"/>
    <w:rsid w:val="00034BC0"/>
    <w:rsid w:val="000352B0"/>
    <w:rsid w:val="00036850"/>
    <w:rsid w:val="00040CB1"/>
    <w:rsid w:val="00041445"/>
    <w:rsid w:val="000423F2"/>
    <w:rsid w:val="00042E3A"/>
    <w:rsid w:val="000435C9"/>
    <w:rsid w:val="00043E7F"/>
    <w:rsid w:val="0004453E"/>
    <w:rsid w:val="00044D2D"/>
    <w:rsid w:val="0004559B"/>
    <w:rsid w:val="00045D7D"/>
    <w:rsid w:val="00046DD2"/>
    <w:rsid w:val="00050D82"/>
    <w:rsid w:val="000530FB"/>
    <w:rsid w:val="00055FEA"/>
    <w:rsid w:val="00057247"/>
    <w:rsid w:val="00060235"/>
    <w:rsid w:val="00061806"/>
    <w:rsid w:val="00063C00"/>
    <w:rsid w:val="000644E9"/>
    <w:rsid w:val="00064555"/>
    <w:rsid w:val="00064EE7"/>
    <w:rsid w:val="000656E9"/>
    <w:rsid w:val="00066111"/>
    <w:rsid w:val="00070C6D"/>
    <w:rsid w:val="000735CD"/>
    <w:rsid w:val="00073921"/>
    <w:rsid w:val="00074C4B"/>
    <w:rsid w:val="00075980"/>
    <w:rsid w:val="00080378"/>
    <w:rsid w:val="00082DAE"/>
    <w:rsid w:val="00082F88"/>
    <w:rsid w:val="00086B10"/>
    <w:rsid w:val="00086E76"/>
    <w:rsid w:val="00087B68"/>
    <w:rsid w:val="00090D78"/>
    <w:rsid w:val="00091F3C"/>
    <w:rsid w:val="00092511"/>
    <w:rsid w:val="000940B1"/>
    <w:rsid w:val="000949D5"/>
    <w:rsid w:val="00096014"/>
    <w:rsid w:val="000A0499"/>
    <w:rsid w:val="000A2614"/>
    <w:rsid w:val="000A3EEE"/>
    <w:rsid w:val="000A4135"/>
    <w:rsid w:val="000A4264"/>
    <w:rsid w:val="000A6E41"/>
    <w:rsid w:val="000B1430"/>
    <w:rsid w:val="000B1832"/>
    <w:rsid w:val="000B20A1"/>
    <w:rsid w:val="000B2268"/>
    <w:rsid w:val="000B7A36"/>
    <w:rsid w:val="000B7C6B"/>
    <w:rsid w:val="000C1728"/>
    <w:rsid w:val="000C2719"/>
    <w:rsid w:val="000C3B94"/>
    <w:rsid w:val="000C6563"/>
    <w:rsid w:val="000C6DD5"/>
    <w:rsid w:val="000D0903"/>
    <w:rsid w:val="000D1DF0"/>
    <w:rsid w:val="000D31DC"/>
    <w:rsid w:val="000D35F3"/>
    <w:rsid w:val="000D3683"/>
    <w:rsid w:val="000D4F4D"/>
    <w:rsid w:val="000D5B21"/>
    <w:rsid w:val="000D6729"/>
    <w:rsid w:val="000E1BE7"/>
    <w:rsid w:val="000E267E"/>
    <w:rsid w:val="000E3FBA"/>
    <w:rsid w:val="000E5F64"/>
    <w:rsid w:val="000E670C"/>
    <w:rsid w:val="000E7F13"/>
    <w:rsid w:val="000F18D7"/>
    <w:rsid w:val="000F1EEE"/>
    <w:rsid w:val="000F269E"/>
    <w:rsid w:val="000F3200"/>
    <w:rsid w:val="000F3897"/>
    <w:rsid w:val="000F44AD"/>
    <w:rsid w:val="000F7D76"/>
    <w:rsid w:val="001003EA"/>
    <w:rsid w:val="00101615"/>
    <w:rsid w:val="00101B30"/>
    <w:rsid w:val="001024B3"/>
    <w:rsid w:val="00102574"/>
    <w:rsid w:val="00103B62"/>
    <w:rsid w:val="00105857"/>
    <w:rsid w:val="00106299"/>
    <w:rsid w:val="00107B08"/>
    <w:rsid w:val="00107E9E"/>
    <w:rsid w:val="001104E8"/>
    <w:rsid w:val="001128DC"/>
    <w:rsid w:val="001129C7"/>
    <w:rsid w:val="00112A5C"/>
    <w:rsid w:val="00113361"/>
    <w:rsid w:val="00113388"/>
    <w:rsid w:val="00113399"/>
    <w:rsid w:val="00114CA7"/>
    <w:rsid w:val="001156F4"/>
    <w:rsid w:val="00117421"/>
    <w:rsid w:val="0011795F"/>
    <w:rsid w:val="001203C5"/>
    <w:rsid w:val="001209C9"/>
    <w:rsid w:val="00122F04"/>
    <w:rsid w:val="00123994"/>
    <w:rsid w:val="001248B8"/>
    <w:rsid w:val="00126720"/>
    <w:rsid w:val="00130594"/>
    <w:rsid w:val="00130CCB"/>
    <w:rsid w:val="00134607"/>
    <w:rsid w:val="00134A71"/>
    <w:rsid w:val="001400CD"/>
    <w:rsid w:val="00142AB9"/>
    <w:rsid w:val="0014337D"/>
    <w:rsid w:val="00143764"/>
    <w:rsid w:val="00144083"/>
    <w:rsid w:val="0014541F"/>
    <w:rsid w:val="00150AF9"/>
    <w:rsid w:val="00150DFC"/>
    <w:rsid w:val="00151EAB"/>
    <w:rsid w:val="00152D62"/>
    <w:rsid w:val="0015557F"/>
    <w:rsid w:val="001555B1"/>
    <w:rsid w:val="00155A80"/>
    <w:rsid w:val="00155B0E"/>
    <w:rsid w:val="00155C66"/>
    <w:rsid w:val="00155F9F"/>
    <w:rsid w:val="00161B88"/>
    <w:rsid w:val="00163489"/>
    <w:rsid w:val="00164EF8"/>
    <w:rsid w:val="001679A0"/>
    <w:rsid w:val="00167C9E"/>
    <w:rsid w:val="001700FE"/>
    <w:rsid w:val="0017131B"/>
    <w:rsid w:val="00173545"/>
    <w:rsid w:val="00174030"/>
    <w:rsid w:val="0017638E"/>
    <w:rsid w:val="00176FAE"/>
    <w:rsid w:val="0017740A"/>
    <w:rsid w:val="00180086"/>
    <w:rsid w:val="001800B3"/>
    <w:rsid w:val="00182EF8"/>
    <w:rsid w:val="0018451B"/>
    <w:rsid w:val="001854EF"/>
    <w:rsid w:val="0018701E"/>
    <w:rsid w:val="0019219F"/>
    <w:rsid w:val="001924F7"/>
    <w:rsid w:val="001933A4"/>
    <w:rsid w:val="00195BE1"/>
    <w:rsid w:val="00196705"/>
    <w:rsid w:val="001A21C2"/>
    <w:rsid w:val="001A2D12"/>
    <w:rsid w:val="001A3B24"/>
    <w:rsid w:val="001A459D"/>
    <w:rsid w:val="001A46D7"/>
    <w:rsid w:val="001A53E0"/>
    <w:rsid w:val="001B0A8B"/>
    <w:rsid w:val="001B383F"/>
    <w:rsid w:val="001B5D54"/>
    <w:rsid w:val="001B6E4B"/>
    <w:rsid w:val="001B6E57"/>
    <w:rsid w:val="001B6EF4"/>
    <w:rsid w:val="001B6FF5"/>
    <w:rsid w:val="001C0433"/>
    <w:rsid w:val="001C1993"/>
    <w:rsid w:val="001C299E"/>
    <w:rsid w:val="001C30AC"/>
    <w:rsid w:val="001C7752"/>
    <w:rsid w:val="001D3AE2"/>
    <w:rsid w:val="001D3B9C"/>
    <w:rsid w:val="001D4450"/>
    <w:rsid w:val="001D49DC"/>
    <w:rsid w:val="001D69BC"/>
    <w:rsid w:val="001D6D88"/>
    <w:rsid w:val="001D7470"/>
    <w:rsid w:val="001E0B09"/>
    <w:rsid w:val="001E1778"/>
    <w:rsid w:val="001E444A"/>
    <w:rsid w:val="001E4A0F"/>
    <w:rsid w:val="001E4DD3"/>
    <w:rsid w:val="001E5205"/>
    <w:rsid w:val="001E52F6"/>
    <w:rsid w:val="001E5A7A"/>
    <w:rsid w:val="001E69F7"/>
    <w:rsid w:val="001E6AD3"/>
    <w:rsid w:val="001E74FC"/>
    <w:rsid w:val="001F0C04"/>
    <w:rsid w:val="001F0CF0"/>
    <w:rsid w:val="001F48BD"/>
    <w:rsid w:val="001F5C68"/>
    <w:rsid w:val="001F6C89"/>
    <w:rsid w:val="001F6D67"/>
    <w:rsid w:val="001F73FA"/>
    <w:rsid w:val="002000D6"/>
    <w:rsid w:val="00200340"/>
    <w:rsid w:val="00200ECB"/>
    <w:rsid w:val="00202BE3"/>
    <w:rsid w:val="00204187"/>
    <w:rsid w:val="00205889"/>
    <w:rsid w:val="0020612F"/>
    <w:rsid w:val="002076B3"/>
    <w:rsid w:val="00210D68"/>
    <w:rsid w:val="00212718"/>
    <w:rsid w:val="00213C30"/>
    <w:rsid w:val="0021526A"/>
    <w:rsid w:val="0021593A"/>
    <w:rsid w:val="00216750"/>
    <w:rsid w:val="00216F9C"/>
    <w:rsid w:val="002171A7"/>
    <w:rsid w:val="00217770"/>
    <w:rsid w:val="002179EB"/>
    <w:rsid w:val="00217B30"/>
    <w:rsid w:val="002207CD"/>
    <w:rsid w:val="00220D80"/>
    <w:rsid w:val="002266A6"/>
    <w:rsid w:val="00226717"/>
    <w:rsid w:val="00230AB5"/>
    <w:rsid w:val="0023265F"/>
    <w:rsid w:val="00234751"/>
    <w:rsid w:val="00234DAF"/>
    <w:rsid w:val="00236075"/>
    <w:rsid w:val="0023639A"/>
    <w:rsid w:val="00236F4B"/>
    <w:rsid w:val="002370DC"/>
    <w:rsid w:val="00237273"/>
    <w:rsid w:val="00237F37"/>
    <w:rsid w:val="002404F9"/>
    <w:rsid w:val="0024069C"/>
    <w:rsid w:val="00240E04"/>
    <w:rsid w:val="0024180A"/>
    <w:rsid w:val="002431BD"/>
    <w:rsid w:val="00243416"/>
    <w:rsid w:val="002449D3"/>
    <w:rsid w:val="00244F93"/>
    <w:rsid w:val="00245E33"/>
    <w:rsid w:val="002470C5"/>
    <w:rsid w:val="0024796F"/>
    <w:rsid w:val="002500D1"/>
    <w:rsid w:val="002541D6"/>
    <w:rsid w:val="00254526"/>
    <w:rsid w:val="00254744"/>
    <w:rsid w:val="00257D75"/>
    <w:rsid w:val="002601BF"/>
    <w:rsid w:val="00261856"/>
    <w:rsid w:val="002619BE"/>
    <w:rsid w:val="0026269F"/>
    <w:rsid w:val="002633DD"/>
    <w:rsid w:val="002661FD"/>
    <w:rsid w:val="00274C9C"/>
    <w:rsid w:val="002765BA"/>
    <w:rsid w:val="00276AA6"/>
    <w:rsid w:val="00276D0D"/>
    <w:rsid w:val="00277D17"/>
    <w:rsid w:val="00283B26"/>
    <w:rsid w:val="00284C00"/>
    <w:rsid w:val="0028542C"/>
    <w:rsid w:val="00286A84"/>
    <w:rsid w:val="00287569"/>
    <w:rsid w:val="00287AD4"/>
    <w:rsid w:val="00287BFE"/>
    <w:rsid w:val="0029013D"/>
    <w:rsid w:val="00291079"/>
    <w:rsid w:val="00292F8B"/>
    <w:rsid w:val="002939EA"/>
    <w:rsid w:val="00295074"/>
    <w:rsid w:val="002A0997"/>
    <w:rsid w:val="002A1240"/>
    <w:rsid w:val="002A1822"/>
    <w:rsid w:val="002A4613"/>
    <w:rsid w:val="002A49CA"/>
    <w:rsid w:val="002A5786"/>
    <w:rsid w:val="002A5ED5"/>
    <w:rsid w:val="002A764B"/>
    <w:rsid w:val="002A7DD8"/>
    <w:rsid w:val="002B115C"/>
    <w:rsid w:val="002B3178"/>
    <w:rsid w:val="002B4701"/>
    <w:rsid w:val="002B5F68"/>
    <w:rsid w:val="002C028F"/>
    <w:rsid w:val="002C02AB"/>
    <w:rsid w:val="002C049C"/>
    <w:rsid w:val="002C11C2"/>
    <w:rsid w:val="002C1518"/>
    <w:rsid w:val="002C17E2"/>
    <w:rsid w:val="002C506E"/>
    <w:rsid w:val="002C537D"/>
    <w:rsid w:val="002C5988"/>
    <w:rsid w:val="002C6A2D"/>
    <w:rsid w:val="002C6EBF"/>
    <w:rsid w:val="002C749B"/>
    <w:rsid w:val="002D0452"/>
    <w:rsid w:val="002D0A8F"/>
    <w:rsid w:val="002D110F"/>
    <w:rsid w:val="002D23E9"/>
    <w:rsid w:val="002D490F"/>
    <w:rsid w:val="002D4B1D"/>
    <w:rsid w:val="002D4E11"/>
    <w:rsid w:val="002D6857"/>
    <w:rsid w:val="002D79B6"/>
    <w:rsid w:val="002D7A6C"/>
    <w:rsid w:val="002E0281"/>
    <w:rsid w:val="002E184A"/>
    <w:rsid w:val="002E2C69"/>
    <w:rsid w:val="002E313C"/>
    <w:rsid w:val="002E3580"/>
    <w:rsid w:val="002E496C"/>
    <w:rsid w:val="002E5C8A"/>
    <w:rsid w:val="002E5E27"/>
    <w:rsid w:val="002E64B6"/>
    <w:rsid w:val="002E66A4"/>
    <w:rsid w:val="002E6B77"/>
    <w:rsid w:val="002E71BD"/>
    <w:rsid w:val="002E7C44"/>
    <w:rsid w:val="002F1F63"/>
    <w:rsid w:val="002F3788"/>
    <w:rsid w:val="002F449A"/>
    <w:rsid w:val="002F5296"/>
    <w:rsid w:val="002F59C3"/>
    <w:rsid w:val="002F6710"/>
    <w:rsid w:val="002F6BC9"/>
    <w:rsid w:val="003003E0"/>
    <w:rsid w:val="00300994"/>
    <w:rsid w:val="003013DE"/>
    <w:rsid w:val="00302255"/>
    <w:rsid w:val="0030307E"/>
    <w:rsid w:val="00305076"/>
    <w:rsid w:val="0030724D"/>
    <w:rsid w:val="003072B7"/>
    <w:rsid w:val="0030744C"/>
    <w:rsid w:val="00311D96"/>
    <w:rsid w:val="00311E12"/>
    <w:rsid w:val="003128D6"/>
    <w:rsid w:val="003136E0"/>
    <w:rsid w:val="00313742"/>
    <w:rsid w:val="00316672"/>
    <w:rsid w:val="00316CAF"/>
    <w:rsid w:val="00320A30"/>
    <w:rsid w:val="00323EED"/>
    <w:rsid w:val="0032489A"/>
    <w:rsid w:val="00324FC1"/>
    <w:rsid w:val="00326EC5"/>
    <w:rsid w:val="00330984"/>
    <w:rsid w:val="0033106B"/>
    <w:rsid w:val="00332FA4"/>
    <w:rsid w:val="003331B3"/>
    <w:rsid w:val="003344F1"/>
    <w:rsid w:val="00336BA2"/>
    <w:rsid w:val="003372D7"/>
    <w:rsid w:val="0033738B"/>
    <w:rsid w:val="003407BC"/>
    <w:rsid w:val="00341437"/>
    <w:rsid w:val="0034422B"/>
    <w:rsid w:val="00346D66"/>
    <w:rsid w:val="00347FDD"/>
    <w:rsid w:val="0035179D"/>
    <w:rsid w:val="00355B8A"/>
    <w:rsid w:val="0035600A"/>
    <w:rsid w:val="003563C8"/>
    <w:rsid w:val="00356F1F"/>
    <w:rsid w:val="00356FB9"/>
    <w:rsid w:val="003613B4"/>
    <w:rsid w:val="00361560"/>
    <w:rsid w:val="00363EB7"/>
    <w:rsid w:val="00364E1B"/>
    <w:rsid w:val="003651E0"/>
    <w:rsid w:val="00367F4D"/>
    <w:rsid w:val="0037229C"/>
    <w:rsid w:val="00373359"/>
    <w:rsid w:val="00374350"/>
    <w:rsid w:val="00375495"/>
    <w:rsid w:val="0037595C"/>
    <w:rsid w:val="00377847"/>
    <w:rsid w:val="00377DD8"/>
    <w:rsid w:val="00377F99"/>
    <w:rsid w:val="00380436"/>
    <w:rsid w:val="0038295C"/>
    <w:rsid w:val="003867AC"/>
    <w:rsid w:val="00391C14"/>
    <w:rsid w:val="00392375"/>
    <w:rsid w:val="00393D51"/>
    <w:rsid w:val="00395457"/>
    <w:rsid w:val="00396829"/>
    <w:rsid w:val="00397A48"/>
    <w:rsid w:val="00397DA0"/>
    <w:rsid w:val="003A19A6"/>
    <w:rsid w:val="003A23BE"/>
    <w:rsid w:val="003A2AAB"/>
    <w:rsid w:val="003A4C8B"/>
    <w:rsid w:val="003A5A01"/>
    <w:rsid w:val="003A6051"/>
    <w:rsid w:val="003A652F"/>
    <w:rsid w:val="003B0025"/>
    <w:rsid w:val="003B03CC"/>
    <w:rsid w:val="003B2110"/>
    <w:rsid w:val="003B48E5"/>
    <w:rsid w:val="003B4950"/>
    <w:rsid w:val="003B4F39"/>
    <w:rsid w:val="003B5FAC"/>
    <w:rsid w:val="003B71FB"/>
    <w:rsid w:val="003B7825"/>
    <w:rsid w:val="003B7ABB"/>
    <w:rsid w:val="003B7F63"/>
    <w:rsid w:val="003C036D"/>
    <w:rsid w:val="003C0D14"/>
    <w:rsid w:val="003C126F"/>
    <w:rsid w:val="003C4C7D"/>
    <w:rsid w:val="003C5F04"/>
    <w:rsid w:val="003C60F6"/>
    <w:rsid w:val="003D0081"/>
    <w:rsid w:val="003D10F3"/>
    <w:rsid w:val="003D2B63"/>
    <w:rsid w:val="003D4DCC"/>
    <w:rsid w:val="003D57C1"/>
    <w:rsid w:val="003D6541"/>
    <w:rsid w:val="003D6727"/>
    <w:rsid w:val="003D6961"/>
    <w:rsid w:val="003D698D"/>
    <w:rsid w:val="003D6C67"/>
    <w:rsid w:val="003E07E7"/>
    <w:rsid w:val="003E17CD"/>
    <w:rsid w:val="003E234C"/>
    <w:rsid w:val="003E2717"/>
    <w:rsid w:val="003E33E5"/>
    <w:rsid w:val="003E61B7"/>
    <w:rsid w:val="003E6803"/>
    <w:rsid w:val="003E6D9D"/>
    <w:rsid w:val="003F0563"/>
    <w:rsid w:val="003F2F99"/>
    <w:rsid w:val="003F3F2C"/>
    <w:rsid w:val="003F4229"/>
    <w:rsid w:val="003F563C"/>
    <w:rsid w:val="003F56E1"/>
    <w:rsid w:val="003F61EF"/>
    <w:rsid w:val="00400DB7"/>
    <w:rsid w:val="00400E3B"/>
    <w:rsid w:val="00401DD9"/>
    <w:rsid w:val="004025E0"/>
    <w:rsid w:val="0040352C"/>
    <w:rsid w:val="00404C48"/>
    <w:rsid w:val="00405E7E"/>
    <w:rsid w:val="00411516"/>
    <w:rsid w:val="0041162A"/>
    <w:rsid w:val="0041188D"/>
    <w:rsid w:val="0041465D"/>
    <w:rsid w:val="00414A04"/>
    <w:rsid w:val="00414B5A"/>
    <w:rsid w:val="00415285"/>
    <w:rsid w:val="004157D2"/>
    <w:rsid w:val="0041688A"/>
    <w:rsid w:val="00417A20"/>
    <w:rsid w:val="00421374"/>
    <w:rsid w:val="00422BCA"/>
    <w:rsid w:val="00427185"/>
    <w:rsid w:val="00427636"/>
    <w:rsid w:val="0043250C"/>
    <w:rsid w:val="00432BED"/>
    <w:rsid w:val="00433D2E"/>
    <w:rsid w:val="00434A9B"/>
    <w:rsid w:val="00436190"/>
    <w:rsid w:val="00436E20"/>
    <w:rsid w:val="00437BEF"/>
    <w:rsid w:val="00441794"/>
    <w:rsid w:val="00442B40"/>
    <w:rsid w:val="004438F4"/>
    <w:rsid w:val="00443AD7"/>
    <w:rsid w:val="00443B77"/>
    <w:rsid w:val="00446399"/>
    <w:rsid w:val="004502CC"/>
    <w:rsid w:val="00451BED"/>
    <w:rsid w:val="00452CAA"/>
    <w:rsid w:val="00452D7B"/>
    <w:rsid w:val="0045339D"/>
    <w:rsid w:val="004546E2"/>
    <w:rsid w:val="00454A89"/>
    <w:rsid w:val="00460412"/>
    <w:rsid w:val="004610CA"/>
    <w:rsid w:val="004621DA"/>
    <w:rsid w:val="00464281"/>
    <w:rsid w:val="00467CEB"/>
    <w:rsid w:val="00470AFE"/>
    <w:rsid w:val="00475A1A"/>
    <w:rsid w:val="00475B83"/>
    <w:rsid w:val="00477F0F"/>
    <w:rsid w:val="0048065B"/>
    <w:rsid w:val="0048226A"/>
    <w:rsid w:val="00484032"/>
    <w:rsid w:val="00484572"/>
    <w:rsid w:val="00486560"/>
    <w:rsid w:val="00493B75"/>
    <w:rsid w:val="004944F6"/>
    <w:rsid w:val="00494A71"/>
    <w:rsid w:val="00495410"/>
    <w:rsid w:val="00495E7F"/>
    <w:rsid w:val="004963E1"/>
    <w:rsid w:val="0049745E"/>
    <w:rsid w:val="004978BF"/>
    <w:rsid w:val="004A0CC5"/>
    <w:rsid w:val="004A18B2"/>
    <w:rsid w:val="004A2141"/>
    <w:rsid w:val="004A219E"/>
    <w:rsid w:val="004A2EC7"/>
    <w:rsid w:val="004A59C1"/>
    <w:rsid w:val="004A6378"/>
    <w:rsid w:val="004A7381"/>
    <w:rsid w:val="004A7D55"/>
    <w:rsid w:val="004B19DC"/>
    <w:rsid w:val="004B2C77"/>
    <w:rsid w:val="004B5261"/>
    <w:rsid w:val="004B5CF5"/>
    <w:rsid w:val="004B7932"/>
    <w:rsid w:val="004C073F"/>
    <w:rsid w:val="004C14AA"/>
    <w:rsid w:val="004C1564"/>
    <w:rsid w:val="004C5522"/>
    <w:rsid w:val="004C5BA1"/>
    <w:rsid w:val="004C68F3"/>
    <w:rsid w:val="004C71C3"/>
    <w:rsid w:val="004D1E16"/>
    <w:rsid w:val="004D422F"/>
    <w:rsid w:val="004D4C4E"/>
    <w:rsid w:val="004D55A8"/>
    <w:rsid w:val="004D6CD0"/>
    <w:rsid w:val="004D73B4"/>
    <w:rsid w:val="004E0E61"/>
    <w:rsid w:val="004E0EA7"/>
    <w:rsid w:val="004E10A6"/>
    <w:rsid w:val="004E2111"/>
    <w:rsid w:val="004E223D"/>
    <w:rsid w:val="004E42E1"/>
    <w:rsid w:val="004E4DBF"/>
    <w:rsid w:val="004E52B7"/>
    <w:rsid w:val="004E71A7"/>
    <w:rsid w:val="004F134A"/>
    <w:rsid w:val="004F2C07"/>
    <w:rsid w:val="004F5D50"/>
    <w:rsid w:val="004F7E12"/>
    <w:rsid w:val="00500E0E"/>
    <w:rsid w:val="00501708"/>
    <w:rsid w:val="00502383"/>
    <w:rsid w:val="005025EF"/>
    <w:rsid w:val="00503571"/>
    <w:rsid w:val="005035F7"/>
    <w:rsid w:val="00504043"/>
    <w:rsid w:val="005046E6"/>
    <w:rsid w:val="00504808"/>
    <w:rsid w:val="005066FD"/>
    <w:rsid w:val="00506EFB"/>
    <w:rsid w:val="005071F1"/>
    <w:rsid w:val="005072AB"/>
    <w:rsid w:val="00507EEC"/>
    <w:rsid w:val="005101BB"/>
    <w:rsid w:val="005102A6"/>
    <w:rsid w:val="00512447"/>
    <w:rsid w:val="00512E06"/>
    <w:rsid w:val="00513DD9"/>
    <w:rsid w:val="005150CE"/>
    <w:rsid w:val="00517088"/>
    <w:rsid w:val="00520B6A"/>
    <w:rsid w:val="0052191F"/>
    <w:rsid w:val="005224FC"/>
    <w:rsid w:val="00522EE9"/>
    <w:rsid w:val="0052505E"/>
    <w:rsid w:val="00526987"/>
    <w:rsid w:val="00527476"/>
    <w:rsid w:val="00527675"/>
    <w:rsid w:val="00530234"/>
    <w:rsid w:val="00532C43"/>
    <w:rsid w:val="00533476"/>
    <w:rsid w:val="00533E30"/>
    <w:rsid w:val="00534065"/>
    <w:rsid w:val="0053462C"/>
    <w:rsid w:val="00535628"/>
    <w:rsid w:val="005359B2"/>
    <w:rsid w:val="00540E44"/>
    <w:rsid w:val="00540F06"/>
    <w:rsid w:val="0054109F"/>
    <w:rsid w:val="00542D5A"/>
    <w:rsid w:val="00542DEF"/>
    <w:rsid w:val="00543B37"/>
    <w:rsid w:val="0054511A"/>
    <w:rsid w:val="00546812"/>
    <w:rsid w:val="00546B89"/>
    <w:rsid w:val="00546EC6"/>
    <w:rsid w:val="00550E01"/>
    <w:rsid w:val="005517F5"/>
    <w:rsid w:val="00552DBE"/>
    <w:rsid w:val="005535B8"/>
    <w:rsid w:val="0055427F"/>
    <w:rsid w:val="00554DA5"/>
    <w:rsid w:val="00556621"/>
    <w:rsid w:val="00557457"/>
    <w:rsid w:val="00561988"/>
    <w:rsid w:val="0056373A"/>
    <w:rsid w:val="00564EF8"/>
    <w:rsid w:val="00565604"/>
    <w:rsid w:val="005657AE"/>
    <w:rsid w:val="00567CE4"/>
    <w:rsid w:val="00567E20"/>
    <w:rsid w:val="0057076C"/>
    <w:rsid w:val="00572658"/>
    <w:rsid w:val="005747AD"/>
    <w:rsid w:val="0057704F"/>
    <w:rsid w:val="00577D56"/>
    <w:rsid w:val="0058042B"/>
    <w:rsid w:val="00583336"/>
    <w:rsid w:val="00584571"/>
    <w:rsid w:val="00584A39"/>
    <w:rsid w:val="00585025"/>
    <w:rsid w:val="005871D7"/>
    <w:rsid w:val="00590990"/>
    <w:rsid w:val="00590CEC"/>
    <w:rsid w:val="00591208"/>
    <w:rsid w:val="00591BB2"/>
    <w:rsid w:val="0059203E"/>
    <w:rsid w:val="00592BCA"/>
    <w:rsid w:val="0059370B"/>
    <w:rsid w:val="00594719"/>
    <w:rsid w:val="00594D79"/>
    <w:rsid w:val="0059608E"/>
    <w:rsid w:val="005975BC"/>
    <w:rsid w:val="00597B4F"/>
    <w:rsid w:val="00597B80"/>
    <w:rsid w:val="005A0813"/>
    <w:rsid w:val="005A1AF6"/>
    <w:rsid w:val="005A252F"/>
    <w:rsid w:val="005A3314"/>
    <w:rsid w:val="005A4C4F"/>
    <w:rsid w:val="005A4FBE"/>
    <w:rsid w:val="005A5BE0"/>
    <w:rsid w:val="005A74F3"/>
    <w:rsid w:val="005B1076"/>
    <w:rsid w:val="005B213B"/>
    <w:rsid w:val="005B34A2"/>
    <w:rsid w:val="005B75CB"/>
    <w:rsid w:val="005C0305"/>
    <w:rsid w:val="005C1532"/>
    <w:rsid w:val="005C5514"/>
    <w:rsid w:val="005C621A"/>
    <w:rsid w:val="005C6AF3"/>
    <w:rsid w:val="005D0B4E"/>
    <w:rsid w:val="005D12A5"/>
    <w:rsid w:val="005D1598"/>
    <w:rsid w:val="005D21FE"/>
    <w:rsid w:val="005D5C8B"/>
    <w:rsid w:val="005D6660"/>
    <w:rsid w:val="005D706D"/>
    <w:rsid w:val="005D7712"/>
    <w:rsid w:val="005D773E"/>
    <w:rsid w:val="005E0122"/>
    <w:rsid w:val="005E05C9"/>
    <w:rsid w:val="005E1657"/>
    <w:rsid w:val="005E2C2A"/>
    <w:rsid w:val="005E4221"/>
    <w:rsid w:val="005E4AEA"/>
    <w:rsid w:val="005E5172"/>
    <w:rsid w:val="005E576B"/>
    <w:rsid w:val="005E5A1D"/>
    <w:rsid w:val="005E7AD9"/>
    <w:rsid w:val="005F0274"/>
    <w:rsid w:val="005F07B3"/>
    <w:rsid w:val="005F09A5"/>
    <w:rsid w:val="005F10CE"/>
    <w:rsid w:val="005F1898"/>
    <w:rsid w:val="005F250C"/>
    <w:rsid w:val="005F4214"/>
    <w:rsid w:val="005F6CBA"/>
    <w:rsid w:val="005F7C8B"/>
    <w:rsid w:val="00601DA2"/>
    <w:rsid w:val="00603932"/>
    <w:rsid w:val="0060477B"/>
    <w:rsid w:val="00604F1F"/>
    <w:rsid w:val="006054ED"/>
    <w:rsid w:val="00605620"/>
    <w:rsid w:val="00606CB3"/>
    <w:rsid w:val="00606D45"/>
    <w:rsid w:val="006073A1"/>
    <w:rsid w:val="00611C70"/>
    <w:rsid w:val="00612475"/>
    <w:rsid w:val="00613EA9"/>
    <w:rsid w:val="006144F7"/>
    <w:rsid w:val="00614642"/>
    <w:rsid w:val="00614774"/>
    <w:rsid w:val="00615697"/>
    <w:rsid w:val="00617717"/>
    <w:rsid w:val="00617C0A"/>
    <w:rsid w:val="00620754"/>
    <w:rsid w:val="00620C3B"/>
    <w:rsid w:val="0062279F"/>
    <w:rsid w:val="00624824"/>
    <w:rsid w:val="006265BC"/>
    <w:rsid w:val="00626840"/>
    <w:rsid w:val="00626B05"/>
    <w:rsid w:val="006329B2"/>
    <w:rsid w:val="0063353C"/>
    <w:rsid w:val="00633B6F"/>
    <w:rsid w:val="00635EC0"/>
    <w:rsid w:val="00637504"/>
    <w:rsid w:val="00640834"/>
    <w:rsid w:val="0064444F"/>
    <w:rsid w:val="00644C57"/>
    <w:rsid w:val="00645394"/>
    <w:rsid w:val="006459EF"/>
    <w:rsid w:val="00645B18"/>
    <w:rsid w:val="00645CCB"/>
    <w:rsid w:val="0064603C"/>
    <w:rsid w:val="0064659C"/>
    <w:rsid w:val="00650446"/>
    <w:rsid w:val="00650509"/>
    <w:rsid w:val="00652D10"/>
    <w:rsid w:val="00653931"/>
    <w:rsid w:val="0065399D"/>
    <w:rsid w:val="006540BA"/>
    <w:rsid w:val="0065617B"/>
    <w:rsid w:val="00656E5F"/>
    <w:rsid w:val="00657447"/>
    <w:rsid w:val="006574E2"/>
    <w:rsid w:val="006576E6"/>
    <w:rsid w:val="00657E21"/>
    <w:rsid w:val="00660A49"/>
    <w:rsid w:val="00660C31"/>
    <w:rsid w:val="006611DB"/>
    <w:rsid w:val="0066173C"/>
    <w:rsid w:val="00665E45"/>
    <w:rsid w:val="00671D10"/>
    <w:rsid w:val="0067329C"/>
    <w:rsid w:val="00673379"/>
    <w:rsid w:val="006736BB"/>
    <w:rsid w:val="006749A1"/>
    <w:rsid w:val="00674B92"/>
    <w:rsid w:val="0067796E"/>
    <w:rsid w:val="006824EB"/>
    <w:rsid w:val="00682819"/>
    <w:rsid w:val="006859AA"/>
    <w:rsid w:val="00685A0B"/>
    <w:rsid w:val="0068750F"/>
    <w:rsid w:val="00687614"/>
    <w:rsid w:val="00692033"/>
    <w:rsid w:val="00694132"/>
    <w:rsid w:val="00694376"/>
    <w:rsid w:val="00695477"/>
    <w:rsid w:val="00696D12"/>
    <w:rsid w:val="006A1294"/>
    <w:rsid w:val="006A1CAF"/>
    <w:rsid w:val="006A2372"/>
    <w:rsid w:val="006A2BBE"/>
    <w:rsid w:val="006A409B"/>
    <w:rsid w:val="006A5483"/>
    <w:rsid w:val="006A64C9"/>
    <w:rsid w:val="006A6911"/>
    <w:rsid w:val="006A6A4B"/>
    <w:rsid w:val="006A7811"/>
    <w:rsid w:val="006A7E5F"/>
    <w:rsid w:val="006B1608"/>
    <w:rsid w:val="006B22F0"/>
    <w:rsid w:val="006B24AA"/>
    <w:rsid w:val="006B2870"/>
    <w:rsid w:val="006B71C9"/>
    <w:rsid w:val="006C3674"/>
    <w:rsid w:val="006C4E06"/>
    <w:rsid w:val="006D06F5"/>
    <w:rsid w:val="006D15F6"/>
    <w:rsid w:val="006D1740"/>
    <w:rsid w:val="006D18B4"/>
    <w:rsid w:val="006D3979"/>
    <w:rsid w:val="006D45EF"/>
    <w:rsid w:val="006D64F5"/>
    <w:rsid w:val="006D7C47"/>
    <w:rsid w:val="006E0F05"/>
    <w:rsid w:val="006E1121"/>
    <w:rsid w:val="006E14FE"/>
    <w:rsid w:val="006E312A"/>
    <w:rsid w:val="006E31EB"/>
    <w:rsid w:val="006E3A14"/>
    <w:rsid w:val="006E3FD4"/>
    <w:rsid w:val="006E4081"/>
    <w:rsid w:val="006E4130"/>
    <w:rsid w:val="006E428E"/>
    <w:rsid w:val="006E4D17"/>
    <w:rsid w:val="006E7DBD"/>
    <w:rsid w:val="006F1349"/>
    <w:rsid w:val="006F3437"/>
    <w:rsid w:val="006F4627"/>
    <w:rsid w:val="006F5D36"/>
    <w:rsid w:val="00700725"/>
    <w:rsid w:val="00700C7E"/>
    <w:rsid w:val="00701DA2"/>
    <w:rsid w:val="00702927"/>
    <w:rsid w:val="00703631"/>
    <w:rsid w:val="00706641"/>
    <w:rsid w:val="0070697A"/>
    <w:rsid w:val="00712D6C"/>
    <w:rsid w:val="0071345E"/>
    <w:rsid w:val="00714888"/>
    <w:rsid w:val="00716058"/>
    <w:rsid w:val="007207A5"/>
    <w:rsid w:val="00721D42"/>
    <w:rsid w:val="00723A6C"/>
    <w:rsid w:val="00724A77"/>
    <w:rsid w:val="007270B7"/>
    <w:rsid w:val="0073077A"/>
    <w:rsid w:val="00730CED"/>
    <w:rsid w:val="00731BAF"/>
    <w:rsid w:val="00731DBA"/>
    <w:rsid w:val="0073235E"/>
    <w:rsid w:val="00733DE9"/>
    <w:rsid w:val="00735E78"/>
    <w:rsid w:val="00736398"/>
    <w:rsid w:val="00737492"/>
    <w:rsid w:val="007374B9"/>
    <w:rsid w:val="00740CA4"/>
    <w:rsid w:val="00741CC8"/>
    <w:rsid w:val="007429DA"/>
    <w:rsid w:val="00744C49"/>
    <w:rsid w:val="00746257"/>
    <w:rsid w:val="007539C4"/>
    <w:rsid w:val="00753DDA"/>
    <w:rsid w:val="00760EFD"/>
    <w:rsid w:val="007610C4"/>
    <w:rsid w:val="007611C9"/>
    <w:rsid w:val="007617BD"/>
    <w:rsid w:val="007634DB"/>
    <w:rsid w:val="0076367B"/>
    <w:rsid w:val="00763AE6"/>
    <w:rsid w:val="00770E54"/>
    <w:rsid w:val="00771071"/>
    <w:rsid w:val="00771FE7"/>
    <w:rsid w:val="0077263D"/>
    <w:rsid w:val="00772AE2"/>
    <w:rsid w:val="0077404B"/>
    <w:rsid w:val="00774724"/>
    <w:rsid w:val="00775700"/>
    <w:rsid w:val="00775DDF"/>
    <w:rsid w:val="0077614D"/>
    <w:rsid w:val="00777148"/>
    <w:rsid w:val="007772C7"/>
    <w:rsid w:val="007806B3"/>
    <w:rsid w:val="007814D2"/>
    <w:rsid w:val="0078479A"/>
    <w:rsid w:val="00784811"/>
    <w:rsid w:val="00785165"/>
    <w:rsid w:val="007862BF"/>
    <w:rsid w:val="00787AB8"/>
    <w:rsid w:val="007913ED"/>
    <w:rsid w:val="00791510"/>
    <w:rsid w:val="00791C00"/>
    <w:rsid w:val="00793281"/>
    <w:rsid w:val="007932A9"/>
    <w:rsid w:val="00793E3E"/>
    <w:rsid w:val="007950DE"/>
    <w:rsid w:val="0079675E"/>
    <w:rsid w:val="0079678F"/>
    <w:rsid w:val="00797BF0"/>
    <w:rsid w:val="007A0ED4"/>
    <w:rsid w:val="007A0F0C"/>
    <w:rsid w:val="007A158C"/>
    <w:rsid w:val="007A30EB"/>
    <w:rsid w:val="007A3BAF"/>
    <w:rsid w:val="007A3F5E"/>
    <w:rsid w:val="007A406A"/>
    <w:rsid w:val="007A4D6A"/>
    <w:rsid w:val="007A4F28"/>
    <w:rsid w:val="007A507E"/>
    <w:rsid w:val="007A50C2"/>
    <w:rsid w:val="007A748F"/>
    <w:rsid w:val="007B41D1"/>
    <w:rsid w:val="007B48CD"/>
    <w:rsid w:val="007C4E19"/>
    <w:rsid w:val="007C5FF0"/>
    <w:rsid w:val="007C69F4"/>
    <w:rsid w:val="007C6BF5"/>
    <w:rsid w:val="007C73BB"/>
    <w:rsid w:val="007C780B"/>
    <w:rsid w:val="007D0161"/>
    <w:rsid w:val="007D10A9"/>
    <w:rsid w:val="007D146A"/>
    <w:rsid w:val="007D14BE"/>
    <w:rsid w:val="007D3627"/>
    <w:rsid w:val="007D37C8"/>
    <w:rsid w:val="007D3E2B"/>
    <w:rsid w:val="007D4ECC"/>
    <w:rsid w:val="007D5214"/>
    <w:rsid w:val="007D7331"/>
    <w:rsid w:val="007E0AFA"/>
    <w:rsid w:val="007E35FD"/>
    <w:rsid w:val="007E535F"/>
    <w:rsid w:val="007E5755"/>
    <w:rsid w:val="007E765D"/>
    <w:rsid w:val="007F0576"/>
    <w:rsid w:val="007F1E2D"/>
    <w:rsid w:val="007F287A"/>
    <w:rsid w:val="007F45E5"/>
    <w:rsid w:val="007F579D"/>
    <w:rsid w:val="007F798D"/>
    <w:rsid w:val="008051AE"/>
    <w:rsid w:val="00805D17"/>
    <w:rsid w:val="00805F0F"/>
    <w:rsid w:val="008069C5"/>
    <w:rsid w:val="0081584D"/>
    <w:rsid w:val="00820F8B"/>
    <w:rsid w:val="0082175C"/>
    <w:rsid w:val="00822F99"/>
    <w:rsid w:val="0082666A"/>
    <w:rsid w:val="00826C4C"/>
    <w:rsid w:val="00827C7A"/>
    <w:rsid w:val="008302D4"/>
    <w:rsid w:val="008302D7"/>
    <w:rsid w:val="008317CD"/>
    <w:rsid w:val="008329F5"/>
    <w:rsid w:val="008335E4"/>
    <w:rsid w:val="00836322"/>
    <w:rsid w:val="00837069"/>
    <w:rsid w:val="00841E50"/>
    <w:rsid w:val="00843CBD"/>
    <w:rsid w:val="00843DB8"/>
    <w:rsid w:val="008450AC"/>
    <w:rsid w:val="00845384"/>
    <w:rsid w:val="008466E1"/>
    <w:rsid w:val="00846C26"/>
    <w:rsid w:val="00851DC3"/>
    <w:rsid w:val="00852526"/>
    <w:rsid w:val="0085313B"/>
    <w:rsid w:val="00853559"/>
    <w:rsid w:val="00854376"/>
    <w:rsid w:val="00855230"/>
    <w:rsid w:val="00856056"/>
    <w:rsid w:val="00856623"/>
    <w:rsid w:val="00856883"/>
    <w:rsid w:val="00856F1A"/>
    <w:rsid w:val="00857FE9"/>
    <w:rsid w:val="00861059"/>
    <w:rsid w:val="008611B1"/>
    <w:rsid w:val="00865793"/>
    <w:rsid w:val="00867F49"/>
    <w:rsid w:val="008704C8"/>
    <w:rsid w:val="008705D5"/>
    <w:rsid w:val="008718A9"/>
    <w:rsid w:val="00871D9C"/>
    <w:rsid w:val="00872014"/>
    <w:rsid w:val="00872077"/>
    <w:rsid w:val="008728A6"/>
    <w:rsid w:val="00872EB6"/>
    <w:rsid w:val="00873D59"/>
    <w:rsid w:val="00873E41"/>
    <w:rsid w:val="00874C73"/>
    <w:rsid w:val="00874F3B"/>
    <w:rsid w:val="00875FF7"/>
    <w:rsid w:val="00876502"/>
    <w:rsid w:val="00876E01"/>
    <w:rsid w:val="0087753C"/>
    <w:rsid w:val="008804FC"/>
    <w:rsid w:val="00882F6B"/>
    <w:rsid w:val="00884569"/>
    <w:rsid w:val="008849C8"/>
    <w:rsid w:val="00884B83"/>
    <w:rsid w:val="00884D11"/>
    <w:rsid w:val="0088576D"/>
    <w:rsid w:val="008862CD"/>
    <w:rsid w:val="00890160"/>
    <w:rsid w:val="008921B9"/>
    <w:rsid w:val="008924B7"/>
    <w:rsid w:val="008934AB"/>
    <w:rsid w:val="00894885"/>
    <w:rsid w:val="00894DDC"/>
    <w:rsid w:val="00896A38"/>
    <w:rsid w:val="00897500"/>
    <w:rsid w:val="00897A34"/>
    <w:rsid w:val="00897CA3"/>
    <w:rsid w:val="008A0581"/>
    <w:rsid w:val="008A0BDE"/>
    <w:rsid w:val="008A3D43"/>
    <w:rsid w:val="008A4FDA"/>
    <w:rsid w:val="008B1E23"/>
    <w:rsid w:val="008B29B3"/>
    <w:rsid w:val="008B2B66"/>
    <w:rsid w:val="008B3232"/>
    <w:rsid w:val="008B3AEF"/>
    <w:rsid w:val="008B3B99"/>
    <w:rsid w:val="008B693B"/>
    <w:rsid w:val="008B6A32"/>
    <w:rsid w:val="008B6DE1"/>
    <w:rsid w:val="008C1780"/>
    <w:rsid w:val="008C2AA9"/>
    <w:rsid w:val="008C2D4C"/>
    <w:rsid w:val="008C41EC"/>
    <w:rsid w:val="008C619B"/>
    <w:rsid w:val="008C6F90"/>
    <w:rsid w:val="008D0525"/>
    <w:rsid w:val="008D158F"/>
    <w:rsid w:val="008D338D"/>
    <w:rsid w:val="008D3F34"/>
    <w:rsid w:val="008D4290"/>
    <w:rsid w:val="008D5320"/>
    <w:rsid w:val="008D5B5B"/>
    <w:rsid w:val="008E14A2"/>
    <w:rsid w:val="008E2E98"/>
    <w:rsid w:val="008E319D"/>
    <w:rsid w:val="008E54BF"/>
    <w:rsid w:val="008E576B"/>
    <w:rsid w:val="008E6E5A"/>
    <w:rsid w:val="008E78C0"/>
    <w:rsid w:val="008E7F0E"/>
    <w:rsid w:val="008F0694"/>
    <w:rsid w:val="008F0B39"/>
    <w:rsid w:val="008F0C6F"/>
    <w:rsid w:val="008F53F3"/>
    <w:rsid w:val="008F5B66"/>
    <w:rsid w:val="008F5DD8"/>
    <w:rsid w:val="008F6410"/>
    <w:rsid w:val="008F69E4"/>
    <w:rsid w:val="00902DFB"/>
    <w:rsid w:val="00904BC9"/>
    <w:rsid w:val="0090506F"/>
    <w:rsid w:val="00905A51"/>
    <w:rsid w:val="009062F2"/>
    <w:rsid w:val="00907EC2"/>
    <w:rsid w:val="00907F63"/>
    <w:rsid w:val="00910FA3"/>
    <w:rsid w:val="00911DD3"/>
    <w:rsid w:val="0091349F"/>
    <w:rsid w:val="00913659"/>
    <w:rsid w:val="00914811"/>
    <w:rsid w:val="00914AA9"/>
    <w:rsid w:val="009151A3"/>
    <w:rsid w:val="00915D22"/>
    <w:rsid w:val="00920B49"/>
    <w:rsid w:val="00920CFA"/>
    <w:rsid w:val="009244A7"/>
    <w:rsid w:val="0092751A"/>
    <w:rsid w:val="0092780E"/>
    <w:rsid w:val="009327FD"/>
    <w:rsid w:val="00932FBD"/>
    <w:rsid w:val="00933F3D"/>
    <w:rsid w:val="00934EFB"/>
    <w:rsid w:val="00937042"/>
    <w:rsid w:val="00940A65"/>
    <w:rsid w:val="00940D6A"/>
    <w:rsid w:val="00942040"/>
    <w:rsid w:val="009426A2"/>
    <w:rsid w:val="00943000"/>
    <w:rsid w:val="0094333D"/>
    <w:rsid w:val="00944073"/>
    <w:rsid w:val="00945986"/>
    <w:rsid w:val="009470D7"/>
    <w:rsid w:val="009507B0"/>
    <w:rsid w:val="00951292"/>
    <w:rsid w:val="00951661"/>
    <w:rsid w:val="00952FC8"/>
    <w:rsid w:val="009537DF"/>
    <w:rsid w:val="00953ABA"/>
    <w:rsid w:val="00955B11"/>
    <w:rsid w:val="00957067"/>
    <w:rsid w:val="00961F2A"/>
    <w:rsid w:val="009667FD"/>
    <w:rsid w:val="00966F41"/>
    <w:rsid w:val="009705D1"/>
    <w:rsid w:val="0097148E"/>
    <w:rsid w:val="00971BB9"/>
    <w:rsid w:val="00974B54"/>
    <w:rsid w:val="00977649"/>
    <w:rsid w:val="00977671"/>
    <w:rsid w:val="009815E2"/>
    <w:rsid w:val="009819FD"/>
    <w:rsid w:val="00983149"/>
    <w:rsid w:val="0098425E"/>
    <w:rsid w:val="009843A4"/>
    <w:rsid w:val="009858B0"/>
    <w:rsid w:val="00985E3F"/>
    <w:rsid w:val="00987C2A"/>
    <w:rsid w:val="00991038"/>
    <w:rsid w:val="00991D8F"/>
    <w:rsid w:val="00993257"/>
    <w:rsid w:val="009935F9"/>
    <w:rsid w:val="00993B62"/>
    <w:rsid w:val="0099406B"/>
    <w:rsid w:val="009940F2"/>
    <w:rsid w:val="00994583"/>
    <w:rsid w:val="00994850"/>
    <w:rsid w:val="00994E67"/>
    <w:rsid w:val="009A0A4B"/>
    <w:rsid w:val="009A117D"/>
    <w:rsid w:val="009A190B"/>
    <w:rsid w:val="009A1E85"/>
    <w:rsid w:val="009A555A"/>
    <w:rsid w:val="009A55C2"/>
    <w:rsid w:val="009A6561"/>
    <w:rsid w:val="009A6E14"/>
    <w:rsid w:val="009A7049"/>
    <w:rsid w:val="009B0C11"/>
    <w:rsid w:val="009B1313"/>
    <w:rsid w:val="009B1762"/>
    <w:rsid w:val="009B2F1D"/>
    <w:rsid w:val="009B5574"/>
    <w:rsid w:val="009C1A71"/>
    <w:rsid w:val="009C28AD"/>
    <w:rsid w:val="009C3FE6"/>
    <w:rsid w:val="009C41C6"/>
    <w:rsid w:val="009C4B83"/>
    <w:rsid w:val="009C68A9"/>
    <w:rsid w:val="009D1166"/>
    <w:rsid w:val="009D373C"/>
    <w:rsid w:val="009D67B6"/>
    <w:rsid w:val="009D7C4F"/>
    <w:rsid w:val="009E09D9"/>
    <w:rsid w:val="009E206A"/>
    <w:rsid w:val="009E2233"/>
    <w:rsid w:val="009E5985"/>
    <w:rsid w:val="009E5D8B"/>
    <w:rsid w:val="009E72F5"/>
    <w:rsid w:val="009F4E71"/>
    <w:rsid w:val="009F57AA"/>
    <w:rsid w:val="009F6B40"/>
    <w:rsid w:val="00A0051B"/>
    <w:rsid w:val="00A022DC"/>
    <w:rsid w:val="00A03C46"/>
    <w:rsid w:val="00A05A98"/>
    <w:rsid w:val="00A06A69"/>
    <w:rsid w:val="00A10316"/>
    <w:rsid w:val="00A169A6"/>
    <w:rsid w:val="00A20B73"/>
    <w:rsid w:val="00A215AF"/>
    <w:rsid w:val="00A232FE"/>
    <w:rsid w:val="00A2358F"/>
    <w:rsid w:val="00A2378F"/>
    <w:rsid w:val="00A241AC"/>
    <w:rsid w:val="00A24A35"/>
    <w:rsid w:val="00A2505F"/>
    <w:rsid w:val="00A25491"/>
    <w:rsid w:val="00A2751E"/>
    <w:rsid w:val="00A3008E"/>
    <w:rsid w:val="00A31B23"/>
    <w:rsid w:val="00A32432"/>
    <w:rsid w:val="00A32F5B"/>
    <w:rsid w:val="00A34900"/>
    <w:rsid w:val="00A34DA0"/>
    <w:rsid w:val="00A35CE0"/>
    <w:rsid w:val="00A35F90"/>
    <w:rsid w:val="00A36213"/>
    <w:rsid w:val="00A3652A"/>
    <w:rsid w:val="00A36F7E"/>
    <w:rsid w:val="00A37305"/>
    <w:rsid w:val="00A42B07"/>
    <w:rsid w:val="00A42FEE"/>
    <w:rsid w:val="00A4410C"/>
    <w:rsid w:val="00A46F4E"/>
    <w:rsid w:val="00A47424"/>
    <w:rsid w:val="00A47689"/>
    <w:rsid w:val="00A5368D"/>
    <w:rsid w:val="00A54934"/>
    <w:rsid w:val="00A563D0"/>
    <w:rsid w:val="00A56914"/>
    <w:rsid w:val="00A56982"/>
    <w:rsid w:val="00A61652"/>
    <w:rsid w:val="00A61979"/>
    <w:rsid w:val="00A61EB5"/>
    <w:rsid w:val="00A62ACA"/>
    <w:rsid w:val="00A62E55"/>
    <w:rsid w:val="00A631DC"/>
    <w:rsid w:val="00A63336"/>
    <w:rsid w:val="00A63743"/>
    <w:rsid w:val="00A64614"/>
    <w:rsid w:val="00A64FF1"/>
    <w:rsid w:val="00A71872"/>
    <w:rsid w:val="00A72763"/>
    <w:rsid w:val="00A72F65"/>
    <w:rsid w:val="00A742A3"/>
    <w:rsid w:val="00A74454"/>
    <w:rsid w:val="00A744EC"/>
    <w:rsid w:val="00A7508D"/>
    <w:rsid w:val="00A752E8"/>
    <w:rsid w:val="00A75A48"/>
    <w:rsid w:val="00A81846"/>
    <w:rsid w:val="00A81FB8"/>
    <w:rsid w:val="00A83036"/>
    <w:rsid w:val="00A8347E"/>
    <w:rsid w:val="00A83A76"/>
    <w:rsid w:val="00A8483B"/>
    <w:rsid w:val="00A84959"/>
    <w:rsid w:val="00A8525B"/>
    <w:rsid w:val="00A852DF"/>
    <w:rsid w:val="00A85775"/>
    <w:rsid w:val="00A85A05"/>
    <w:rsid w:val="00A86624"/>
    <w:rsid w:val="00A86705"/>
    <w:rsid w:val="00A904BD"/>
    <w:rsid w:val="00A90DB6"/>
    <w:rsid w:val="00A92D7B"/>
    <w:rsid w:val="00A9309D"/>
    <w:rsid w:val="00A93E24"/>
    <w:rsid w:val="00A94839"/>
    <w:rsid w:val="00A94C97"/>
    <w:rsid w:val="00A9508B"/>
    <w:rsid w:val="00A96147"/>
    <w:rsid w:val="00A967A2"/>
    <w:rsid w:val="00AA16AF"/>
    <w:rsid w:val="00AA1CE9"/>
    <w:rsid w:val="00AA5568"/>
    <w:rsid w:val="00AA7733"/>
    <w:rsid w:val="00AA7FBD"/>
    <w:rsid w:val="00AB14E5"/>
    <w:rsid w:val="00AB1E90"/>
    <w:rsid w:val="00AB2B80"/>
    <w:rsid w:val="00AB2C7E"/>
    <w:rsid w:val="00AB5A62"/>
    <w:rsid w:val="00AB7C8C"/>
    <w:rsid w:val="00AC1EC3"/>
    <w:rsid w:val="00AC3429"/>
    <w:rsid w:val="00AC4C1B"/>
    <w:rsid w:val="00AC5CB4"/>
    <w:rsid w:val="00AC69C5"/>
    <w:rsid w:val="00AC7D5B"/>
    <w:rsid w:val="00AD4ABB"/>
    <w:rsid w:val="00AD54B5"/>
    <w:rsid w:val="00AD6A55"/>
    <w:rsid w:val="00AD6C3C"/>
    <w:rsid w:val="00AE0503"/>
    <w:rsid w:val="00AE1CE3"/>
    <w:rsid w:val="00AE1CE5"/>
    <w:rsid w:val="00AE2598"/>
    <w:rsid w:val="00AE3021"/>
    <w:rsid w:val="00AE3240"/>
    <w:rsid w:val="00AE5A99"/>
    <w:rsid w:val="00AE6CB4"/>
    <w:rsid w:val="00AF1272"/>
    <w:rsid w:val="00AF1778"/>
    <w:rsid w:val="00AF1A0B"/>
    <w:rsid w:val="00AF2408"/>
    <w:rsid w:val="00AF3A2B"/>
    <w:rsid w:val="00AF5511"/>
    <w:rsid w:val="00AF58AD"/>
    <w:rsid w:val="00AF5EC5"/>
    <w:rsid w:val="00AF64C3"/>
    <w:rsid w:val="00AF6E30"/>
    <w:rsid w:val="00AF70D6"/>
    <w:rsid w:val="00AF772B"/>
    <w:rsid w:val="00B0013E"/>
    <w:rsid w:val="00B00BF7"/>
    <w:rsid w:val="00B0123A"/>
    <w:rsid w:val="00B01C69"/>
    <w:rsid w:val="00B01E1E"/>
    <w:rsid w:val="00B0257E"/>
    <w:rsid w:val="00B02764"/>
    <w:rsid w:val="00B032E6"/>
    <w:rsid w:val="00B04B27"/>
    <w:rsid w:val="00B0566D"/>
    <w:rsid w:val="00B0736D"/>
    <w:rsid w:val="00B1037E"/>
    <w:rsid w:val="00B12562"/>
    <w:rsid w:val="00B129C9"/>
    <w:rsid w:val="00B13B91"/>
    <w:rsid w:val="00B162B5"/>
    <w:rsid w:val="00B16533"/>
    <w:rsid w:val="00B1781F"/>
    <w:rsid w:val="00B17D72"/>
    <w:rsid w:val="00B20872"/>
    <w:rsid w:val="00B20907"/>
    <w:rsid w:val="00B21906"/>
    <w:rsid w:val="00B23A54"/>
    <w:rsid w:val="00B25A80"/>
    <w:rsid w:val="00B25CE0"/>
    <w:rsid w:val="00B261F2"/>
    <w:rsid w:val="00B27592"/>
    <w:rsid w:val="00B300A2"/>
    <w:rsid w:val="00B308B4"/>
    <w:rsid w:val="00B31CAA"/>
    <w:rsid w:val="00B35CB8"/>
    <w:rsid w:val="00B37894"/>
    <w:rsid w:val="00B4030F"/>
    <w:rsid w:val="00B409B7"/>
    <w:rsid w:val="00B41A56"/>
    <w:rsid w:val="00B42E0A"/>
    <w:rsid w:val="00B43621"/>
    <w:rsid w:val="00B43F99"/>
    <w:rsid w:val="00B473EB"/>
    <w:rsid w:val="00B47565"/>
    <w:rsid w:val="00B50BD5"/>
    <w:rsid w:val="00B51C2A"/>
    <w:rsid w:val="00B528DE"/>
    <w:rsid w:val="00B52988"/>
    <w:rsid w:val="00B531CC"/>
    <w:rsid w:val="00B56CF3"/>
    <w:rsid w:val="00B620D7"/>
    <w:rsid w:val="00B65602"/>
    <w:rsid w:val="00B66C5A"/>
    <w:rsid w:val="00B6737E"/>
    <w:rsid w:val="00B708B0"/>
    <w:rsid w:val="00B7248E"/>
    <w:rsid w:val="00B74212"/>
    <w:rsid w:val="00B755A1"/>
    <w:rsid w:val="00B75D11"/>
    <w:rsid w:val="00B82A47"/>
    <w:rsid w:val="00B83023"/>
    <w:rsid w:val="00B8396D"/>
    <w:rsid w:val="00B83E35"/>
    <w:rsid w:val="00B842CE"/>
    <w:rsid w:val="00B86EF2"/>
    <w:rsid w:val="00B9084D"/>
    <w:rsid w:val="00B90D44"/>
    <w:rsid w:val="00B93001"/>
    <w:rsid w:val="00B93180"/>
    <w:rsid w:val="00B9359A"/>
    <w:rsid w:val="00B93D2A"/>
    <w:rsid w:val="00B9494D"/>
    <w:rsid w:val="00B94EA1"/>
    <w:rsid w:val="00B9569E"/>
    <w:rsid w:val="00B95C83"/>
    <w:rsid w:val="00B96CEA"/>
    <w:rsid w:val="00B97653"/>
    <w:rsid w:val="00BA0948"/>
    <w:rsid w:val="00BA0B90"/>
    <w:rsid w:val="00BA3BBC"/>
    <w:rsid w:val="00BA5203"/>
    <w:rsid w:val="00BA6C5D"/>
    <w:rsid w:val="00BB0266"/>
    <w:rsid w:val="00BB1CC2"/>
    <w:rsid w:val="00BB3438"/>
    <w:rsid w:val="00BB362D"/>
    <w:rsid w:val="00BB603F"/>
    <w:rsid w:val="00BB6B46"/>
    <w:rsid w:val="00BB6D05"/>
    <w:rsid w:val="00BB741F"/>
    <w:rsid w:val="00BC0E10"/>
    <w:rsid w:val="00BC1C4F"/>
    <w:rsid w:val="00BC33B0"/>
    <w:rsid w:val="00BC3C3D"/>
    <w:rsid w:val="00BC3F32"/>
    <w:rsid w:val="00BC6F19"/>
    <w:rsid w:val="00BC757A"/>
    <w:rsid w:val="00BD0859"/>
    <w:rsid w:val="00BD1535"/>
    <w:rsid w:val="00BD16EF"/>
    <w:rsid w:val="00BD24D3"/>
    <w:rsid w:val="00BD2ABA"/>
    <w:rsid w:val="00BD3142"/>
    <w:rsid w:val="00BD7657"/>
    <w:rsid w:val="00BE10CA"/>
    <w:rsid w:val="00BE1DEC"/>
    <w:rsid w:val="00BE291D"/>
    <w:rsid w:val="00BE3FFB"/>
    <w:rsid w:val="00BE4985"/>
    <w:rsid w:val="00BE5A3B"/>
    <w:rsid w:val="00BE6887"/>
    <w:rsid w:val="00BF0DCA"/>
    <w:rsid w:val="00BF14B0"/>
    <w:rsid w:val="00BF1D7A"/>
    <w:rsid w:val="00BF27B1"/>
    <w:rsid w:val="00BF4ADF"/>
    <w:rsid w:val="00BF4D74"/>
    <w:rsid w:val="00BF4E13"/>
    <w:rsid w:val="00BF5454"/>
    <w:rsid w:val="00BF5A04"/>
    <w:rsid w:val="00BF610A"/>
    <w:rsid w:val="00BF78EE"/>
    <w:rsid w:val="00C0096E"/>
    <w:rsid w:val="00C0475E"/>
    <w:rsid w:val="00C05F29"/>
    <w:rsid w:val="00C1161B"/>
    <w:rsid w:val="00C11C64"/>
    <w:rsid w:val="00C157B9"/>
    <w:rsid w:val="00C158F9"/>
    <w:rsid w:val="00C16A92"/>
    <w:rsid w:val="00C16DE9"/>
    <w:rsid w:val="00C215F0"/>
    <w:rsid w:val="00C219C2"/>
    <w:rsid w:val="00C21C64"/>
    <w:rsid w:val="00C2205E"/>
    <w:rsid w:val="00C2273D"/>
    <w:rsid w:val="00C22A22"/>
    <w:rsid w:val="00C23673"/>
    <w:rsid w:val="00C23802"/>
    <w:rsid w:val="00C24899"/>
    <w:rsid w:val="00C248B3"/>
    <w:rsid w:val="00C26238"/>
    <w:rsid w:val="00C2691B"/>
    <w:rsid w:val="00C32E70"/>
    <w:rsid w:val="00C33454"/>
    <w:rsid w:val="00C337DA"/>
    <w:rsid w:val="00C34E1C"/>
    <w:rsid w:val="00C3530B"/>
    <w:rsid w:val="00C355FE"/>
    <w:rsid w:val="00C35BE1"/>
    <w:rsid w:val="00C4095A"/>
    <w:rsid w:val="00C41999"/>
    <w:rsid w:val="00C42AA8"/>
    <w:rsid w:val="00C43BD7"/>
    <w:rsid w:val="00C453AE"/>
    <w:rsid w:val="00C50D78"/>
    <w:rsid w:val="00C51B0C"/>
    <w:rsid w:val="00C52424"/>
    <w:rsid w:val="00C52A2B"/>
    <w:rsid w:val="00C54F69"/>
    <w:rsid w:val="00C562C6"/>
    <w:rsid w:val="00C612F9"/>
    <w:rsid w:val="00C627C1"/>
    <w:rsid w:val="00C628E1"/>
    <w:rsid w:val="00C64405"/>
    <w:rsid w:val="00C64C93"/>
    <w:rsid w:val="00C66A62"/>
    <w:rsid w:val="00C66B54"/>
    <w:rsid w:val="00C66CD8"/>
    <w:rsid w:val="00C710EF"/>
    <w:rsid w:val="00C74845"/>
    <w:rsid w:val="00C74DE7"/>
    <w:rsid w:val="00C8179C"/>
    <w:rsid w:val="00C81AF9"/>
    <w:rsid w:val="00C90B10"/>
    <w:rsid w:val="00C90E2A"/>
    <w:rsid w:val="00C95DC6"/>
    <w:rsid w:val="00C96604"/>
    <w:rsid w:val="00C971CB"/>
    <w:rsid w:val="00CA02FE"/>
    <w:rsid w:val="00CA1198"/>
    <w:rsid w:val="00CA377B"/>
    <w:rsid w:val="00CA45DF"/>
    <w:rsid w:val="00CA7839"/>
    <w:rsid w:val="00CB0072"/>
    <w:rsid w:val="00CB1570"/>
    <w:rsid w:val="00CB2287"/>
    <w:rsid w:val="00CB38FB"/>
    <w:rsid w:val="00CB5995"/>
    <w:rsid w:val="00CC0DE3"/>
    <w:rsid w:val="00CC11F8"/>
    <w:rsid w:val="00CC18E1"/>
    <w:rsid w:val="00CC303B"/>
    <w:rsid w:val="00CC38EA"/>
    <w:rsid w:val="00CC4A2A"/>
    <w:rsid w:val="00CC5755"/>
    <w:rsid w:val="00CC71F9"/>
    <w:rsid w:val="00CC7271"/>
    <w:rsid w:val="00CC73E4"/>
    <w:rsid w:val="00CC79E1"/>
    <w:rsid w:val="00CD13BA"/>
    <w:rsid w:val="00CD411A"/>
    <w:rsid w:val="00CD42A1"/>
    <w:rsid w:val="00CD43B1"/>
    <w:rsid w:val="00CD5BA4"/>
    <w:rsid w:val="00CE1683"/>
    <w:rsid w:val="00CE2509"/>
    <w:rsid w:val="00CE4265"/>
    <w:rsid w:val="00CE49CF"/>
    <w:rsid w:val="00CE5002"/>
    <w:rsid w:val="00CE5F32"/>
    <w:rsid w:val="00CE5FB2"/>
    <w:rsid w:val="00CE68EE"/>
    <w:rsid w:val="00CF0DA4"/>
    <w:rsid w:val="00CF139C"/>
    <w:rsid w:val="00CF2DF1"/>
    <w:rsid w:val="00CF305B"/>
    <w:rsid w:val="00CF3BA8"/>
    <w:rsid w:val="00CF443E"/>
    <w:rsid w:val="00CF4869"/>
    <w:rsid w:val="00CF56E5"/>
    <w:rsid w:val="00CF623A"/>
    <w:rsid w:val="00CF635B"/>
    <w:rsid w:val="00D0059D"/>
    <w:rsid w:val="00D00D9A"/>
    <w:rsid w:val="00D048E6"/>
    <w:rsid w:val="00D065C7"/>
    <w:rsid w:val="00D1084B"/>
    <w:rsid w:val="00D113D4"/>
    <w:rsid w:val="00D117B8"/>
    <w:rsid w:val="00D11C8B"/>
    <w:rsid w:val="00D14821"/>
    <w:rsid w:val="00D20274"/>
    <w:rsid w:val="00D2321A"/>
    <w:rsid w:val="00D25177"/>
    <w:rsid w:val="00D2572C"/>
    <w:rsid w:val="00D262DB"/>
    <w:rsid w:val="00D26552"/>
    <w:rsid w:val="00D26EB7"/>
    <w:rsid w:val="00D311D7"/>
    <w:rsid w:val="00D32D8F"/>
    <w:rsid w:val="00D357FD"/>
    <w:rsid w:val="00D358DC"/>
    <w:rsid w:val="00D36CC6"/>
    <w:rsid w:val="00D40C75"/>
    <w:rsid w:val="00D414A5"/>
    <w:rsid w:val="00D43DAF"/>
    <w:rsid w:val="00D44863"/>
    <w:rsid w:val="00D46BFE"/>
    <w:rsid w:val="00D46C6B"/>
    <w:rsid w:val="00D4713B"/>
    <w:rsid w:val="00D501AE"/>
    <w:rsid w:val="00D51B53"/>
    <w:rsid w:val="00D52972"/>
    <w:rsid w:val="00D53263"/>
    <w:rsid w:val="00D5391D"/>
    <w:rsid w:val="00D53CE6"/>
    <w:rsid w:val="00D564F0"/>
    <w:rsid w:val="00D5680A"/>
    <w:rsid w:val="00D57DCE"/>
    <w:rsid w:val="00D60557"/>
    <w:rsid w:val="00D609B4"/>
    <w:rsid w:val="00D62917"/>
    <w:rsid w:val="00D63DED"/>
    <w:rsid w:val="00D64F42"/>
    <w:rsid w:val="00D66E12"/>
    <w:rsid w:val="00D71554"/>
    <w:rsid w:val="00D75712"/>
    <w:rsid w:val="00D760F0"/>
    <w:rsid w:val="00D81C97"/>
    <w:rsid w:val="00D83095"/>
    <w:rsid w:val="00D87E65"/>
    <w:rsid w:val="00D90765"/>
    <w:rsid w:val="00D91178"/>
    <w:rsid w:val="00D913EF"/>
    <w:rsid w:val="00D932CC"/>
    <w:rsid w:val="00D9369A"/>
    <w:rsid w:val="00D95EE0"/>
    <w:rsid w:val="00D96ABC"/>
    <w:rsid w:val="00D97E4C"/>
    <w:rsid w:val="00DA06E2"/>
    <w:rsid w:val="00DA1E6E"/>
    <w:rsid w:val="00DA3087"/>
    <w:rsid w:val="00DA3100"/>
    <w:rsid w:val="00DA416A"/>
    <w:rsid w:val="00DA4BB8"/>
    <w:rsid w:val="00DA501C"/>
    <w:rsid w:val="00DA5B3D"/>
    <w:rsid w:val="00DA67B6"/>
    <w:rsid w:val="00DA7D93"/>
    <w:rsid w:val="00DB1B71"/>
    <w:rsid w:val="00DB4044"/>
    <w:rsid w:val="00DB4862"/>
    <w:rsid w:val="00DB7920"/>
    <w:rsid w:val="00DC2024"/>
    <w:rsid w:val="00DC3098"/>
    <w:rsid w:val="00DC4D19"/>
    <w:rsid w:val="00DD09EA"/>
    <w:rsid w:val="00DD19A3"/>
    <w:rsid w:val="00DD1B96"/>
    <w:rsid w:val="00DD2EDC"/>
    <w:rsid w:val="00DD38EC"/>
    <w:rsid w:val="00DD4C1B"/>
    <w:rsid w:val="00DD4EF1"/>
    <w:rsid w:val="00DD61D2"/>
    <w:rsid w:val="00DE187F"/>
    <w:rsid w:val="00DE1C9C"/>
    <w:rsid w:val="00DE1F8D"/>
    <w:rsid w:val="00DE2E57"/>
    <w:rsid w:val="00DE325B"/>
    <w:rsid w:val="00DE4312"/>
    <w:rsid w:val="00DE540B"/>
    <w:rsid w:val="00DE6088"/>
    <w:rsid w:val="00DE7540"/>
    <w:rsid w:val="00DE7A55"/>
    <w:rsid w:val="00DE7EEC"/>
    <w:rsid w:val="00DF13BB"/>
    <w:rsid w:val="00DF14C9"/>
    <w:rsid w:val="00DF31C5"/>
    <w:rsid w:val="00DF3819"/>
    <w:rsid w:val="00DF3883"/>
    <w:rsid w:val="00DF3F5B"/>
    <w:rsid w:val="00DF4E4A"/>
    <w:rsid w:val="00DF5400"/>
    <w:rsid w:val="00DF6810"/>
    <w:rsid w:val="00E00595"/>
    <w:rsid w:val="00E01688"/>
    <w:rsid w:val="00E01ABF"/>
    <w:rsid w:val="00E020EB"/>
    <w:rsid w:val="00E02AA6"/>
    <w:rsid w:val="00E03134"/>
    <w:rsid w:val="00E03752"/>
    <w:rsid w:val="00E03F01"/>
    <w:rsid w:val="00E03F9B"/>
    <w:rsid w:val="00E042F5"/>
    <w:rsid w:val="00E05380"/>
    <w:rsid w:val="00E05BEF"/>
    <w:rsid w:val="00E10A62"/>
    <w:rsid w:val="00E10CF9"/>
    <w:rsid w:val="00E11EB6"/>
    <w:rsid w:val="00E13DD8"/>
    <w:rsid w:val="00E15C3B"/>
    <w:rsid w:val="00E16ECB"/>
    <w:rsid w:val="00E1779C"/>
    <w:rsid w:val="00E20CBA"/>
    <w:rsid w:val="00E20F25"/>
    <w:rsid w:val="00E2173E"/>
    <w:rsid w:val="00E23CF6"/>
    <w:rsid w:val="00E24959"/>
    <w:rsid w:val="00E25680"/>
    <w:rsid w:val="00E25F44"/>
    <w:rsid w:val="00E26BD8"/>
    <w:rsid w:val="00E3041D"/>
    <w:rsid w:val="00E33402"/>
    <w:rsid w:val="00E33ACB"/>
    <w:rsid w:val="00E33FB3"/>
    <w:rsid w:val="00E34220"/>
    <w:rsid w:val="00E34D5D"/>
    <w:rsid w:val="00E359E7"/>
    <w:rsid w:val="00E37420"/>
    <w:rsid w:val="00E37A53"/>
    <w:rsid w:val="00E40570"/>
    <w:rsid w:val="00E408C3"/>
    <w:rsid w:val="00E41DAE"/>
    <w:rsid w:val="00E43743"/>
    <w:rsid w:val="00E43822"/>
    <w:rsid w:val="00E44181"/>
    <w:rsid w:val="00E4701F"/>
    <w:rsid w:val="00E5053F"/>
    <w:rsid w:val="00E50AFB"/>
    <w:rsid w:val="00E51208"/>
    <w:rsid w:val="00E52880"/>
    <w:rsid w:val="00E52E32"/>
    <w:rsid w:val="00E537F8"/>
    <w:rsid w:val="00E561C0"/>
    <w:rsid w:val="00E57202"/>
    <w:rsid w:val="00E62FB9"/>
    <w:rsid w:val="00E63213"/>
    <w:rsid w:val="00E63702"/>
    <w:rsid w:val="00E63C69"/>
    <w:rsid w:val="00E663F2"/>
    <w:rsid w:val="00E6799F"/>
    <w:rsid w:val="00E72AB0"/>
    <w:rsid w:val="00E7347C"/>
    <w:rsid w:val="00E735FB"/>
    <w:rsid w:val="00E73E14"/>
    <w:rsid w:val="00E747F7"/>
    <w:rsid w:val="00E752FE"/>
    <w:rsid w:val="00E75E25"/>
    <w:rsid w:val="00E766B0"/>
    <w:rsid w:val="00E76C51"/>
    <w:rsid w:val="00E775B6"/>
    <w:rsid w:val="00E80029"/>
    <w:rsid w:val="00E84800"/>
    <w:rsid w:val="00E855C6"/>
    <w:rsid w:val="00E86CD0"/>
    <w:rsid w:val="00E91D1F"/>
    <w:rsid w:val="00E922E3"/>
    <w:rsid w:val="00E932B6"/>
    <w:rsid w:val="00E96271"/>
    <w:rsid w:val="00E971B8"/>
    <w:rsid w:val="00E9791D"/>
    <w:rsid w:val="00EA3545"/>
    <w:rsid w:val="00EA3B07"/>
    <w:rsid w:val="00EA7443"/>
    <w:rsid w:val="00EB2137"/>
    <w:rsid w:val="00EB24FD"/>
    <w:rsid w:val="00EB581E"/>
    <w:rsid w:val="00EB7A78"/>
    <w:rsid w:val="00EC15A7"/>
    <w:rsid w:val="00EC1FB2"/>
    <w:rsid w:val="00EC23F3"/>
    <w:rsid w:val="00EC40E9"/>
    <w:rsid w:val="00EC53C2"/>
    <w:rsid w:val="00EC53EB"/>
    <w:rsid w:val="00EC5693"/>
    <w:rsid w:val="00EC6674"/>
    <w:rsid w:val="00EC6D7E"/>
    <w:rsid w:val="00EC7115"/>
    <w:rsid w:val="00EC7C2D"/>
    <w:rsid w:val="00ED210B"/>
    <w:rsid w:val="00ED35EA"/>
    <w:rsid w:val="00ED3EC2"/>
    <w:rsid w:val="00ED4017"/>
    <w:rsid w:val="00ED4646"/>
    <w:rsid w:val="00ED4774"/>
    <w:rsid w:val="00ED6499"/>
    <w:rsid w:val="00ED75AF"/>
    <w:rsid w:val="00EE0B14"/>
    <w:rsid w:val="00EE0F25"/>
    <w:rsid w:val="00EE1CB2"/>
    <w:rsid w:val="00EE2778"/>
    <w:rsid w:val="00EE53F0"/>
    <w:rsid w:val="00EE5C9F"/>
    <w:rsid w:val="00EE7E9C"/>
    <w:rsid w:val="00EE7FFE"/>
    <w:rsid w:val="00EF1E1E"/>
    <w:rsid w:val="00EF1E5B"/>
    <w:rsid w:val="00EF2090"/>
    <w:rsid w:val="00EF4121"/>
    <w:rsid w:val="00EF557A"/>
    <w:rsid w:val="00EF6375"/>
    <w:rsid w:val="00EF6994"/>
    <w:rsid w:val="00EF69B2"/>
    <w:rsid w:val="00EF718B"/>
    <w:rsid w:val="00F01C37"/>
    <w:rsid w:val="00F0208C"/>
    <w:rsid w:val="00F03E3F"/>
    <w:rsid w:val="00F03EC9"/>
    <w:rsid w:val="00F04406"/>
    <w:rsid w:val="00F04B57"/>
    <w:rsid w:val="00F078B6"/>
    <w:rsid w:val="00F1029F"/>
    <w:rsid w:val="00F117A8"/>
    <w:rsid w:val="00F12E8C"/>
    <w:rsid w:val="00F138FB"/>
    <w:rsid w:val="00F13B50"/>
    <w:rsid w:val="00F15503"/>
    <w:rsid w:val="00F156E6"/>
    <w:rsid w:val="00F16C2C"/>
    <w:rsid w:val="00F17EDC"/>
    <w:rsid w:val="00F201AC"/>
    <w:rsid w:val="00F201F1"/>
    <w:rsid w:val="00F23403"/>
    <w:rsid w:val="00F26CEB"/>
    <w:rsid w:val="00F26D55"/>
    <w:rsid w:val="00F31032"/>
    <w:rsid w:val="00F32673"/>
    <w:rsid w:val="00F348E0"/>
    <w:rsid w:val="00F34982"/>
    <w:rsid w:val="00F34CBD"/>
    <w:rsid w:val="00F35BAE"/>
    <w:rsid w:val="00F3644C"/>
    <w:rsid w:val="00F413CB"/>
    <w:rsid w:val="00F415FD"/>
    <w:rsid w:val="00F42774"/>
    <w:rsid w:val="00F42F78"/>
    <w:rsid w:val="00F47F74"/>
    <w:rsid w:val="00F503AC"/>
    <w:rsid w:val="00F503EE"/>
    <w:rsid w:val="00F51273"/>
    <w:rsid w:val="00F51C04"/>
    <w:rsid w:val="00F539AE"/>
    <w:rsid w:val="00F53B6C"/>
    <w:rsid w:val="00F54996"/>
    <w:rsid w:val="00F57367"/>
    <w:rsid w:val="00F606FF"/>
    <w:rsid w:val="00F61A73"/>
    <w:rsid w:val="00F61F41"/>
    <w:rsid w:val="00F652E8"/>
    <w:rsid w:val="00F655FC"/>
    <w:rsid w:val="00F6705D"/>
    <w:rsid w:val="00F672A5"/>
    <w:rsid w:val="00F70894"/>
    <w:rsid w:val="00F70E32"/>
    <w:rsid w:val="00F72C0E"/>
    <w:rsid w:val="00F76FB2"/>
    <w:rsid w:val="00F8050B"/>
    <w:rsid w:val="00F808FC"/>
    <w:rsid w:val="00F8152D"/>
    <w:rsid w:val="00F8399A"/>
    <w:rsid w:val="00F84C94"/>
    <w:rsid w:val="00F8537E"/>
    <w:rsid w:val="00F857B2"/>
    <w:rsid w:val="00F85EAD"/>
    <w:rsid w:val="00F8686B"/>
    <w:rsid w:val="00F86E80"/>
    <w:rsid w:val="00F91807"/>
    <w:rsid w:val="00F9221D"/>
    <w:rsid w:val="00F928AB"/>
    <w:rsid w:val="00F92F92"/>
    <w:rsid w:val="00F93583"/>
    <w:rsid w:val="00F94AA2"/>
    <w:rsid w:val="00F95074"/>
    <w:rsid w:val="00F96B3C"/>
    <w:rsid w:val="00F97AAD"/>
    <w:rsid w:val="00F97CD3"/>
    <w:rsid w:val="00FA2A96"/>
    <w:rsid w:val="00FA78BF"/>
    <w:rsid w:val="00FB0FE6"/>
    <w:rsid w:val="00FB2471"/>
    <w:rsid w:val="00FB2650"/>
    <w:rsid w:val="00FB2F49"/>
    <w:rsid w:val="00FB5EEF"/>
    <w:rsid w:val="00FB6AA3"/>
    <w:rsid w:val="00FB7D3A"/>
    <w:rsid w:val="00FB7FFE"/>
    <w:rsid w:val="00FC13B2"/>
    <w:rsid w:val="00FC3494"/>
    <w:rsid w:val="00FC3C58"/>
    <w:rsid w:val="00FC3FEB"/>
    <w:rsid w:val="00FC5EE1"/>
    <w:rsid w:val="00FC6099"/>
    <w:rsid w:val="00FC6225"/>
    <w:rsid w:val="00FC63F8"/>
    <w:rsid w:val="00FC696F"/>
    <w:rsid w:val="00FD275C"/>
    <w:rsid w:val="00FD4A6C"/>
    <w:rsid w:val="00FD4BCF"/>
    <w:rsid w:val="00FD5E76"/>
    <w:rsid w:val="00FE0B8C"/>
    <w:rsid w:val="00FE2476"/>
    <w:rsid w:val="00FE4A6E"/>
    <w:rsid w:val="00FE6BED"/>
    <w:rsid w:val="00FE6C27"/>
    <w:rsid w:val="00FE7E30"/>
    <w:rsid w:val="00FE7E74"/>
    <w:rsid w:val="00FF0581"/>
    <w:rsid w:val="00FF135E"/>
    <w:rsid w:val="00FF2DFB"/>
    <w:rsid w:val="00FF34A0"/>
    <w:rsid w:val="00FF457E"/>
    <w:rsid w:val="00FF5A40"/>
    <w:rsid w:val="00FF5DF6"/>
  </w:rsids>
  <m:mathPr>
    <m:mathFont m:val="Cambria Math"/>
    <m:brkBin m:val="before"/>
    <m:brkBinSub m:val="--"/>
    <m:smallFrac/>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2D6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14"/>
    <w:pPr>
      <w:spacing w:line="240" w:lineRule="auto"/>
    </w:pPr>
    <w:rPr>
      <w:sz w:val="24"/>
    </w:rPr>
  </w:style>
  <w:style w:type="paragraph" w:styleId="Heading1">
    <w:name w:val="heading 1"/>
    <w:basedOn w:val="Normal"/>
    <w:next w:val="Normal"/>
    <w:link w:val="Heading1Char"/>
    <w:uiPriority w:val="9"/>
    <w:qFormat/>
    <w:rsid w:val="007617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7B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B17D72"/>
    <w:pPr>
      <w:tabs>
        <w:tab w:val="center" w:pos="4680"/>
        <w:tab w:val="right" w:pos="9360"/>
      </w:tabs>
      <w:spacing w:after="0"/>
    </w:pPr>
  </w:style>
  <w:style w:type="character" w:customStyle="1" w:styleId="HeaderChar">
    <w:name w:val="Header Char"/>
    <w:basedOn w:val="DefaultParagraphFont"/>
    <w:link w:val="Header"/>
    <w:uiPriority w:val="99"/>
    <w:rsid w:val="00B17D72"/>
  </w:style>
  <w:style w:type="paragraph" w:styleId="Footer">
    <w:name w:val="footer"/>
    <w:basedOn w:val="Normal"/>
    <w:link w:val="FooterChar"/>
    <w:uiPriority w:val="99"/>
    <w:unhideWhenUsed/>
    <w:rsid w:val="00B17D72"/>
    <w:pPr>
      <w:tabs>
        <w:tab w:val="center" w:pos="4680"/>
        <w:tab w:val="right" w:pos="9360"/>
      </w:tabs>
      <w:spacing w:after="0"/>
    </w:pPr>
  </w:style>
  <w:style w:type="character" w:customStyle="1" w:styleId="FooterChar">
    <w:name w:val="Footer Char"/>
    <w:basedOn w:val="DefaultParagraphFont"/>
    <w:link w:val="Footer"/>
    <w:uiPriority w:val="99"/>
    <w:rsid w:val="00B17D72"/>
  </w:style>
  <w:style w:type="paragraph" w:styleId="BalloonText">
    <w:name w:val="Balloon Text"/>
    <w:basedOn w:val="Normal"/>
    <w:link w:val="BalloonTextChar"/>
    <w:uiPriority w:val="99"/>
    <w:semiHidden/>
    <w:unhideWhenUsed/>
    <w:rsid w:val="00B17D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72"/>
    <w:rPr>
      <w:rFonts w:ascii="Tahoma" w:hAnsi="Tahoma" w:cs="Tahoma"/>
      <w:sz w:val="16"/>
      <w:szCs w:val="16"/>
    </w:rPr>
  </w:style>
  <w:style w:type="paragraph" w:styleId="PlainText">
    <w:name w:val="Plain Text"/>
    <w:basedOn w:val="Normal"/>
    <w:link w:val="PlainTextChar"/>
    <w:rsid w:val="00874C73"/>
    <w:pPr>
      <w:spacing w:after="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874C73"/>
    <w:rPr>
      <w:rFonts w:ascii="Courier New" w:eastAsia="Times New Roman" w:hAnsi="Courier New" w:cs="Times New Roman"/>
      <w:sz w:val="20"/>
      <w:szCs w:val="20"/>
    </w:rPr>
  </w:style>
  <w:style w:type="character" w:styleId="CommentReference">
    <w:name w:val="annotation reference"/>
    <w:basedOn w:val="DefaultParagraphFont"/>
    <w:uiPriority w:val="99"/>
    <w:semiHidden/>
    <w:unhideWhenUsed/>
    <w:rsid w:val="004B7932"/>
    <w:rPr>
      <w:sz w:val="16"/>
      <w:szCs w:val="16"/>
    </w:rPr>
  </w:style>
  <w:style w:type="paragraph" w:styleId="CommentText">
    <w:name w:val="annotation text"/>
    <w:basedOn w:val="Normal"/>
    <w:link w:val="CommentTextChar"/>
    <w:uiPriority w:val="99"/>
    <w:unhideWhenUsed/>
    <w:rsid w:val="004B7932"/>
    <w:rPr>
      <w:sz w:val="20"/>
      <w:szCs w:val="20"/>
    </w:rPr>
  </w:style>
  <w:style w:type="character" w:customStyle="1" w:styleId="CommentTextChar">
    <w:name w:val="Comment Text Char"/>
    <w:basedOn w:val="DefaultParagraphFont"/>
    <w:link w:val="CommentText"/>
    <w:uiPriority w:val="99"/>
    <w:rsid w:val="004B7932"/>
    <w:rPr>
      <w:sz w:val="20"/>
      <w:szCs w:val="20"/>
    </w:rPr>
  </w:style>
  <w:style w:type="paragraph" w:styleId="CommentSubject">
    <w:name w:val="annotation subject"/>
    <w:basedOn w:val="CommentText"/>
    <w:next w:val="CommentText"/>
    <w:link w:val="CommentSubjectChar"/>
    <w:uiPriority w:val="99"/>
    <w:semiHidden/>
    <w:unhideWhenUsed/>
    <w:rsid w:val="004B7932"/>
    <w:rPr>
      <w:b/>
      <w:bCs/>
    </w:rPr>
  </w:style>
  <w:style w:type="character" w:customStyle="1" w:styleId="CommentSubjectChar">
    <w:name w:val="Comment Subject Char"/>
    <w:basedOn w:val="CommentTextChar"/>
    <w:link w:val="CommentSubject"/>
    <w:uiPriority w:val="99"/>
    <w:semiHidden/>
    <w:rsid w:val="004B7932"/>
    <w:rPr>
      <w:b/>
      <w:bCs/>
      <w:sz w:val="20"/>
      <w:szCs w:val="20"/>
    </w:rPr>
  </w:style>
  <w:style w:type="paragraph" w:styleId="ListParagraph">
    <w:name w:val="List Paragraph"/>
    <w:aliases w:val="3LT"/>
    <w:basedOn w:val="Normal"/>
    <w:link w:val="ListParagraphChar"/>
    <w:uiPriority w:val="34"/>
    <w:qFormat/>
    <w:rsid w:val="0037595C"/>
    <w:pPr>
      <w:ind w:left="720"/>
      <w:contextualSpacing/>
    </w:pPr>
  </w:style>
  <w:style w:type="paragraph" w:styleId="BodyTextIndent3">
    <w:name w:val="Body Text Indent 3"/>
    <w:basedOn w:val="Normal"/>
    <w:link w:val="BodyTextIndent3Char"/>
    <w:rsid w:val="00B473EB"/>
    <w:pPr>
      <w:spacing w:after="0"/>
      <w:ind w:left="695"/>
    </w:pPr>
    <w:rPr>
      <w:rFonts w:ascii="Courier" w:eastAsia="Times New Roman" w:hAnsi="Courier" w:cs="Times New Roman"/>
      <w:color w:val="000000"/>
      <w:sz w:val="20"/>
      <w:szCs w:val="20"/>
    </w:rPr>
  </w:style>
  <w:style w:type="character" w:customStyle="1" w:styleId="BodyTextIndent3Char">
    <w:name w:val="Body Text Indent 3 Char"/>
    <w:basedOn w:val="DefaultParagraphFont"/>
    <w:link w:val="BodyTextIndent3"/>
    <w:rsid w:val="00B473EB"/>
    <w:rPr>
      <w:rFonts w:ascii="Courier" w:eastAsia="Times New Roman" w:hAnsi="Courier" w:cs="Times New Roman"/>
      <w:color w:val="000000"/>
      <w:sz w:val="20"/>
      <w:szCs w:val="20"/>
    </w:rPr>
  </w:style>
  <w:style w:type="paragraph" w:customStyle="1" w:styleId="Default">
    <w:name w:val="Default"/>
    <w:rsid w:val="005A4C4F"/>
    <w:pPr>
      <w:autoSpaceDE w:val="0"/>
      <w:autoSpaceDN w:val="0"/>
      <w:adjustRightInd w:val="0"/>
      <w:spacing w:after="0" w:line="240" w:lineRule="auto"/>
    </w:pPr>
    <w:rPr>
      <w:rFonts w:ascii="AFOFF N+ Courier" w:eastAsia="Times New Roman" w:hAnsi="AFOFF N+ Courier" w:cs="AFOFF N+ Courier"/>
      <w:color w:val="000000"/>
      <w:sz w:val="24"/>
      <w:szCs w:val="24"/>
    </w:rPr>
  </w:style>
  <w:style w:type="paragraph" w:styleId="NoSpacing">
    <w:name w:val="No Spacing"/>
    <w:aliases w:val="Heading 2b"/>
    <w:link w:val="NoSpacingChar"/>
    <w:uiPriority w:val="1"/>
    <w:qFormat/>
    <w:rsid w:val="00CE5002"/>
    <w:pPr>
      <w:spacing w:after="0" w:line="240" w:lineRule="auto"/>
    </w:pPr>
  </w:style>
  <w:style w:type="paragraph" w:customStyle="1" w:styleId="HRSText">
    <w:name w:val="HRS Text"/>
    <w:basedOn w:val="Normal"/>
    <w:link w:val="HRSTextChar"/>
    <w:rsid w:val="00F9221D"/>
    <w:pPr>
      <w:spacing w:after="0"/>
      <w:ind w:left="2160"/>
    </w:pPr>
    <w:rPr>
      <w:rFonts w:ascii="Times New Roman" w:eastAsia="Times New Roman" w:hAnsi="Times New Roman" w:cs="Times New Roman"/>
      <w:szCs w:val="20"/>
    </w:rPr>
  </w:style>
  <w:style w:type="character" w:customStyle="1" w:styleId="HRSTextChar">
    <w:name w:val="HRS Text Char"/>
    <w:basedOn w:val="DefaultParagraphFont"/>
    <w:link w:val="HRSText"/>
    <w:rsid w:val="00F9221D"/>
    <w:rPr>
      <w:rFonts w:ascii="Times New Roman" w:eastAsia="Times New Roman" w:hAnsi="Times New Roman" w:cs="Times New Roman"/>
      <w:sz w:val="24"/>
      <w:szCs w:val="20"/>
    </w:rPr>
  </w:style>
  <w:style w:type="character" w:customStyle="1" w:styleId="mrqtext">
    <w:name w:val="mrqtext"/>
    <w:basedOn w:val="DefaultParagraphFont"/>
    <w:rsid w:val="00A24A35"/>
  </w:style>
  <w:style w:type="paragraph" w:styleId="Revision">
    <w:name w:val="Revision"/>
    <w:hidden/>
    <w:uiPriority w:val="99"/>
    <w:semiHidden/>
    <w:rsid w:val="00D1084B"/>
    <w:pPr>
      <w:spacing w:after="0" w:line="240" w:lineRule="auto"/>
    </w:pPr>
  </w:style>
  <w:style w:type="character" w:customStyle="1" w:styleId="apple-converted-space">
    <w:name w:val="apple-converted-space"/>
    <w:basedOn w:val="DefaultParagraphFont"/>
    <w:rsid w:val="008E78C0"/>
  </w:style>
  <w:style w:type="paragraph" w:styleId="NormalWeb">
    <w:name w:val="Normal (Web)"/>
    <w:basedOn w:val="Normal"/>
    <w:uiPriority w:val="99"/>
    <w:semiHidden/>
    <w:unhideWhenUsed/>
    <w:rsid w:val="00694376"/>
    <w:pPr>
      <w:spacing w:before="100" w:beforeAutospacing="1" w:after="100" w:afterAutospacing="1"/>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9C3FE6"/>
    <w:pPr>
      <w:outlineLvl w:val="9"/>
    </w:pPr>
  </w:style>
  <w:style w:type="paragraph" w:styleId="TOC1">
    <w:name w:val="toc 1"/>
    <w:basedOn w:val="Normal"/>
    <w:next w:val="Normal"/>
    <w:autoRedefine/>
    <w:uiPriority w:val="39"/>
    <w:unhideWhenUsed/>
    <w:rsid w:val="00E775B6"/>
    <w:pPr>
      <w:tabs>
        <w:tab w:val="right" w:leader="dot" w:pos="10070"/>
      </w:tabs>
      <w:spacing w:before="120" w:after="0"/>
    </w:pPr>
    <w:rPr>
      <w:b/>
      <w:bCs/>
      <w:szCs w:val="24"/>
    </w:rPr>
  </w:style>
  <w:style w:type="paragraph" w:styleId="TOC2">
    <w:name w:val="toc 2"/>
    <w:basedOn w:val="Normal"/>
    <w:next w:val="Normal"/>
    <w:autoRedefine/>
    <w:uiPriority w:val="39"/>
    <w:unhideWhenUsed/>
    <w:rsid w:val="009C3FE6"/>
    <w:pPr>
      <w:spacing w:after="0"/>
      <w:ind w:left="240"/>
    </w:pPr>
    <w:rPr>
      <w:b/>
      <w:bCs/>
      <w:sz w:val="22"/>
    </w:rPr>
  </w:style>
  <w:style w:type="paragraph" w:styleId="TOC3">
    <w:name w:val="toc 3"/>
    <w:basedOn w:val="Normal"/>
    <w:next w:val="Normal"/>
    <w:autoRedefine/>
    <w:uiPriority w:val="39"/>
    <w:unhideWhenUsed/>
    <w:rsid w:val="009C3FE6"/>
    <w:pPr>
      <w:spacing w:after="0"/>
      <w:ind w:left="480"/>
    </w:pPr>
    <w:rPr>
      <w:sz w:val="22"/>
    </w:rPr>
  </w:style>
  <w:style w:type="paragraph" w:styleId="TOC4">
    <w:name w:val="toc 4"/>
    <w:basedOn w:val="Normal"/>
    <w:next w:val="Normal"/>
    <w:autoRedefine/>
    <w:uiPriority w:val="39"/>
    <w:unhideWhenUsed/>
    <w:rsid w:val="009C3FE6"/>
    <w:pPr>
      <w:spacing w:after="0"/>
      <w:ind w:left="720"/>
    </w:pPr>
    <w:rPr>
      <w:sz w:val="20"/>
      <w:szCs w:val="20"/>
    </w:rPr>
  </w:style>
  <w:style w:type="paragraph" w:styleId="TOC5">
    <w:name w:val="toc 5"/>
    <w:basedOn w:val="Normal"/>
    <w:next w:val="Normal"/>
    <w:autoRedefine/>
    <w:uiPriority w:val="39"/>
    <w:unhideWhenUsed/>
    <w:rsid w:val="009C3FE6"/>
    <w:pPr>
      <w:spacing w:after="0"/>
      <w:ind w:left="960"/>
    </w:pPr>
    <w:rPr>
      <w:sz w:val="20"/>
      <w:szCs w:val="20"/>
    </w:rPr>
  </w:style>
  <w:style w:type="paragraph" w:styleId="TOC6">
    <w:name w:val="toc 6"/>
    <w:basedOn w:val="Normal"/>
    <w:next w:val="Normal"/>
    <w:autoRedefine/>
    <w:uiPriority w:val="39"/>
    <w:unhideWhenUsed/>
    <w:rsid w:val="009C3FE6"/>
    <w:pPr>
      <w:spacing w:after="0"/>
      <w:ind w:left="1200"/>
    </w:pPr>
    <w:rPr>
      <w:sz w:val="20"/>
      <w:szCs w:val="20"/>
    </w:rPr>
  </w:style>
  <w:style w:type="paragraph" w:styleId="TOC7">
    <w:name w:val="toc 7"/>
    <w:basedOn w:val="Normal"/>
    <w:next w:val="Normal"/>
    <w:autoRedefine/>
    <w:uiPriority w:val="39"/>
    <w:unhideWhenUsed/>
    <w:rsid w:val="009C3FE6"/>
    <w:pPr>
      <w:spacing w:after="0"/>
      <w:ind w:left="1440"/>
    </w:pPr>
    <w:rPr>
      <w:sz w:val="20"/>
      <w:szCs w:val="20"/>
    </w:rPr>
  </w:style>
  <w:style w:type="paragraph" w:styleId="TOC8">
    <w:name w:val="toc 8"/>
    <w:basedOn w:val="Normal"/>
    <w:next w:val="Normal"/>
    <w:autoRedefine/>
    <w:uiPriority w:val="39"/>
    <w:unhideWhenUsed/>
    <w:rsid w:val="009C3FE6"/>
    <w:pPr>
      <w:spacing w:after="0"/>
      <w:ind w:left="1680"/>
    </w:pPr>
    <w:rPr>
      <w:sz w:val="20"/>
      <w:szCs w:val="20"/>
    </w:rPr>
  </w:style>
  <w:style w:type="paragraph" w:styleId="TOC9">
    <w:name w:val="toc 9"/>
    <w:basedOn w:val="Normal"/>
    <w:next w:val="Normal"/>
    <w:autoRedefine/>
    <w:uiPriority w:val="39"/>
    <w:unhideWhenUsed/>
    <w:rsid w:val="009C3FE6"/>
    <w:pPr>
      <w:spacing w:after="0"/>
      <w:ind w:left="1920"/>
    </w:pPr>
    <w:rPr>
      <w:sz w:val="20"/>
      <w:szCs w:val="20"/>
    </w:rPr>
  </w:style>
  <w:style w:type="character" w:styleId="Hyperlink">
    <w:name w:val="Hyperlink"/>
    <w:basedOn w:val="DefaultParagraphFont"/>
    <w:uiPriority w:val="99"/>
    <w:unhideWhenUsed/>
    <w:rsid w:val="005657AE"/>
    <w:rPr>
      <w:color w:val="0000FF" w:themeColor="hyperlink"/>
      <w:u w:val="single"/>
    </w:rPr>
  </w:style>
  <w:style w:type="paragraph" w:customStyle="1" w:styleId="11">
    <w:name w:val="1.1"/>
    <w:basedOn w:val="Normal"/>
    <w:qFormat/>
    <w:rsid w:val="00356FB9"/>
    <w:pPr>
      <w:numPr>
        <w:numId w:val="3"/>
      </w:numPr>
      <w:tabs>
        <w:tab w:val="clear" w:pos="1440"/>
      </w:tabs>
      <w:spacing w:after="0" w:line="360" w:lineRule="auto"/>
      <w:ind w:left="360" w:firstLine="0"/>
    </w:pPr>
    <w:rPr>
      <w:rFonts w:eastAsia="Times New Roman" w:cstheme="minorHAnsi"/>
      <w:i/>
      <w:sz w:val="22"/>
      <w:szCs w:val="24"/>
    </w:rPr>
  </w:style>
  <w:style w:type="character" w:customStyle="1" w:styleId="NoSpacingChar">
    <w:name w:val="No Spacing Char"/>
    <w:aliases w:val="Heading 2b Char"/>
    <w:basedOn w:val="DefaultParagraphFont"/>
    <w:link w:val="NoSpacing"/>
    <w:uiPriority w:val="1"/>
    <w:rsid w:val="00356FB9"/>
  </w:style>
  <w:style w:type="paragraph" w:styleId="DocumentMap">
    <w:name w:val="Document Map"/>
    <w:basedOn w:val="Normal"/>
    <w:link w:val="DocumentMapChar"/>
    <w:uiPriority w:val="99"/>
    <w:semiHidden/>
    <w:unhideWhenUsed/>
    <w:rsid w:val="00FC13B2"/>
    <w:pPr>
      <w:spacing w:after="0"/>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FC13B2"/>
    <w:rPr>
      <w:rFonts w:ascii="Times New Roman" w:hAnsi="Times New Roman" w:cs="Times New Roman"/>
      <w:sz w:val="24"/>
      <w:szCs w:val="24"/>
    </w:rPr>
  </w:style>
  <w:style w:type="table" w:styleId="TableGrid">
    <w:name w:val="Table Grid"/>
    <w:basedOn w:val="TableNormal"/>
    <w:uiPriority w:val="39"/>
    <w:rsid w:val="0023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3LT Char"/>
    <w:link w:val="ListParagraph"/>
    <w:uiPriority w:val="34"/>
    <w:locked/>
    <w:rsid w:val="00230AB5"/>
    <w:rPr>
      <w:sz w:val="24"/>
    </w:rPr>
  </w:style>
  <w:style w:type="paragraph" w:styleId="HTMLPreformatted">
    <w:name w:val="HTML Preformatted"/>
    <w:basedOn w:val="Normal"/>
    <w:link w:val="HTMLPreformattedChar"/>
    <w:uiPriority w:val="99"/>
    <w:unhideWhenUsed/>
    <w:rsid w:val="009A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555A"/>
    <w:rPr>
      <w:rFonts w:ascii="Courier New" w:eastAsia="Times New Roman" w:hAnsi="Courier New" w:cs="Courier New"/>
      <w:sz w:val="20"/>
      <w:szCs w:val="20"/>
    </w:rPr>
  </w:style>
  <w:style w:type="numbering" w:customStyle="1" w:styleId="CurrentList1">
    <w:name w:val="Current List1"/>
    <w:uiPriority w:val="99"/>
    <w:rsid w:val="007A50C2"/>
    <w:pPr>
      <w:numPr>
        <w:numId w:val="55"/>
      </w:numPr>
    </w:pPr>
  </w:style>
  <w:style w:type="numbering" w:customStyle="1" w:styleId="CurrentList2">
    <w:name w:val="Current List2"/>
    <w:uiPriority w:val="99"/>
    <w:rsid w:val="0026269F"/>
    <w:pPr>
      <w:numPr>
        <w:numId w:val="56"/>
      </w:numPr>
    </w:pPr>
  </w:style>
  <w:style w:type="numbering" w:customStyle="1" w:styleId="CurrentList3">
    <w:name w:val="Current List3"/>
    <w:uiPriority w:val="99"/>
    <w:rsid w:val="0026269F"/>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632">
      <w:bodyDiv w:val="1"/>
      <w:marLeft w:val="0"/>
      <w:marRight w:val="0"/>
      <w:marTop w:val="0"/>
      <w:marBottom w:val="0"/>
      <w:divBdr>
        <w:top w:val="none" w:sz="0" w:space="0" w:color="auto"/>
        <w:left w:val="none" w:sz="0" w:space="0" w:color="auto"/>
        <w:bottom w:val="none" w:sz="0" w:space="0" w:color="auto"/>
        <w:right w:val="none" w:sz="0" w:space="0" w:color="auto"/>
      </w:divBdr>
    </w:div>
    <w:div w:id="46033389">
      <w:bodyDiv w:val="1"/>
      <w:marLeft w:val="0"/>
      <w:marRight w:val="0"/>
      <w:marTop w:val="0"/>
      <w:marBottom w:val="0"/>
      <w:divBdr>
        <w:top w:val="none" w:sz="0" w:space="0" w:color="auto"/>
        <w:left w:val="none" w:sz="0" w:space="0" w:color="auto"/>
        <w:bottom w:val="none" w:sz="0" w:space="0" w:color="auto"/>
        <w:right w:val="none" w:sz="0" w:space="0" w:color="auto"/>
      </w:divBdr>
    </w:div>
    <w:div w:id="61418236">
      <w:bodyDiv w:val="1"/>
      <w:marLeft w:val="0"/>
      <w:marRight w:val="0"/>
      <w:marTop w:val="0"/>
      <w:marBottom w:val="0"/>
      <w:divBdr>
        <w:top w:val="none" w:sz="0" w:space="0" w:color="auto"/>
        <w:left w:val="none" w:sz="0" w:space="0" w:color="auto"/>
        <w:bottom w:val="none" w:sz="0" w:space="0" w:color="auto"/>
        <w:right w:val="none" w:sz="0" w:space="0" w:color="auto"/>
      </w:divBdr>
    </w:div>
    <w:div w:id="79714912">
      <w:bodyDiv w:val="1"/>
      <w:marLeft w:val="0"/>
      <w:marRight w:val="0"/>
      <w:marTop w:val="0"/>
      <w:marBottom w:val="0"/>
      <w:divBdr>
        <w:top w:val="none" w:sz="0" w:space="0" w:color="auto"/>
        <w:left w:val="none" w:sz="0" w:space="0" w:color="auto"/>
        <w:bottom w:val="none" w:sz="0" w:space="0" w:color="auto"/>
        <w:right w:val="none" w:sz="0" w:space="0" w:color="auto"/>
      </w:divBdr>
      <w:divsChild>
        <w:div w:id="385833557">
          <w:marLeft w:val="0"/>
          <w:marRight w:val="0"/>
          <w:marTop w:val="0"/>
          <w:marBottom w:val="300"/>
          <w:divBdr>
            <w:top w:val="single" w:sz="6" w:space="11" w:color="BCE8F1"/>
            <w:left w:val="single" w:sz="6" w:space="11" w:color="BCE8F1"/>
            <w:bottom w:val="single" w:sz="6" w:space="11" w:color="BCE8F1"/>
            <w:right w:val="single" w:sz="6" w:space="11" w:color="BCE8F1"/>
          </w:divBdr>
        </w:div>
        <w:div w:id="483545681">
          <w:marLeft w:val="0"/>
          <w:marRight w:val="0"/>
          <w:marTop w:val="0"/>
          <w:marBottom w:val="0"/>
          <w:divBdr>
            <w:top w:val="none" w:sz="0" w:space="0" w:color="auto"/>
            <w:left w:val="none" w:sz="0" w:space="0" w:color="auto"/>
            <w:bottom w:val="none" w:sz="0" w:space="0" w:color="auto"/>
            <w:right w:val="none" w:sz="0" w:space="0" w:color="auto"/>
          </w:divBdr>
          <w:divsChild>
            <w:div w:id="1530217644">
              <w:marLeft w:val="0"/>
              <w:marRight w:val="0"/>
              <w:marTop w:val="0"/>
              <w:marBottom w:val="0"/>
              <w:divBdr>
                <w:top w:val="none" w:sz="0" w:space="0" w:color="auto"/>
                <w:left w:val="none" w:sz="0" w:space="0" w:color="auto"/>
                <w:bottom w:val="none" w:sz="0" w:space="0" w:color="auto"/>
                <w:right w:val="none" w:sz="0" w:space="0" w:color="auto"/>
              </w:divBdr>
              <w:divsChild>
                <w:div w:id="1174493021">
                  <w:marLeft w:val="0"/>
                  <w:marRight w:val="0"/>
                  <w:marTop w:val="150"/>
                  <w:marBottom w:val="150"/>
                  <w:divBdr>
                    <w:top w:val="none" w:sz="0" w:space="0" w:color="auto"/>
                    <w:left w:val="none" w:sz="0" w:space="0" w:color="auto"/>
                    <w:bottom w:val="none" w:sz="0" w:space="0" w:color="auto"/>
                    <w:right w:val="none" w:sz="0" w:space="0" w:color="auto"/>
                  </w:divBdr>
                  <w:divsChild>
                    <w:div w:id="600723950">
                      <w:marLeft w:val="0"/>
                      <w:marRight w:val="0"/>
                      <w:marTop w:val="0"/>
                      <w:marBottom w:val="0"/>
                      <w:divBdr>
                        <w:top w:val="none" w:sz="0" w:space="0" w:color="auto"/>
                        <w:left w:val="none" w:sz="0" w:space="0" w:color="auto"/>
                        <w:bottom w:val="none" w:sz="0" w:space="0" w:color="auto"/>
                        <w:right w:val="none" w:sz="0" w:space="0" w:color="auto"/>
                      </w:divBdr>
                    </w:div>
                  </w:divsChild>
                </w:div>
                <w:div w:id="872377637">
                  <w:marLeft w:val="0"/>
                  <w:marRight w:val="0"/>
                  <w:marTop w:val="0"/>
                  <w:marBottom w:val="150"/>
                  <w:divBdr>
                    <w:top w:val="none" w:sz="0" w:space="0" w:color="auto"/>
                    <w:left w:val="none" w:sz="0" w:space="0" w:color="auto"/>
                    <w:bottom w:val="none" w:sz="0" w:space="0" w:color="auto"/>
                    <w:right w:val="none" w:sz="0" w:space="0" w:color="auto"/>
                  </w:divBdr>
                  <w:divsChild>
                    <w:div w:id="7788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7469">
      <w:bodyDiv w:val="1"/>
      <w:marLeft w:val="0"/>
      <w:marRight w:val="0"/>
      <w:marTop w:val="0"/>
      <w:marBottom w:val="0"/>
      <w:divBdr>
        <w:top w:val="none" w:sz="0" w:space="0" w:color="auto"/>
        <w:left w:val="none" w:sz="0" w:space="0" w:color="auto"/>
        <w:bottom w:val="none" w:sz="0" w:space="0" w:color="auto"/>
        <w:right w:val="none" w:sz="0" w:space="0" w:color="auto"/>
      </w:divBdr>
      <w:divsChild>
        <w:div w:id="268242759">
          <w:marLeft w:val="0"/>
          <w:marRight w:val="0"/>
          <w:marTop w:val="0"/>
          <w:marBottom w:val="300"/>
          <w:divBdr>
            <w:top w:val="single" w:sz="6" w:space="11" w:color="BCE8F1"/>
            <w:left w:val="single" w:sz="6" w:space="11" w:color="BCE8F1"/>
            <w:bottom w:val="single" w:sz="6" w:space="11" w:color="BCE8F1"/>
            <w:right w:val="single" w:sz="6" w:space="11" w:color="BCE8F1"/>
          </w:divBdr>
        </w:div>
        <w:div w:id="787050214">
          <w:marLeft w:val="0"/>
          <w:marRight w:val="0"/>
          <w:marTop w:val="0"/>
          <w:marBottom w:val="300"/>
          <w:divBdr>
            <w:top w:val="single" w:sz="6" w:space="11" w:color="BCE8F1"/>
            <w:left w:val="single" w:sz="6" w:space="11" w:color="BCE8F1"/>
            <w:bottom w:val="single" w:sz="6" w:space="11" w:color="BCE8F1"/>
            <w:right w:val="single" w:sz="6" w:space="11" w:color="BCE8F1"/>
          </w:divBdr>
        </w:div>
        <w:div w:id="399182182">
          <w:marLeft w:val="0"/>
          <w:marRight w:val="0"/>
          <w:marTop w:val="0"/>
          <w:marBottom w:val="0"/>
          <w:divBdr>
            <w:top w:val="none" w:sz="0" w:space="0" w:color="auto"/>
            <w:left w:val="none" w:sz="0" w:space="0" w:color="auto"/>
            <w:bottom w:val="none" w:sz="0" w:space="0" w:color="auto"/>
            <w:right w:val="none" w:sz="0" w:space="0" w:color="auto"/>
          </w:divBdr>
          <w:divsChild>
            <w:div w:id="2102994163">
              <w:marLeft w:val="0"/>
              <w:marRight w:val="0"/>
              <w:marTop w:val="0"/>
              <w:marBottom w:val="0"/>
              <w:divBdr>
                <w:top w:val="none" w:sz="0" w:space="0" w:color="auto"/>
                <w:left w:val="none" w:sz="0" w:space="0" w:color="auto"/>
                <w:bottom w:val="none" w:sz="0" w:space="0" w:color="auto"/>
                <w:right w:val="none" w:sz="0" w:space="0" w:color="auto"/>
              </w:divBdr>
              <w:divsChild>
                <w:div w:id="1390959788">
                  <w:marLeft w:val="0"/>
                  <w:marRight w:val="0"/>
                  <w:marTop w:val="150"/>
                  <w:marBottom w:val="150"/>
                  <w:divBdr>
                    <w:top w:val="none" w:sz="0" w:space="0" w:color="auto"/>
                    <w:left w:val="none" w:sz="0" w:space="0" w:color="auto"/>
                    <w:bottom w:val="none" w:sz="0" w:space="0" w:color="auto"/>
                    <w:right w:val="none" w:sz="0" w:space="0" w:color="auto"/>
                  </w:divBdr>
                  <w:divsChild>
                    <w:div w:id="426192758">
                      <w:marLeft w:val="0"/>
                      <w:marRight w:val="0"/>
                      <w:marTop w:val="0"/>
                      <w:marBottom w:val="0"/>
                      <w:divBdr>
                        <w:top w:val="none" w:sz="0" w:space="0" w:color="auto"/>
                        <w:left w:val="none" w:sz="0" w:space="0" w:color="auto"/>
                        <w:bottom w:val="none" w:sz="0" w:space="0" w:color="auto"/>
                        <w:right w:val="none" w:sz="0" w:space="0" w:color="auto"/>
                      </w:divBdr>
                    </w:div>
                  </w:divsChild>
                </w:div>
                <w:div w:id="1797211057">
                  <w:marLeft w:val="0"/>
                  <w:marRight w:val="0"/>
                  <w:marTop w:val="0"/>
                  <w:marBottom w:val="150"/>
                  <w:divBdr>
                    <w:top w:val="none" w:sz="0" w:space="0" w:color="auto"/>
                    <w:left w:val="none" w:sz="0" w:space="0" w:color="auto"/>
                    <w:bottom w:val="none" w:sz="0" w:space="0" w:color="auto"/>
                    <w:right w:val="none" w:sz="0" w:space="0" w:color="auto"/>
                  </w:divBdr>
                  <w:divsChild>
                    <w:div w:id="13999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5690">
      <w:bodyDiv w:val="1"/>
      <w:marLeft w:val="0"/>
      <w:marRight w:val="0"/>
      <w:marTop w:val="0"/>
      <w:marBottom w:val="0"/>
      <w:divBdr>
        <w:top w:val="none" w:sz="0" w:space="0" w:color="auto"/>
        <w:left w:val="none" w:sz="0" w:space="0" w:color="auto"/>
        <w:bottom w:val="none" w:sz="0" w:space="0" w:color="auto"/>
        <w:right w:val="none" w:sz="0" w:space="0" w:color="auto"/>
      </w:divBdr>
      <w:divsChild>
        <w:div w:id="1124230566">
          <w:marLeft w:val="0"/>
          <w:marRight w:val="0"/>
          <w:marTop w:val="0"/>
          <w:marBottom w:val="300"/>
          <w:divBdr>
            <w:top w:val="single" w:sz="6" w:space="11" w:color="BCE8F1"/>
            <w:left w:val="single" w:sz="6" w:space="11" w:color="BCE8F1"/>
            <w:bottom w:val="single" w:sz="6" w:space="11" w:color="BCE8F1"/>
            <w:right w:val="single" w:sz="6" w:space="11" w:color="BCE8F1"/>
          </w:divBdr>
        </w:div>
        <w:div w:id="1890876555">
          <w:marLeft w:val="0"/>
          <w:marRight w:val="0"/>
          <w:marTop w:val="0"/>
          <w:marBottom w:val="0"/>
          <w:divBdr>
            <w:top w:val="none" w:sz="0" w:space="0" w:color="auto"/>
            <w:left w:val="none" w:sz="0" w:space="0" w:color="auto"/>
            <w:bottom w:val="none" w:sz="0" w:space="0" w:color="auto"/>
            <w:right w:val="none" w:sz="0" w:space="0" w:color="auto"/>
          </w:divBdr>
          <w:divsChild>
            <w:div w:id="124785461">
              <w:marLeft w:val="0"/>
              <w:marRight w:val="0"/>
              <w:marTop w:val="0"/>
              <w:marBottom w:val="0"/>
              <w:divBdr>
                <w:top w:val="none" w:sz="0" w:space="0" w:color="auto"/>
                <w:left w:val="none" w:sz="0" w:space="0" w:color="auto"/>
                <w:bottom w:val="none" w:sz="0" w:space="0" w:color="auto"/>
                <w:right w:val="none" w:sz="0" w:space="0" w:color="auto"/>
              </w:divBdr>
              <w:divsChild>
                <w:div w:id="473529252">
                  <w:marLeft w:val="0"/>
                  <w:marRight w:val="0"/>
                  <w:marTop w:val="150"/>
                  <w:marBottom w:val="150"/>
                  <w:divBdr>
                    <w:top w:val="none" w:sz="0" w:space="0" w:color="auto"/>
                    <w:left w:val="none" w:sz="0" w:space="0" w:color="auto"/>
                    <w:bottom w:val="none" w:sz="0" w:space="0" w:color="auto"/>
                    <w:right w:val="none" w:sz="0" w:space="0" w:color="auto"/>
                  </w:divBdr>
                  <w:divsChild>
                    <w:div w:id="728386943">
                      <w:marLeft w:val="0"/>
                      <w:marRight w:val="0"/>
                      <w:marTop w:val="0"/>
                      <w:marBottom w:val="0"/>
                      <w:divBdr>
                        <w:top w:val="none" w:sz="0" w:space="0" w:color="auto"/>
                        <w:left w:val="none" w:sz="0" w:space="0" w:color="auto"/>
                        <w:bottom w:val="none" w:sz="0" w:space="0" w:color="auto"/>
                        <w:right w:val="none" w:sz="0" w:space="0" w:color="auto"/>
                      </w:divBdr>
                    </w:div>
                  </w:divsChild>
                </w:div>
                <w:div w:id="529227258">
                  <w:marLeft w:val="0"/>
                  <w:marRight w:val="0"/>
                  <w:marTop w:val="0"/>
                  <w:marBottom w:val="150"/>
                  <w:divBdr>
                    <w:top w:val="none" w:sz="0" w:space="0" w:color="auto"/>
                    <w:left w:val="none" w:sz="0" w:space="0" w:color="auto"/>
                    <w:bottom w:val="none" w:sz="0" w:space="0" w:color="auto"/>
                    <w:right w:val="none" w:sz="0" w:space="0" w:color="auto"/>
                  </w:divBdr>
                  <w:divsChild>
                    <w:div w:id="1937320623">
                      <w:marLeft w:val="0"/>
                      <w:marRight w:val="0"/>
                      <w:marTop w:val="0"/>
                      <w:marBottom w:val="0"/>
                      <w:divBdr>
                        <w:top w:val="none" w:sz="0" w:space="0" w:color="auto"/>
                        <w:left w:val="none" w:sz="0" w:space="0" w:color="auto"/>
                        <w:bottom w:val="none" w:sz="0" w:space="0" w:color="auto"/>
                        <w:right w:val="none" w:sz="0" w:space="0" w:color="auto"/>
                      </w:divBdr>
                    </w:div>
                  </w:divsChild>
                </w:div>
                <w:div w:id="888616458">
                  <w:marLeft w:val="0"/>
                  <w:marRight w:val="0"/>
                  <w:marTop w:val="0"/>
                  <w:marBottom w:val="150"/>
                  <w:divBdr>
                    <w:top w:val="none" w:sz="0" w:space="0" w:color="auto"/>
                    <w:left w:val="none" w:sz="0" w:space="0" w:color="auto"/>
                    <w:bottom w:val="none" w:sz="0" w:space="0" w:color="auto"/>
                    <w:right w:val="none" w:sz="0" w:space="0" w:color="auto"/>
                  </w:divBdr>
                  <w:divsChild>
                    <w:div w:id="1982424729">
                      <w:marLeft w:val="0"/>
                      <w:marRight w:val="0"/>
                      <w:marTop w:val="0"/>
                      <w:marBottom w:val="0"/>
                      <w:divBdr>
                        <w:top w:val="none" w:sz="0" w:space="0" w:color="auto"/>
                        <w:left w:val="none" w:sz="0" w:space="0" w:color="auto"/>
                        <w:bottom w:val="none" w:sz="0" w:space="0" w:color="auto"/>
                        <w:right w:val="none" w:sz="0" w:space="0" w:color="auto"/>
                      </w:divBdr>
                    </w:div>
                  </w:divsChild>
                </w:div>
                <w:div w:id="1351948202">
                  <w:marLeft w:val="0"/>
                  <w:marRight w:val="0"/>
                  <w:marTop w:val="0"/>
                  <w:marBottom w:val="150"/>
                  <w:divBdr>
                    <w:top w:val="none" w:sz="0" w:space="0" w:color="auto"/>
                    <w:left w:val="none" w:sz="0" w:space="0" w:color="auto"/>
                    <w:bottom w:val="none" w:sz="0" w:space="0" w:color="auto"/>
                    <w:right w:val="none" w:sz="0" w:space="0" w:color="auto"/>
                  </w:divBdr>
                  <w:divsChild>
                    <w:div w:id="920794665">
                      <w:marLeft w:val="0"/>
                      <w:marRight w:val="0"/>
                      <w:marTop w:val="0"/>
                      <w:marBottom w:val="0"/>
                      <w:divBdr>
                        <w:top w:val="none" w:sz="0" w:space="0" w:color="auto"/>
                        <w:left w:val="none" w:sz="0" w:space="0" w:color="auto"/>
                        <w:bottom w:val="none" w:sz="0" w:space="0" w:color="auto"/>
                        <w:right w:val="none" w:sz="0" w:space="0" w:color="auto"/>
                      </w:divBdr>
                    </w:div>
                  </w:divsChild>
                </w:div>
                <w:div w:id="2023119387">
                  <w:marLeft w:val="0"/>
                  <w:marRight w:val="0"/>
                  <w:marTop w:val="0"/>
                  <w:marBottom w:val="150"/>
                  <w:divBdr>
                    <w:top w:val="none" w:sz="0" w:space="0" w:color="auto"/>
                    <w:left w:val="none" w:sz="0" w:space="0" w:color="auto"/>
                    <w:bottom w:val="none" w:sz="0" w:space="0" w:color="auto"/>
                    <w:right w:val="none" w:sz="0" w:space="0" w:color="auto"/>
                  </w:divBdr>
                  <w:divsChild>
                    <w:div w:id="1644961997">
                      <w:marLeft w:val="0"/>
                      <w:marRight w:val="0"/>
                      <w:marTop w:val="0"/>
                      <w:marBottom w:val="0"/>
                      <w:divBdr>
                        <w:top w:val="none" w:sz="0" w:space="0" w:color="auto"/>
                        <w:left w:val="none" w:sz="0" w:space="0" w:color="auto"/>
                        <w:bottom w:val="none" w:sz="0" w:space="0" w:color="auto"/>
                        <w:right w:val="none" w:sz="0" w:space="0" w:color="auto"/>
                      </w:divBdr>
                    </w:div>
                  </w:divsChild>
                </w:div>
                <w:div w:id="1362511423">
                  <w:marLeft w:val="0"/>
                  <w:marRight w:val="0"/>
                  <w:marTop w:val="0"/>
                  <w:marBottom w:val="150"/>
                  <w:divBdr>
                    <w:top w:val="none" w:sz="0" w:space="0" w:color="auto"/>
                    <w:left w:val="none" w:sz="0" w:space="0" w:color="auto"/>
                    <w:bottom w:val="none" w:sz="0" w:space="0" w:color="auto"/>
                    <w:right w:val="none" w:sz="0" w:space="0" w:color="auto"/>
                  </w:divBdr>
                  <w:divsChild>
                    <w:div w:id="1309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3301">
      <w:bodyDiv w:val="1"/>
      <w:marLeft w:val="0"/>
      <w:marRight w:val="0"/>
      <w:marTop w:val="0"/>
      <w:marBottom w:val="0"/>
      <w:divBdr>
        <w:top w:val="none" w:sz="0" w:space="0" w:color="auto"/>
        <w:left w:val="none" w:sz="0" w:space="0" w:color="auto"/>
        <w:bottom w:val="none" w:sz="0" w:space="0" w:color="auto"/>
        <w:right w:val="none" w:sz="0" w:space="0" w:color="auto"/>
      </w:divBdr>
    </w:div>
    <w:div w:id="298731885">
      <w:bodyDiv w:val="1"/>
      <w:marLeft w:val="0"/>
      <w:marRight w:val="0"/>
      <w:marTop w:val="0"/>
      <w:marBottom w:val="0"/>
      <w:divBdr>
        <w:top w:val="none" w:sz="0" w:space="0" w:color="auto"/>
        <w:left w:val="none" w:sz="0" w:space="0" w:color="auto"/>
        <w:bottom w:val="none" w:sz="0" w:space="0" w:color="auto"/>
        <w:right w:val="none" w:sz="0" w:space="0" w:color="auto"/>
      </w:divBdr>
    </w:div>
    <w:div w:id="402028471">
      <w:bodyDiv w:val="1"/>
      <w:marLeft w:val="0"/>
      <w:marRight w:val="0"/>
      <w:marTop w:val="0"/>
      <w:marBottom w:val="0"/>
      <w:divBdr>
        <w:top w:val="none" w:sz="0" w:space="0" w:color="auto"/>
        <w:left w:val="none" w:sz="0" w:space="0" w:color="auto"/>
        <w:bottom w:val="none" w:sz="0" w:space="0" w:color="auto"/>
        <w:right w:val="none" w:sz="0" w:space="0" w:color="auto"/>
      </w:divBdr>
    </w:div>
    <w:div w:id="447239841">
      <w:bodyDiv w:val="1"/>
      <w:marLeft w:val="0"/>
      <w:marRight w:val="0"/>
      <w:marTop w:val="0"/>
      <w:marBottom w:val="0"/>
      <w:divBdr>
        <w:top w:val="none" w:sz="0" w:space="0" w:color="auto"/>
        <w:left w:val="none" w:sz="0" w:space="0" w:color="auto"/>
        <w:bottom w:val="none" w:sz="0" w:space="0" w:color="auto"/>
        <w:right w:val="none" w:sz="0" w:space="0" w:color="auto"/>
      </w:divBdr>
    </w:div>
    <w:div w:id="519584130">
      <w:bodyDiv w:val="1"/>
      <w:marLeft w:val="0"/>
      <w:marRight w:val="0"/>
      <w:marTop w:val="0"/>
      <w:marBottom w:val="0"/>
      <w:divBdr>
        <w:top w:val="none" w:sz="0" w:space="0" w:color="auto"/>
        <w:left w:val="none" w:sz="0" w:space="0" w:color="auto"/>
        <w:bottom w:val="none" w:sz="0" w:space="0" w:color="auto"/>
        <w:right w:val="none" w:sz="0" w:space="0" w:color="auto"/>
      </w:divBdr>
    </w:div>
    <w:div w:id="638268026">
      <w:bodyDiv w:val="1"/>
      <w:marLeft w:val="0"/>
      <w:marRight w:val="0"/>
      <w:marTop w:val="0"/>
      <w:marBottom w:val="0"/>
      <w:divBdr>
        <w:top w:val="none" w:sz="0" w:space="0" w:color="auto"/>
        <w:left w:val="none" w:sz="0" w:space="0" w:color="auto"/>
        <w:bottom w:val="none" w:sz="0" w:space="0" w:color="auto"/>
        <w:right w:val="none" w:sz="0" w:space="0" w:color="auto"/>
      </w:divBdr>
    </w:div>
    <w:div w:id="696272268">
      <w:bodyDiv w:val="1"/>
      <w:marLeft w:val="0"/>
      <w:marRight w:val="0"/>
      <w:marTop w:val="0"/>
      <w:marBottom w:val="0"/>
      <w:divBdr>
        <w:top w:val="none" w:sz="0" w:space="0" w:color="auto"/>
        <w:left w:val="none" w:sz="0" w:space="0" w:color="auto"/>
        <w:bottom w:val="none" w:sz="0" w:space="0" w:color="auto"/>
        <w:right w:val="none" w:sz="0" w:space="0" w:color="auto"/>
      </w:divBdr>
    </w:div>
    <w:div w:id="734862095">
      <w:bodyDiv w:val="1"/>
      <w:marLeft w:val="0"/>
      <w:marRight w:val="0"/>
      <w:marTop w:val="0"/>
      <w:marBottom w:val="0"/>
      <w:divBdr>
        <w:top w:val="none" w:sz="0" w:space="0" w:color="auto"/>
        <w:left w:val="none" w:sz="0" w:space="0" w:color="auto"/>
        <w:bottom w:val="none" w:sz="0" w:space="0" w:color="auto"/>
        <w:right w:val="none" w:sz="0" w:space="0" w:color="auto"/>
      </w:divBdr>
    </w:div>
    <w:div w:id="780227566">
      <w:bodyDiv w:val="1"/>
      <w:marLeft w:val="0"/>
      <w:marRight w:val="0"/>
      <w:marTop w:val="0"/>
      <w:marBottom w:val="0"/>
      <w:divBdr>
        <w:top w:val="none" w:sz="0" w:space="0" w:color="auto"/>
        <w:left w:val="none" w:sz="0" w:space="0" w:color="auto"/>
        <w:bottom w:val="none" w:sz="0" w:space="0" w:color="auto"/>
        <w:right w:val="none" w:sz="0" w:space="0" w:color="auto"/>
      </w:divBdr>
      <w:divsChild>
        <w:div w:id="242568910">
          <w:marLeft w:val="0"/>
          <w:marRight w:val="0"/>
          <w:marTop w:val="0"/>
          <w:marBottom w:val="300"/>
          <w:divBdr>
            <w:top w:val="single" w:sz="6" w:space="11" w:color="BCE8F1"/>
            <w:left w:val="single" w:sz="6" w:space="11" w:color="BCE8F1"/>
            <w:bottom w:val="single" w:sz="6" w:space="11" w:color="BCE8F1"/>
            <w:right w:val="single" w:sz="6" w:space="11" w:color="BCE8F1"/>
          </w:divBdr>
        </w:div>
        <w:div w:id="1614440714">
          <w:marLeft w:val="0"/>
          <w:marRight w:val="0"/>
          <w:marTop w:val="0"/>
          <w:marBottom w:val="300"/>
          <w:divBdr>
            <w:top w:val="single" w:sz="6" w:space="11" w:color="BCE8F1"/>
            <w:left w:val="single" w:sz="6" w:space="11" w:color="BCE8F1"/>
            <w:bottom w:val="single" w:sz="6" w:space="11" w:color="BCE8F1"/>
            <w:right w:val="single" w:sz="6" w:space="11" w:color="BCE8F1"/>
          </w:divBdr>
        </w:div>
        <w:div w:id="1278022712">
          <w:marLeft w:val="0"/>
          <w:marRight w:val="0"/>
          <w:marTop w:val="0"/>
          <w:marBottom w:val="0"/>
          <w:divBdr>
            <w:top w:val="none" w:sz="0" w:space="0" w:color="auto"/>
            <w:left w:val="none" w:sz="0" w:space="0" w:color="auto"/>
            <w:bottom w:val="none" w:sz="0" w:space="0" w:color="auto"/>
            <w:right w:val="none" w:sz="0" w:space="0" w:color="auto"/>
          </w:divBdr>
          <w:divsChild>
            <w:div w:id="1042899710">
              <w:marLeft w:val="0"/>
              <w:marRight w:val="0"/>
              <w:marTop w:val="0"/>
              <w:marBottom w:val="0"/>
              <w:divBdr>
                <w:top w:val="none" w:sz="0" w:space="0" w:color="auto"/>
                <w:left w:val="none" w:sz="0" w:space="0" w:color="auto"/>
                <w:bottom w:val="none" w:sz="0" w:space="0" w:color="auto"/>
                <w:right w:val="none" w:sz="0" w:space="0" w:color="auto"/>
              </w:divBdr>
              <w:divsChild>
                <w:div w:id="167671725">
                  <w:marLeft w:val="0"/>
                  <w:marRight w:val="0"/>
                  <w:marTop w:val="150"/>
                  <w:marBottom w:val="150"/>
                  <w:divBdr>
                    <w:top w:val="none" w:sz="0" w:space="0" w:color="auto"/>
                    <w:left w:val="none" w:sz="0" w:space="0" w:color="auto"/>
                    <w:bottom w:val="none" w:sz="0" w:space="0" w:color="auto"/>
                    <w:right w:val="none" w:sz="0" w:space="0" w:color="auto"/>
                  </w:divBdr>
                  <w:divsChild>
                    <w:div w:id="1250966429">
                      <w:marLeft w:val="0"/>
                      <w:marRight w:val="0"/>
                      <w:marTop w:val="0"/>
                      <w:marBottom w:val="0"/>
                      <w:divBdr>
                        <w:top w:val="none" w:sz="0" w:space="0" w:color="auto"/>
                        <w:left w:val="none" w:sz="0" w:space="0" w:color="auto"/>
                        <w:bottom w:val="none" w:sz="0" w:space="0" w:color="auto"/>
                        <w:right w:val="none" w:sz="0" w:space="0" w:color="auto"/>
                      </w:divBdr>
                    </w:div>
                  </w:divsChild>
                </w:div>
                <w:div w:id="1282766554">
                  <w:marLeft w:val="0"/>
                  <w:marRight w:val="0"/>
                  <w:marTop w:val="0"/>
                  <w:marBottom w:val="150"/>
                  <w:divBdr>
                    <w:top w:val="none" w:sz="0" w:space="0" w:color="auto"/>
                    <w:left w:val="none" w:sz="0" w:space="0" w:color="auto"/>
                    <w:bottom w:val="none" w:sz="0" w:space="0" w:color="auto"/>
                    <w:right w:val="none" w:sz="0" w:space="0" w:color="auto"/>
                  </w:divBdr>
                  <w:divsChild>
                    <w:div w:id="14052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87662">
      <w:bodyDiv w:val="1"/>
      <w:marLeft w:val="0"/>
      <w:marRight w:val="0"/>
      <w:marTop w:val="0"/>
      <w:marBottom w:val="0"/>
      <w:divBdr>
        <w:top w:val="none" w:sz="0" w:space="0" w:color="auto"/>
        <w:left w:val="none" w:sz="0" w:space="0" w:color="auto"/>
        <w:bottom w:val="none" w:sz="0" w:space="0" w:color="auto"/>
        <w:right w:val="none" w:sz="0" w:space="0" w:color="auto"/>
      </w:divBdr>
    </w:div>
    <w:div w:id="830874809">
      <w:bodyDiv w:val="1"/>
      <w:marLeft w:val="0"/>
      <w:marRight w:val="0"/>
      <w:marTop w:val="0"/>
      <w:marBottom w:val="0"/>
      <w:divBdr>
        <w:top w:val="none" w:sz="0" w:space="0" w:color="auto"/>
        <w:left w:val="none" w:sz="0" w:space="0" w:color="auto"/>
        <w:bottom w:val="none" w:sz="0" w:space="0" w:color="auto"/>
        <w:right w:val="none" w:sz="0" w:space="0" w:color="auto"/>
      </w:divBdr>
      <w:divsChild>
        <w:div w:id="1124082683">
          <w:marLeft w:val="0"/>
          <w:marRight w:val="0"/>
          <w:marTop w:val="0"/>
          <w:marBottom w:val="300"/>
          <w:divBdr>
            <w:top w:val="single" w:sz="6" w:space="11" w:color="BCE8F1"/>
            <w:left w:val="single" w:sz="6" w:space="11" w:color="BCE8F1"/>
            <w:bottom w:val="single" w:sz="6" w:space="11" w:color="BCE8F1"/>
            <w:right w:val="single" w:sz="6" w:space="11" w:color="BCE8F1"/>
          </w:divBdr>
        </w:div>
        <w:div w:id="509679175">
          <w:marLeft w:val="0"/>
          <w:marRight w:val="0"/>
          <w:marTop w:val="0"/>
          <w:marBottom w:val="0"/>
          <w:divBdr>
            <w:top w:val="none" w:sz="0" w:space="0" w:color="auto"/>
            <w:left w:val="none" w:sz="0" w:space="0" w:color="auto"/>
            <w:bottom w:val="none" w:sz="0" w:space="0" w:color="auto"/>
            <w:right w:val="none" w:sz="0" w:space="0" w:color="auto"/>
          </w:divBdr>
          <w:divsChild>
            <w:div w:id="789474069">
              <w:marLeft w:val="0"/>
              <w:marRight w:val="0"/>
              <w:marTop w:val="0"/>
              <w:marBottom w:val="0"/>
              <w:divBdr>
                <w:top w:val="none" w:sz="0" w:space="0" w:color="auto"/>
                <w:left w:val="none" w:sz="0" w:space="0" w:color="auto"/>
                <w:bottom w:val="none" w:sz="0" w:space="0" w:color="auto"/>
                <w:right w:val="none" w:sz="0" w:space="0" w:color="auto"/>
              </w:divBdr>
              <w:divsChild>
                <w:div w:id="853613529">
                  <w:marLeft w:val="0"/>
                  <w:marRight w:val="0"/>
                  <w:marTop w:val="150"/>
                  <w:marBottom w:val="150"/>
                  <w:divBdr>
                    <w:top w:val="none" w:sz="0" w:space="0" w:color="auto"/>
                    <w:left w:val="none" w:sz="0" w:space="0" w:color="auto"/>
                    <w:bottom w:val="none" w:sz="0" w:space="0" w:color="auto"/>
                    <w:right w:val="none" w:sz="0" w:space="0" w:color="auto"/>
                  </w:divBdr>
                  <w:divsChild>
                    <w:div w:id="1704355865">
                      <w:marLeft w:val="0"/>
                      <w:marRight w:val="0"/>
                      <w:marTop w:val="0"/>
                      <w:marBottom w:val="0"/>
                      <w:divBdr>
                        <w:top w:val="none" w:sz="0" w:space="0" w:color="auto"/>
                        <w:left w:val="none" w:sz="0" w:space="0" w:color="auto"/>
                        <w:bottom w:val="none" w:sz="0" w:space="0" w:color="auto"/>
                        <w:right w:val="none" w:sz="0" w:space="0" w:color="auto"/>
                      </w:divBdr>
                    </w:div>
                  </w:divsChild>
                </w:div>
                <w:div w:id="843203533">
                  <w:marLeft w:val="0"/>
                  <w:marRight w:val="0"/>
                  <w:marTop w:val="0"/>
                  <w:marBottom w:val="150"/>
                  <w:divBdr>
                    <w:top w:val="none" w:sz="0" w:space="0" w:color="auto"/>
                    <w:left w:val="none" w:sz="0" w:space="0" w:color="auto"/>
                    <w:bottom w:val="none" w:sz="0" w:space="0" w:color="auto"/>
                    <w:right w:val="none" w:sz="0" w:space="0" w:color="auto"/>
                  </w:divBdr>
                  <w:divsChild>
                    <w:div w:id="16984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98447">
      <w:bodyDiv w:val="1"/>
      <w:marLeft w:val="0"/>
      <w:marRight w:val="0"/>
      <w:marTop w:val="0"/>
      <w:marBottom w:val="0"/>
      <w:divBdr>
        <w:top w:val="none" w:sz="0" w:space="0" w:color="auto"/>
        <w:left w:val="none" w:sz="0" w:space="0" w:color="auto"/>
        <w:bottom w:val="none" w:sz="0" w:space="0" w:color="auto"/>
        <w:right w:val="none" w:sz="0" w:space="0" w:color="auto"/>
      </w:divBdr>
    </w:div>
    <w:div w:id="851530768">
      <w:bodyDiv w:val="1"/>
      <w:marLeft w:val="0"/>
      <w:marRight w:val="0"/>
      <w:marTop w:val="0"/>
      <w:marBottom w:val="0"/>
      <w:divBdr>
        <w:top w:val="none" w:sz="0" w:space="0" w:color="auto"/>
        <w:left w:val="none" w:sz="0" w:space="0" w:color="auto"/>
        <w:bottom w:val="none" w:sz="0" w:space="0" w:color="auto"/>
        <w:right w:val="none" w:sz="0" w:space="0" w:color="auto"/>
      </w:divBdr>
      <w:divsChild>
        <w:div w:id="789858236">
          <w:marLeft w:val="0"/>
          <w:marRight w:val="0"/>
          <w:marTop w:val="0"/>
          <w:marBottom w:val="300"/>
          <w:divBdr>
            <w:top w:val="single" w:sz="6" w:space="11" w:color="BCE8F1"/>
            <w:left w:val="single" w:sz="6" w:space="11" w:color="BCE8F1"/>
            <w:bottom w:val="single" w:sz="6" w:space="11" w:color="BCE8F1"/>
            <w:right w:val="single" w:sz="6" w:space="11" w:color="BCE8F1"/>
          </w:divBdr>
        </w:div>
        <w:div w:id="1301422370">
          <w:marLeft w:val="0"/>
          <w:marRight w:val="0"/>
          <w:marTop w:val="0"/>
          <w:marBottom w:val="0"/>
          <w:divBdr>
            <w:top w:val="none" w:sz="0" w:space="0" w:color="auto"/>
            <w:left w:val="none" w:sz="0" w:space="0" w:color="auto"/>
            <w:bottom w:val="none" w:sz="0" w:space="0" w:color="auto"/>
            <w:right w:val="none" w:sz="0" w:space="0" w:color="auto"/>
          </w:divBdr>
          <w:divsChild>
            <w:div w:id="1737782265">
              <w:marLeft w:val="0"/>
              <w:marRight w:val="0"/>
              <w:marTop w:val="0"/>
              <w:marBottom w:val="0"/>
              <w:divBdr>
                <w:top w:val="none" w:sz="0" w:space="0" w:color="auto"/>
                <w:left w:val="none" w:sz="0" w:space="0" w:color="auto"/>
                <w:bottom w:val="none" w:sz="0" w:space="0" w:color="auto"/>
                <w:right w:val="none" w:sz="0" w:space="0" w:color="auto"/>
              </w:divBdr>
              <w:divsChild>
                <w:div w:id="153421733">
                  <w:marLeft w:val="0"/>
                  <w:marRight w:val="0"/>
                  <w:marTop w:val="150"/>
                  <w:marBottom w:val="150"/>
                  <w:divBdr>
                    <w:top w:val="none" w:sz="0" w:space="0" w:color="auto"/>
                    <w:left w:val="none" w:sz="0" w:space="0" w:color="auto"/>
                    <w:bottom w:val="none" w:sz="0" w:space="0" w:color="auto"/>
                    <w:right w:val="none" w:sz="0" w:space="0" w:color="auto"/>
                  </w:divBdr>
                  <w:divsChild>
                    <w:div w:id="530729636">
                      <w:marLeft w:val="0"/>
                      <w:marRight w:val="0"/>
                      <w:marTop w:val="0"/>
                      <w:marBottom w:val="0"/>
                      <w:divBdr>
                        <w:top w:val="none" w:sz="0" w:space="0" w:color="auto"/>
                        <w:left w:val="none" w:sz="0" w:space="0" w:color="auto"/>
                        <w:bottom w:val="none" w:sz="0" w:space="0" w:color="auto"/>
                        <w:right w:val="none" w:sz="0" w:space="0" w:color="auto"/>
                      </w:divBdr>
                    </w:div>
                  </w:divsChild>
                </w:div>
                <w:div w:id="557479193">
                  <w:marLeft w:val="0"/>
                  <w:marRight w:val="0"/>
                  <w:marTop w:val="0"/>
                  <w:marBottom w:val="150"/>
                  <w:divBdr>
                    <w:top w:val="none" w:sz="0" w:space="0" w:color="auto"/>
                    <w:left w:val="none" w:sz="0" w:space="0" w:color="auto"/>
                    <w:bottom w:val="none" w:sz="0" w:space="0" w:color="auto"/>
                    <w:right w:val="none" w:sz="0" w:space="0" w:color="auto"/>
                  </w:divBdr>
                  <w:divsChild>
                    <w:div w:id="1033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650">
      <w:bodyDiv w:val="1"/>
      <w:marLeft w:val="0"/>
      <w:marRight w:val="0"/>
      <w:marTop w:val="0"/>
      <w:marBottom w:val="0"/>
      <w:divBdr>
        <w:top w:val="none" w:sz="0" w:space="0" w:color="auto"/>
        <w:left w:val="none" w:sz="0" w:space="0" w:color="auto"/>
        <w:bottom w:val="none" w:sz="0" w:space="0" w:color="auto"/>
        <w:right w:val="none" w:sz="0" w:space="0" w:color="auto"/>
      </w:divBdr>
    </w:div>
    <w:div w:id="922689395">
      <w:bodyDiv w:val="1"/>
      <w:marLeft w:val="0"/>
      <w:marRight w:val="0"/>
      <w:marTop w:val="0"/>
      <w:marBottom w:val="0"/>
      <w:divBdr>
        <w:top w:val="none" w:sz="0" w:space="0" w:color="auto"/>
        <w:left w:val="none" w:sz="0" w:space="0" w:color="auto"/>
        <w:bottom w:val="none" w:sz="0" w:space="0" w:color="auto"/>
        <w:right w:val="none" w:sz="0" w:space="0" w:color="auto"/>
      </w:divBdr>
    </w:div>
    <w:div w:id="934479959">
      <w:bodyDiv w:val="1"/>
      <w:marLeft w:val="0"/>
      <w:marRight w:val="0"/>
      <w:marTop w:val="0"/>
      <w:marBottom w:val="0"/>
      <w:divBdr>
        <w:top w:val="none" w:sz="0" w:space="0" w:color="auto"/>
        <w:left w:val="none" w:sz="0" w:space="0" w:color="auto"/>
        <w:bottom w:val="none" w:sz="0" w:space="0" w:color="auto"/>
        <w:right w:val="none" w:sz="0" w:space="0" w:color="auto"/>
      </w:divBdr>
    </w:div>
    <w:div w:id="934480771">
      <w:bodyDiv w:val="1"/>
      <w:marLeft w:val="0"/>
      <w:marRight w:val="0"/>
      <w:marTop w:val="0"/>
      <w:marBottom w:val="0"/>
      <w:divBdr>
        <w:top w:val="none" w:sz="0" w:space="0" w:color="auto"/>
        <w:left w:val="none" w:sz="0" w:space="0" w:color="auto"/>
        <w:bottom w:val="none" w:sz="0" w:space="0" w:color="auto"/>
        <w:right w:val="none" w:sz="0" w:space="0" w:color="auto"/>
      </w:divBdr>
    </w:div>
    <w:div w:id="945503232">
      <w:bodyDiv w:val="1"/>
      <w:marLeft w:val="0"/>
      <w:marRight w:val="0"/>
      <w:marTop w:val="0"/>
      <w:marBottom w:val="0"/>
      <w:divBdr>
        <w:top w:val="none" w:sz="0" w:space="0" w:color="auto"/>
        <w:left w:val="none" w:sz="0" w:space="0" w:color="auto"/>
        <w:bottom w:val="none" w:sz="0" w:space="0" w:color="auto"/>
        <w:right w:val="none" w:sz="0" w:space="0" w:color="auto"/>
      </w:divBdr>
    </w:div>
    <w:div w:id="986593941">
      <w:bodyDiv w:val="1"/>
      <w:marLeft w:val="0"/>
      <w:marRight w:val="0"/>
      <w:marTop w:val="0"/>
      <w:marBottom w:val="0"/>
      <w:divBdr>
        <w:top w:val="none" w:sz="0" w:space="0" w:color="auto"/>
        <w:left w:val="none" w:sz="0" w:space="0" w:color="auto"/>
        <w:bottom w:val="none" w:sz="0" w:space="0" w:color="auto"/>
        <w:right w:val="none" w:sz="0" w:space="0" w:color="auto"/>
      </w:divBdr>
      <w:divsChild>
        <w:div w:id="504443132">
          <w:marLeft w:val="0"/>
          <w:marRight w:val="0"/>
          <w:marTop w:val="0"/>
          <w:marBottom w:val="300"/>
          <w:divBdr>
            <w:top w:val="single" w:sz="6" w:space="11" w:color="BCE8F1"/>
            <w:left w:val="single" w:sz="6" w:space="11" w:color="BCE8F1"/>
            <w:bottom w:val="single" w:sz="6" w:space="11" w:color="BCE8F1"/>
            <w:right w:val="single" w:sz="6" w:space="11" w:color="BCE8F1"/>
          </w:divBdr>
        </w:div>
        <w:div w:id="1055592284">
          <w:marLeft w:val="0"/>
          <w:marRight w:val="0"/>
          <w:marTop w:val="0"/>
          <w:marBottom w:val="300"/>
          <w:divBdr>
            <w:top w:val="single" w:sz="6" w:space="11" w:color="BCE8F1"/>
            <w:left w:val="single" w:sz="6" w:space="11" w:color="BCE8F1"/>
            <w:bottom w:val="single" w:sz="6" w:space="11" w:color="BCE8F1"/>
            <w:right w:val="single" w:sz="6" w:space="11" w:color="BCE8F1"/>
          </w:divBdr>
        </w:div>
        <w:div w:id="221602531">
          <w:marLeft w:val="0"/>
          <w:marRight w:val="0"/>
          <w:marTop w:val="0"/>
          <w:marBottom w:val="0"/>
          <w:divBdr>
            <w:top w:val="none" w:sz="0" w:space="0" w:color="auto"/>
            <w:left w:val="none" w:sz="0" w:space="0" w:color="auto"/>
            <w:bottom w:val="none" w:sz="0" w:space="0" w:color="auto"/>
            <w:right w:val="none" w:sz="0" w:space="0" w:color="auto"/>
          </w:divBdr>
          <w:divsChild>
            <w:div w:id="952323418">
              <w:marLeft w:val="0"/>
              <w:marRight w:val="0"/>
              <w:marTop w:val="0"/>
              <w:marBottom w:val="0"/>
              <w:divBdr>
                <w:top w:val="none" w:sz="0" w:space="0" w:color="auto"/>
                <w:left w:val="none" w:sz="0" w:space="0" w:color="auto"/>
                <w:bottom w:val="none" w:sz="0" w:space="0" w:color="auto"/>
                <w:right w:val="none" w:sz="0" w:space="0" w:color="auto"/>
              </w:divBdr>
              <w:divsChild>
                <w:div w:id="171342777">
                  <w:marLeft w:val="0"/>
                  <w:marRight w:val="0"/>
                  <w:marTop w:val="150"/>
                  <w:marBottom w:val="150"/>
                  <w:divBdr>
                    <w:top w:val="none" w:sz="0" w:space="0" w:color="auto"/>
                    <w:left w:val="none" w:sz="0" w:space="0" w:color="auto"/>
                    <w:bottom w:val="none" w:sz="0" w:space="0" w:color="auto"/>
                    <w:right w:val="none" w:sz="0" w:space="0" w:color="auto"/>
                  </w:divBdr>
                  <w:divsChild>
                    <w:div w:id="1008291642">
                      <w:marLeft w:val="0"/>
                      <w:marRight w:val="0"/>
                      <w:marTop w:val="0"/>
                      <w:marBottom w:val="0"/>
                      <w:divBdr>
                        <w:top w:val="none" w:sz="0" w:space="0" w:color="auto"/>
                        <w:left w:val="none" w:sz="0" w:space="0" w:color="auto"/>
                        <w:bottom w:val="none" w:sz="0" w:space="0" w:color="auto"/>
                        <w:right w:val="none" w:sz="0" w:space="0" w:color="auto"/>
                      </w:divBdr>
                    </w:div>
                  </w:divsChild>
                </w:div>
                <w:div w:id="1075081544">
                  <w:marLeft w:val="0"/>
                  <w:marRight w:val="0"/>
                  <w:marTop w:val="0"/>
                  <w:marBottom w:val="150"/>
                  <w:divBdr>
                    <w:top w:val="none" w:sz="0" w:space="0" w:color="auto"/>
                    <w:left w:val="none" w:sz="0" w:space="0" w:color="auto"/>
                    <w:bottom w:val="none" w:sz="0" w:space="0" w:color="auto"/>
                    <w:right w:val="none" w:sz="0" w:space="0" w:color="auto"/>
                  </w:divBdr>
                  <w:divsChild>
                    <w:div w:id="218788413">
                      <w:marLeft w:val="0"/>
                      <w:marRight w:val="0"/>
                      <w:marTop w:val="0"/>
                      <w:marBottom w:val="0"/>
                      <w:divBdr>
                        <w:top w:val="none" w:sz="0" w:space="0" w:color="auto"/>
                        <w:left w:val="none" w:sz="0" w:space="0" w:color="auto"/>
                        <w:bottom w:val="none" w:sz="0" w:space="0" w:color="auto"/>
                        <w:right w:val="none" w:sz="0" w:space="0" w:color="auto"/>
                      </w:divBdr>
                    </w:div>
                  </w:divsChild>
                </w:div>
                <w:div w:id="1741709185">
                  <w:marLeft w:val="0"/>
                  <w:marRight w:val="0"/>
                  <w:marTop w:val="0"/>
                  <w:marBottom w:val="150"/>
                  <w:divBdr>
                    <w:top w:val="none" w:sz="0" w:space="0" w:color="auto"/>
                    <w:left w:val="none" w:sz="0" w:space="0" w:color="auto"/>
                    <w:bottom w:val="none" w:sz="0" w:space="0" w:color="auto"/>
                    <w:right w:val="none" w:sz="0" w:space="0" w:color="auto"/>
                  </w:divBdr>
                  <w:divsChild>
                    <w:div w:id="1901936417">
                      <w:marLeft w:val="0"/>
                      <w:marRight w:val="0"/>
                      <w:marTop w:val="0"/>
                      <w:marBottom w:val="0"/>
                      <w:divBdr>
                        <w:top w:val="none" w:sz="0" w:space="0" w:color="auto"/>
                        <w:left w:val="none" w:sz="0" w:space="0" w:color="auto"/>
                        <w:bottom w:val="none" w:sz="0" w:space="0" w:color="auto"/>
                        <w:right w:val="none" w:sz="0" w:space="0" w:color="auto"/>
                      </w:divBdr>
                    </w:div>
                  </w:divsChild>
                </w:div>
                <w:div w:id="1930968685">
                  <w:marLeft w:val="0"/>
                  <w:marRight w:val="0"/>
                  <w:marTop w:val="0"/>
                  <w:marBottom w:val="150"/>
                  <w:divBdr>
                    <w:top w:val="none" w:sz="0" w:space="0" w:color="auto"/>
                    <w:left w:val="none" w:sz="0" w:space="0" w:color="auto"/>
                    <w:bottom w:val="none" w:sz="0" w:space="0" w:color="auto"/>
                    <w:right w:val="none" w:sz="0" w:space="0" w:color="auto"/>
                  </w:divBdr>
                  <w:divsChild>
                    <w:div w:id="1924222634">
                      <w:marLeft w:val="0"/>
                      <w:marRight w:val="0"/>
                      <w:marTop w:val="0"/>
                      <w:marBottom w:val="0"/>
                      <w:divBdr>
                        <w:top w:val="none" w:sz="0" w:space="0" w:color="auto"/>
                        <w:left w:val="none" w:sz="0" w:space="0" w:color="auto"/>
                        <w:bottom w:val="none" w:sz="0" w:space="0" w:color="auto"/>
                        <w:right w:val="none" w:sz="0" w:space="0" w:color="auto"/>
                      </w:divBdr>
                    </w:div>
                  </w:divsChild>
                </w:div>
                <w:div w:id="1116751351">
                  <w:marLeft w:val="0"/>
                  <w:marRight w:val="0"/>
                  <w:marTop w:val="0"/>
                  <w:marBottom w:val="150"/>
                  <w:divBdr>
                    <w:top w:val="none" w:sz="0" w:space="0" w:color="auto"/>
                    <w:left w:val="none" w:sz="0" w:space="0" w:color="auto"/>
                    <w:bottom w:val="none" w:sz="0" w:space="0" w:color="auto"/>
                    <w:right w:val="none" w:sz="0" w:space="0" w:color="auto"/>
                  </w:divBdr>
                  <w:divsChild>
                    <w:div w:id="1818646562">
                      <w:marLeft w:val="0"/>
                      <w:marRight w:val="0"/>
                      <w:marTop w:val="0"/>
                      <w:marBottom w:val="0"/>
                      <w:divBdr>
                        <w:top w:val="none" w:sz="0" w:space="0" w:color="auto"/>
                        <w:left w:val="none" w:sz="0" w:space="0" w:color="auto"/>
                        <w:bottom w:val="none" w:sz="0" w:space="0" w:color="auto"/>
                        <w:right w:val="none" w:sz="0" w:space="0" w:color="auto"/>
                      </w:divBdr>
                    </w:div>
                  </w:divsChild>
                </w:div>
                <w:div w:id="157892110">
                  <w:marLeft w:val="0"/>
                  <w:marRight w:val="0"/>
                  <w:marTop w:val="0"/>
                  <w:marBottom w:val="150"/>
                  <w:divBdr>
                    <w:top w:val="none" w:sz="0" w:space="0" w:color="auto"/>
                    <w:left w:val="none" w:sz="0" w:space="0" w:color="auto"/>
                    <w:bottom w:val="none" w:sz="0" w:space="0" w:color="auto"/>
                    <w:right w:val="none" w:sz="0" w:space="0" w:color="auto"/>
                  </w:divBdr>
                  <w:divsChild>
                    <w:div w:id="7371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25506">
      <w:bodyDiv w:val="1"/>
      <w:marLeft w:val="0"/>
      <w:marRight w:val="0"/>
      <w:marTop w:val="0"/>
      <w:marBottom w:val="0"/>
      <w:divBdr>
        <w:top w:val="none" w:sz="0" w:space="0" w:color="auto"/>
        <w:left w:val="none" w:sz="0" w:space="0" w:color="auto"/>
        <w:bottom w:val="none" w:sz="0" w:space="0" w:color="auto"/>
        <w:right w:val="none" w:sz="0" w:space="0" w:color="auto"/>
      </w:divBdr>
    </w:div>
    <w:div w:id="1058213215">
      <w:bodyDiv w:val="1"/>
      <w:marLeft w:val="0"/>
      <w:marRight w:val="0"/>
      <w:marTop w:val="0"/>
      <w:marBottom w:val="0"/>
      <w:divBdr>
        <w:top w:val="none" w:sz="0" w:space="0" w:color="auto"/>
        <w:left w:val="none" w:sz="0" w:space="0" w:color="auto"/>
        <w:bottom w:val="none" w:sz="0" w:space="0" w:color="auto"/>
        <w:right w:val="none" w:sz="0" w:space="0" w:color="auto"/>
      </w:divBdr>
    </w:div>
    <w:div w:id="1118721465">
      <w:bodyDiv w:val="1"/>
      <w:marLeft w:val="0"/>
      <w:marRight w:val="0"/>
      <w:marTop w:val="0"/>
      <w:marBottom w:val="0"/>
      <w:divBdr>
        <w:top w:val="none" w:sz="0" w:space="0" w:color="auto"/>
        <w:left w:val="none" w:sz="0" w:space="0" w:color="auto"/>
        <w:bottom w:val="none" w:sz="0" w:space="0" w:color="auto"/>
        <w:right w:val="none" w:sz="0" w:space="0" w:color="auto"/>
      </w:divBdr>
      <w:divsChild>
        <w:div w:id="925844136">
          <w:marLeft w:val="0"/>
          <w:marRight w:val="0"/>
          <w:marTop w:val="0"/>
          <w:marBottom w:val="300"/>
          <w:divBdr>
            <w:top w:val="single" w:sz="6" w:space="11" w:color="BCE8F1"/>
            <w:left w:val="single" w:sz="6" w:space="11" w:color="BCE8F1"/>
            <w:bottom w:val="single" w:sz="6" w:space="11" w:color="BCE8F1"/>
            <w:right w:val="single" w:sz="6" w:space="11" w:color="BCE8F1"/>
          </w:divBdr>
        </w:div>
        <w:div w:id="1210990718">
          <w:marLeft w:val="0"/>
          <w:marRight w:val="0"/>
          <w:marTop w:val="0"/>
          <w:marBottom w:val="300"/>
          <w:divBdr>
            <w:top w:val="single" w:sz="6" w:space="11" w:color="BCE8F1"/>
            <w:left w:val="single" w:sz="6" w:space="11" w:color="BCE8F1"/>
            <w:bottom w:val="single" w:sz="6" w:space="11" w:color="BCE8F1"/>
            <w:right w:val="single" w:sz="6" w:space="11" w:color="BCE8F1"/>
          </w:divBdr>
        </w:div>
        <w:div w:id="1856308483">
          <w:marLeft w:val="0"/>
          <w:marRight w:val="0"/>
          <w:marTop w:val="0"/>
          <w:marBottom w:val="0"/>
          <w:divBdr>
            <w:top w:val="none" w:sz="0" w:space="0" w:color="auto"/>
            <w:left w:val="none" w:sz="0" w:space="0" w:color="auto"/>
            <w:bottom w:val="none" w:sz="0" w:space="0" w:color="auto"/>
            <w:right w:val="none" w:sz="0" w:space="0" w:color="auto"/>
          </w:divBdr>
          <w:divsChild>
            <w:div w:id="1312061438">
              <w:marLeft w:val="0"/>
              <w:marRight w:val="0"/>
              <w:marTop w:val="0"/>
              <w:marBottom w:val="0"/>
              <w:divBdr>
                <w:top w:val="none" w:sz="0" w:space="0" w:color="auto"/>
                <w:left w:val="none" w:sz="0" w:space="0" w:color="auto"/>
                <w:bottom w:val="none" w:sz="0" w:space="0" w:color="auto"/>
                <w:right w:val="none" w:sz="0" w:space="0" w:color="auto"/>
              </w:divBdr>
              <w:divsChild>
                <w:div w:id="1117604311">
                  <w:marLeft w:val="0"/>
                  <w:marRight w:val="0"/>
                  <w:marTop w:val="150"/>
                  <w:marBottom w:val="150"/>
                  <w:divBdr>
                    <w:top w:val="none" w:sz="0" w:space="0" w:color="auto"/>
                    <w:left w:val="none" w:sz="0" w:space="0" w:color="auto"/>
                    <w:bottom w:val="none" w:sz="0" w:space="0" w:color="auto"/>
                    <w:right w:val="none" w:sz="0" w:space="0" w:color="auto"/>
                  </w:divBdr>
                  <w:divsChild>
                    <w:div w:id="1082530973">
                      <w:marLeft w:val="0"/>
                      <w:marRight w:val="0"/>
                      <w:marTop w:val="0"/>
                      <w:marBottom w:val="0"/>
                      <w:divBdr>
                        <w:top w:val="none" w:sz="0" w:space="0" w:color="auto"/>
                        <w:left w:val="none" w:sz="0" w:space="0" w:color="auto"/>
                        <w:bottom w:val="none" w:sz="0" w:space="0" w:color="auto"/>
                        <w:right w:val="none" w:sz="0" w:space="0" w:color="auto"/>
                      </w:divBdr>
                    </w:div>
                  </w:divsChild>
                </w:div>
                <w:div w:id="169829994">
                  <w:marLeft w:val="0"/>
                  <w:marRight w:val="0"/>
                  <w:marTop w:val="0"/>
                  <w:marBottom w:val="150"/>
                  <w:divBdr>
                    <w:top w:val="none" w:sz="0" w:space="0" w:color="auto"/>
                    <w:left w:val="none" w:sz="0" w:space="0" w:color="auto"/>
                    <w:bottom w:val="none" w:sz="0" w:space="0" w:color="auto"/>
                    <w:right w:val="none" w:sz="0" w:space="0" w:color="auto"/>
                  </w:divBdr>
                  <w:divsChild>
                    <w:div w:id="1593275317">
                      <w:marLeft w:val="0"/>
                      <w:marRight w:val="0"/>
                      <w:marTop w:val="0"/>
                      <w:marBottom w:val="0"/>
                      <w:divBdr>
                        <w:top w:val="none" w:sz="0" w:space="0" w:color="auto"/>
                        <w:left w:val="none" w:sz="0" w:space="0" w:color="auto"/>
                        <w:bottom w:val="none" w:sz="0" w:space="0" w:color="auto"/>
                        <w:right w:val="none" w:sz="0" w:space="0" w:color="auto"/>
                      </w:divBdr>
                    </w:div>
                  </w:divsChild>
                </w:div>
                <w:div w:id="1812670178">
                  <w:marLeft w:val="0"/>
                  <w:marRight w:val="0"/>
                  <w:marTop w:val="0"/>
                  <w:marBottom w:val="150"/>
                  <w:divBdr>
                    <w:top w:val="none" w:sz="0" w:space="0" w:color="auto"/>
                    <w:left w:val="none" w:sz="0" w:space="0" w:color="auto"/>
                    <w:bottom w:val="none" w:sz="0" w:space="0" w:color="auto"/>
                    <w:right w:val="none" w:sz="0" w:space="0" w:color="auto"/>
                  </w:divBdr>
                  <w:divsChild>
                    <w:div w:id="618150602">
                      <w:marLeft w:val="0"/>
                      <w:marRight w:val="0"/>
                      <w:marTop w:val="0"/>
                      <w:marBottom w:val="0"/>
                      <w:divBdr>
                        <w:top w:val="none" w:sz="0" w:space="0" w:color="auto"/>
                        <w:left w:val="none" w:sz="0" w:space="0" w:color="auto"/>
                        <w:bottom w:val="none" w:sz="0" w:space="0" w:color="auto"/>
                        <w:right w:val="none" w:sz="0" w:space="0" w:color="auto"/>
                      </w:divBdr>
                    </w:div>
                  </w:divsChild>
                </w:div>
                <w:div w:id="593365028">
                  <w:marLeft w:val="0"/>
                  <w:marRight w:val="0"/>
                  <w:marTop w:val="0"/>
                  <w:marBottom w:val="150"/>
                  <w:divBdr>
                    <w:top w:val="none" w:sz="0" w:space="0" w:color="auto"/>
                    <w:left w:val="none" w:sz="0" w:space="0" w:color="auto"/>
                    <w:bottom w:val="none" w:sz="0" w:space="0" w:color="auto"/>
                    <w:right w:val="none" w:sz="0" w:space="0" w:color="auto"/>
                  </w:divBdr>
                  <w:divsChild>
                    <w:div w:id="10868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81607">
      <w:bodyDiv w:val="1"/>
      <w:marLeft w:val="0"/>
      <w:marRight w:val="0"/>
      <w:marTop w:val="0"/>
      <w:marBottom w:val="0"/>
      <w:divBdr>
        <w:top w:val="none" w:sz="0" w:space="0" w:color="auto"/>
        <w:left w:val="none" w:sz="0" w:space="0" w:color="auto"/>
        <w:bottom w:val="none" w:sz="0" w:space="0" w:color="auto"/>
        <w:right w:val="none" w:sz="0" w:space="0" w:color="auto"/>
      </w:divBdr>
      <w:divsChild>
        <w:div w:id="1413159999">
          <w:marLeft w:val="0"/>
          <w:marRight w:val="0"/>
          <w:marTop w:val="0"/>
          <w:marBottom w:val="300"/>
          <w:divBdr>
            <w:top w:val="single" w:sz="6" w:space="11" w:color="BCE8F1"/>
            <w:left w:val="single" w:sz="6" w:space="11" w:color="BCE8F1"/>
            <w:bottom w:val="single" w:sz="6" w:space="11" w:color="BCE8F1"/>
            <w:right w:val="single" w:sz="6" w:space="11" w:color="BCE8F1"/>
          </w:divBdr>
        </w:div>
        <w:div w:id="680007433">
          <w:marLeft w:val="0"/>
          <w:marRight w:val="0"/>
          <w:marTop w:val="0"/>
          <w:marBottom w:val="300"/>
          <w:divBdr>
            <w:top w:val="single" w:sz="6" w:space="11" w:color="BCE8F1"/>
            <w:left w:val="single" w:sz="6" w:space="11" w:color="BCE8F1"/>
            <w:bottom w:val="single" w:sz="6" w:space="11" w:color="BCE8F1"/>
            <w:right w:val="single" w:sz="6" w:space="11" w:color="BCE8F1"/>
          </w:divBdr>
        </w:div>
        <w:div w:id="960722557">
          <w:marLeft w:val="0"/>
          <w:marRight w:val="0"/>
          <w:marTop w:val="0"/>
          <w:marBottom w:val="0"/>
          <w:divBdr>
            <w:top w:val="none" w:sz="0" w:space="0" w:color="auto"/>
            <w:left w:val="none" w:sz="0" w:space="0" w:color="auto"/>
            <w:bottom w:val="none" w:sz="0" w:space="0" w:color="auto"/>
            <w:right w:val="none" w:sz="0" w:space="0" w:color="auto"/>
          </w:divBdr>
          <w:divsChild>
            <w:div w:id="480659192">
              <w:marLeft w:val="0"/>
              <w:marRight w:val="0"/>
              <w:marTop w:val="0"/>
              <w:marBottom w:val="0"/>
              <w:divBdr>
                <w:top w:val="none" w:sz="0" w:space="0" w:color="auto"/>
                <w:left w:val="none" w:sz="0" w:space="0" w:color="auto"/>
                <w:bottom w:val="none" w:sz="0" w:space="0" w:color="auto"/>
                <w:right w:val="none" w:sz="0" w:space="0" w:color="auto"/>
              </w:divBdr>
              <w:divsChild>
                <w:div w:id="118302488">
                  <w:marLeft w:val="0"/>
                  <w:marRight w:val="0"/>
                  <w:marTop w:val="150"/>
                  <w:marBottom w:val="150"/>
                  <w:divBdr>
                    <w:top w:val="none" w:sz="0" w:space="0" w:color="auto"/>
                    <w:left w:val="none" w:sz="0" w:space="0" w:color="auto"/>
                    <w:bottom w:val="none" w:sz="0" w:space="0" w:color="auto"/>
                    <w:right w:val="none" w:sz="0" w:space="0" w:color="auto"/>
                  </w:divBdr>
                  <w:divsChild>
                    <w:div w:id="1075006102">
                      <w:marLeft w:val="0"/>
                      <w:marRight w:val="0"/>
                      <w:marTop w:val="0"/>
                      <w:marBottom w:val="0"/>
                      <w:divBdr>
                        <w:top w:val="none" w:sz="0" w:space="0" w:color="auto"/>
                        <w:left w:val="none" w:sz="0" w:space="0" w:color="auto"/>
                        <w:bottom w:val="none" w:sz="0" w:space="0" w:color="auto"/>
                        <w:right w:val="none" w:sz="0" w:space="0" w:color="auto"/>
                      </w:divBdr>
                    </w:div>
                  </w:divsChild>
                </w:div>
                <w:div w:id="876091441">
                  <w:marLeft w:val="0"/>
                  <w:marRight w:val="0"/>
                  <w:marTop w:val="0"/>
                  <w:marBottom w:val="150"/>
                  <w:divBdr>
                    <w:top w:val="none" w:sz="0" w:space="0" w:color="auto"/>
                    <w:left w:val="none" w:sz="0" w:space="0" w:color="auto"/>
                    <w:bottom w:val="none" w:sz="0" w:space="0" w:color="auto"/>
                    <w:right w:val="none" w:sz="0" w:space="0" w:color="auto"/>
                  </w:divBdr>
                  <w:divsChild>
                    <w:div w:id="1440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93315">
      <w:bodyDiv w:val="1"/>
      <w:marLeft w:val="0"/>
      <w:marRight w:val="0"/>
      <w:marTop w:val="0"/>
      <w:marBottom w:val="0"/>
      <w:divBdr>
        <w:top w:val="none" w:sz="0" w:space="0" w:color="auto"/>
        <w:left w:val="none" w:sz="0" w:space="0" w:color="auto"/>
        <w:bottom w:val="none" w:sz="0" w:space="0" w:color="auto"/>
        <w:right w:val="none" w:sz="0" w:space="0" w:color="auto"/>
      </w:divBdr>
      <w:divsChild>
        <w:div w:id="499202638">
          <w:marLeft w:val="0"/>
          <w:marRight w:val="0"/>
          <w:marTop w:val="0"/>
          <w:marBottom w:val="300"/>
          <w:divBdr>
            <w:top w:val="single" w:sz="6" w:space="11" w:color="BCE8F1"/>
            <w:left w:val="single" w:sz="6" w:space="11" w:color="BCE8F1"/>
            <w:bottom w:val="single" w:sz="6" w:space="11" w:color="BCE8F1"/>
            <w:right w:val="single" w:sz="6" w:space="11" w:color="BCE8F1"/>
          </w:divBdr>
        </w:div>
        <w:div w:id="1669401191">
          <w:marLeft w:val="0"/>
          <w:marRight w:val="0"/>
          <w:marTop w:val="0"/>
          <w:marBottom w:val="300"/>
          <w:divBdr>
            <w:top w:val="single" w:sz="6" w:space="11" w:color="BCE8F1"/>
            <w:left w:val="single" w:sz="6" w:space="11" w:color="BCE8F1"/>
            <w:bottom w:val="single" w:sz="6" w:space="11" w:color="BCE8F1"/>
            <w:right w:val="single" w:sz="6" w:space="11" w:color="BCE8F1"/>
          </w:divBdr>
        </w:div>
        <w:div w:id="2107185546">
          <w:marLeft w:val="0"/>
          <w:marRight w:val="0"/>
          <w:marTop w:val="0"/>
          <w:marBottom w:val="0"/>
          <w:divBdr>
            <w:top w:val="none" w:sz="0" w:space="0" w:color="auto"/>
            <w:left w:val="none" w:sz="0" w:space="0" w:color="auto"/>
            <w:bottom w:val="none" w:sz="0" w:space="0" w:color="auto"/>
            <w:right w:val="none" w:sz="0" w:space="0" w:color="auto"/>
          </w:divBdr>
          <w:divsChild>
            <w:div w:id="323554181">
              <w:marLeft w:val="0"/>
              <w:marRight w:val="0"/>
              <w:marTop w:val="0"/>
              <w:marBottom w:val="0"/>
              <w:divBdr>
                <w:top w:val="none" w:sz="0" w:space="0" w:color="auto"/>
                <w:left w:val="none" w:sz="0" w:space="0" w:color="auto"/>
                <w:bottom w:val="none" w:sz="0" w:space="0" w:color="auto"/>
                <w:right w:val="none" w:sz="0" w:space="0" w:color="auto"/>
              </w:divBdr>
              <w:divsChild>
                <w:div w:id="204801967">
                  <w:marLeft w:val="0"/>
                  <w:marRight w:val="0"/>
                  <w:marTop w:val="150"/>
                  <w:marBottom w:val="150"/>
                  <w:divBdr>
                    <w:top w:val="none" w:sz="0" w:space="0" w:color="auto"/>
                    <w:left w:val="none" w:sz="0" w:space="0" w:color="auto"/>
                    <w:bottom w:val="none" w:sz="0" w:space="0" w:color="auto"/>
                    <w:right w:val="none" w:sz="0" w:space="0" w:color="auto"/>
                  </w:divBdr>
                  <w:divsChild>
                    <w:div w:id="654377507">
                      <w:marLeft w:val="0"/>
                      <w:marRight w:val="0"/>
                      <w:marTop w:val="0"/>
                      <w:marBottom w:val="0"/>
                      <w:divBdr>
                        <w:top w:val="none" w:sz="0" w:space="0" w:color="auto"/>
                        <w:left w:val="none" w:sz="0" w:space="0" w:color="auto"/>
                        <w:bottom w:val="none" w:sz="0" w:space="0" w:color="auto"/>
                        <w:right w:val="none" w:sz="0" w:space="0" w:color="auto"/>
                      </w:divBdr>
                    </w:div>
                  </w:divsChild>
                </w:div>
                <w:div w:id="563297385">
                  <w:marLeft w:val="0"/>
                  <w:marRight w:val="0"/>
                  <w:marTop w:val="0"/>
                  <w:marBottom w:val="150"/>
                  <w:divBdr>
                    <w:top w:val="none" w:sz="0" w:space="0" w:color="auto"/>
                    <w:left w:val="none" w:sz="0" w:space="0" w:color="auto"/>
                    <w:bottom w:val="none" w:sz="0" w:space="0" w:color="auto"/>
                    <w:right w:val="none" w:sz="0" w:space="0" w:color="auto"/>
                  </w:divBdr>
                  <w:divsChild>
                    <w:div w:id="1122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4069">
      <w:bodyDiv w:val="1"/>
      <w:marLeft w:val="0"/>
      <w:marRight w:val="0"/>
      <w:marTop w:val="0"/>
      <w:marBottom w:val="0"/>
      <w:divBdr>
        <w:top w:val="none" w:sz="0" w:space="0" w:color="auto"/>
        <w:left w:val="none" w:sz="0" w:space="0" w:color="auto"/>
        <w:bottom w:val="none" w:sz="0" w:space="0" w:color="auto"/>
        <w:right w:val="none" w:sz="0" w:space="0" w:color="auto"/>
      </w:divBdr>
    </w:div>
    <w:div w:id="1350370364">
      <w:bodyDiv w:val="1"/>
      <w:marLeft w:val="0"/>
      <w:marRight w:val="0"/>
      <w:marTop w:val="0"/>
      <w:marBottom w:val="0"/>
      <w:divBdr>
        <w:top w:val="none" w:sz="0" w:space="0" w:color="auto"/>
        <w:left w:val="none" w:sz="0" w:space="0" w:color="auto"/>
        <w:bottom w:val="none" w:sz="0" w:space="0" w:color="auto"/>
        <w:right w:val="none" w:sz="0" w:space="0" w:color="auto"/>
      </w:divBdr>
    </w:div>
    <w:div w:id="1359741877">
      <w:bodyDiv w:val="1"/>
      <w:marLeft w:val="0"/>
      <w:marRight w:val="0"/>
      <w:marTop w:val="0"/>
      <w:marBottom w:val="0"/>
      <w:divBdr>
        <w:top w:val="none" w:sz="0" w:space="0" w:color="auto"/>
        <w:left w:val="none" w:sz="0" w:space="0" w:color="auto"/>
        <w:bottom w:val="none" w:sz="0" w:space="0" w:color="auto"/>
        <w:right w:val="none" w:sz="0" w:space="0" w:color="auto"/>
      </w:divBdr>
      <w:divsChild>
        <w:div w:id="491870377">
          <w:marLeft w:val="0"/>
          <w:marRight w:val="0"/>
          <w:marTop w:val="0"/>
          <w:marBottom w:val="300"/>
          <w:divBdr>
            <w:top w:val="single" w:sz="6" w:space="11" w:color="BCE8F1"/>
            <w:left w:val="single" w:sz="6" w:space="11" w:color="BCE8F1"/>
            <w:bottom w:val="single" w:sz="6" w:space="11" w:color="BCE8F1"/>
            <w:right w:val="single" w:sz="6" w:space="11" w:color="BCE8F1"/>
          </w:divBdr>
        </w:div>
        <w:div w:id="1604073705">
          <w:marLeft w:val="0"/>
          <w:marRight w:val="0"/>
          <w:marTop w:val="0"/>
          <w:marBottom w:val="300"/>
          <w:divBdr>
            <w:top w:val="single" w:sz="6" w:space="11" w:color="BCE8F1"/>
            <w:left w:val="single" w:sz="6" w:space="11" w:color="BCE8F1"/>
            <w:bottom w:val="single" w:sz="6" w:space="11" w:color="BCE8F1"/>
            <w:right w:val="single" w:sz="6" w:space="11" w:color="BCE8F1"/>
          </w:divBdr>
        </w:div>
        <w:div w:id="88936658">
          <w:marLeft w:val="0"/>
          <w:marRight w:val="0"/>
          <w:marTop w:val="0"/>
          <w:marBottom w:val="0"/>
          <w:divBdr>
            <w:top w:val="none" w:sz="0" w:space="0" w:color="auto"/>
            <w:left w:val="none" w:sz="0" w:space="0" w:color="auto"/>
            <w:bottom w:val="none" w:sz="0" w:space="0" w:color="auto"/>
            <w:right w:val="none" w:sz="0" w:space="0" w:color="auto"/>
          </w:divBdr>
          <w:divsChild>
            <w:div w:id="517348474">
              <w:marLeft w:val="0"/>
              <w:marRight w:val="0"/>
              <w:marTop w:val="0"/>
              <w:marBottom w:val="0"/>
              <w:divBdr>
                <w:top w:val="none" w:sz="0" w:space="0" w:color="auto"/>
                <w:left w:val="none" w:sz="0" w:space="0" w:color="auto"/>
                <w:bottom w:val="none" w:sz="0" w:space="0" w:color="auto"/>
                <w:right w:val="none" w:sz="0" w:space="0" w:color="auto"/>
              </w:divBdr>
              <w:divsChild>
                <w:div w:id="853148515">
                  <w:marLeft w:val="0"/>
                  <w:marRight w:val="0"/>
                  <w:marTop w:val="150"/>
                  <w:marBottom w:val="150"/>
                  <w:divBdr>
                    <w:top w:val="none" w:sz="0" w:space="0" w:color="auto"/>
                    <w:left w:val="none" w:sz="0" w:space="0" w:color="auto"/>
                    <w:bottom w:val="none" w:sz="0" w:space="0" w:color="auto"/>
                    <w:right w:val="none" w:sz="0" w:space="0" w:color="auto"/>
                  </w:divBdr>
                  <w:divsChild>
                    <w:div w:id="1804693673">
                      <w:marLeft w:val="0"/>
                      <w:marRight w:val="0"/>
                      <w:marTop w:val="0"/>
                      <w:marBottom w:val="0"/>
                      <w:divBdr>
                        <w:top w:val="none" w:sz="0" w:space="0" w:color="auto"/>
                        <w:left w:val="none" w:sz="0" w:space="0" w:color="auto"/>
                        <w:bottom w:val="none" w:sz="0" w:space="0" w:color="auto"/>
                        <w:right w:val="none" w:sz="0" w:space="0" w:color="auto"/>
                      </w:divBdr>
                    </w:div>
                  </w:divsChild>
                </w:div>
                <w:div w:id="218445942">
                  <w:marLeft w:val="0"/>
                  <w:marRight w:val="0"/>
                  <w:marTop w:val="0"/>
                  <w:marBottom w:val="150"/>
                  <w:divBdr>
                    <w:top w:val="none" w:sz="0" w:space="0" w:color="auto"/>
                    <w:left w:val="none" w:sz="0" w:space="0" w:color="auto"/>
                    <w:bottom w:val="none" w:sz="0" w:space="0" w:color="auto"/>
                    <w:right w:val="none" w:sz="0" w:space="0" w:color="auto"/>
                  </w:divBdr>
                  <w:divsChild>
                    <w:div w:id="18974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1296">
      <w:bodyDiv w:val="1"/>
      <w:marLeft w:val="0"/>
      <w:marRight w:val="0"/>
      <w:marTop w:val="0"/>
      <w:marBottom w:val="0"/>
      <w:divBdr>
        <w:top w:val="none" w:sz="0" w:space="0" w:color="auto"/>
        <w:left w:val="none" w:sz="0" w:space="0" w:color="auto"/>
        <w:bottom w:val="none" w:sz="0" w:space="0" w:color="auto"/>
        <w:right w:val="none" w:sz="0" w:space="0" w:color="auto"/>
      </w:divBdr>
      <w:divsChild>
        <w:div w:id="666009381">
          <w:marLeft w:val="0"/>
          <w:marRight w:val="0"/>
          <w:marTop w:val="0"/>
          <w:marBottom w:val="300"/>
          <w:divBdr>
            <w:top w:val="single" w:sz="6" w:space="11" w:color="BCE8F1"/>
            <w:left w:val="single" w:sz="6" w:space="11" w:color="BCE8F1"/>
            <w:bottom w:val="single" w:sz="6" w:space="11" w:color="BCE8F1"/>
            <w:right w:val="single" w:sz="6" w:space="11" w:color="BCE8F1"/>
          </w:divBdr>
        </w:div>
        <w:div w:id="1629898127">
          <w:marLeft w:val="0"/>
          <w:marRight w:val="0"/>
          <w:marTop w:val="0"/>
          <w:marBottom w:val="300"/>
          <w:divBdr>
            <w:top w:val="single" w:sz="6" w:space="11" w:color="BCE8F1"/>
            <w:left w:val="single" w:sz="6" w:space="11" w:color="BCE8F1"/>
            <w:bottom w:val="single" w:sz="6" w:space="11" w:color="BCE8F1"/>
            <w:right w:val="single" w:sz="6" w:space="11" w:color="BCE8F1"/>
          </w:divBdr>
        </w:div>
        <w:div w:id="2145000432">
          <w:marLeft w:val="0"/>
          <w:marRight w:val="0"/>
          <w:marTop w:val="0"/>
          <w:marBottom w:val="0"/>
          <w:divBdr>
            <w:top w:val="none" w:sz="0" w:space="0" w:color="auto"/>
            <w:left w:val="none" w:sz="0" w:space="0" w:color="auto"/>
            <w:bottom w:val="none" w:sz="0" w:space="0" w:color="auto"/>
            <w:right w:val="none" w:sz="0" w:space="0" w:color="auto"/>
          </w:divBdr>
          <w:divsChild>
            <w:div w:id="1486553168">
              <w:marLeft w:val="0"/>
              <w:marRight w:val="0"/>
              <w:marTop w:val="0"/>
              <w:marBottom w:val="0"/>
              <w:divBdr>
                <w:top w:val="none" w:sz="0" w:space="0" w:color="auto"/>
                <w:left w:val="none" w:sz="0" w:space="0" w:color="auto"/>
                <w:bottom w:val="none" w:sz="0" w:space="0" w:color="auto"/>
                <w:right w:val="none" w:sz="0" w:space="0" w:color="auto"/>
              </w:divBdr>
              <w:divsChild>
                <w:div w:id="960960173">
                  <w:marLeft w:val="0"/>
                  <w:marRight w:val="0"/>
                  <w:marTop w:val="150"/>
                  <w:marBottom w:val="150"/>
                  <w:divBdr>
                    <w:top w:val="none" w:sz="0" w:space="0" w:color="auto"/>
                    <w:left w:val="none" w:sz="0" w:space="0" w:color="auto"/>
                    <w:bottom w:val="none" w:sz="0" w:space="0" w:color="auto"/>
                    <w:right w:val="none" w:sz="0" w:space="0" w:color="auto"/>
                  </w:divBdr>
                  <w:divsChild>
                    <w:div w:id="146216696">
                      <w:marLeft w:val="0"/>
                      <w:marRight w:val="0"/>
                      <w:marTop w:val="0"/>
                      <w:marBottom w:val="0"/>
                      <w:divBdr>
                        <w:top w:val="none" w:sz="0" w:space="0" w:color="auto"/>
                        <w:left w:val="none" w:sz="0" w:space="0" w:color="auto"/>
                        <w:bottom w:val="none" w:sz="0" w:space="0" w:color="auto"/>
                        <w:right w:val="none" w:sz="0" w:space="0" w:color="auto"/>
                      </w:divBdr>
                    </w:div>
                  </w:divsChild>
                </w:div>
                <w:div w:id="991130961">
                  <w:marLeft w:val="0"/>
                  <w:marRight w:val="0"/>
                  <w:marTop w:val="0"/>
                  <w:marBottom w:val="150"/>
                  <w:divBdr>
                    <w:top w:val="none" w:sz="0" w:space="0" w:color="auto"/>
                    <w:left w:val="none" w:sz="0" w:space="0" w:color="auto"/>
                    <w:bottom w:val="none" w:sz="0" w:space="0" w:color="auto"/>
                    <w:right w:val="none" w:sz="0" w:space="0" w:color="auto"/>
                  </w:divBdr>
                  <w:divsChild>
                    <w:div w:id="121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9938">
      <w:bodyDiv w:val="1"/>
      <w:marLeft w:val="0"/>
      <w:marRight w:val="0"/>
      <w:marTop w:val="0"/>
      <w:marBottom w:val="0"/>
      <w:divBdr>
        <w:top w:val="none" w:sz="0" w:space="0" w:color="auto"/>
        <w:left w:val="none" w:sz="0" w:space="0" w:color="auto"/>
        <w:bottom w:val="none" w:sz="0" w:space="0" w:color="auto"/>
        <w:right w:val="none" w:sz="0" w:space="0" w:color="auto"/>
      </w:divBdr>
      <w:divsChild>
        <w:div w:id="310329936">
          <w:marLeft w:val="0"/>
          <w:marRight w:val="0"/>
          <w:marTop w:val="150"/>
          <w:marBottom w:val="150"/>
          <w:divBdr>
            <w:top w:val="none" w:sz="0" w:space="0" w:color="auto"/>
            <w:left w:val="none" w:sz="0" w:space="0" w:color="auto"/>
            <w:bottom w:val="none" w:sz="0" w:space="0" w:color="auto"/>
            <w:right w:val="none" w:sz="0" w:space="0" w:color="auto"/>
          </w:divBdr>
          <w:divsChild>
            <w:div w:id="1247836052">
              <w:marLeft w:val="0"/>
              <w:marRight w:val="0"/>
              <w:marTop w:val="0"/>
              <w:marBottom w:val="0"/>
              <w:divBdr>
                <w:top w:val="none" w:sz="0" w:space="0" w:color="auto"/>
                <w:left w:val="none" w:sz="0" w:space="0" w:color="auto"/>
                <w:bottom w:val="none" w:sz="0" w:space="0" w:color="auto"/>
                <w:right w:val="none" w:sz="0" w:space="0" w:color="auto"/>
              </w:divBdr>
            </w:div>
          </w:divsChild>
        </w:div>
        <w:div w:id="956718337">
          <w:marLeft w:val="0"/>
          <w:marRight w:val="0"/>
          <w:marTop w:val="0"/>
          <w:marBottom w:val="150"/>
          <w:divBdr>
            <w:top w:val="none" w:sz="0" w:space="0" w:color="auto"/>
            <w:left w:val="none" w:sz="0" w:space="0" w:color="auto"/>
            <w:bottom w:val="none" w:sz="0" w:space="0" w:color="auto"/>
            <w:right w:val="none" w:sz="0" w:space="0" w:color="auto"/>
          </w:divBdr>
          <w:divsChild>
            <w:div w:id="624117376">
              <w:marLeft w:val="0"/>
              <w:marRight w:val="0"/>
              <w:marTop w:val="0"/>
              <w:marBottom w:val="0"/>
              <w:divBdr>
                <w:top w:val="none" w:sz="0" w:space="0" w:color="auto"/>
                <w:left w:val="none" w:sz="0" w:space="0" w:color="auto"/>
                <w:bottom w:val="none" w:sz="0" w:space="0" w:color="auto"/>
                <w:right w:val="none" w:sz="0" w:space="0" w:color="auto"/>
              </w:divBdr>
            </w:div>
          </w:divsChild>
        </w:div>
        <w:div w:id="560289413">
          <w:marLeft w:val="0"/>
          <w:marRight w:val="0"/>
          <w:marTop w:val="0"/>
          <w:marBottom w:val="150"/>
          <w:divBdr>
            <w:top w:val="none" w:sz="0" w:space="0" w:color="auto"/>
            <w:left w:val="none" w:sz="0" w:space="0" w:color="auto"/>
            <w:bottom w:val="none" w:sz="0" w:space="0" w:color="auto"/>
            <w:right w:val="none" w:sz="0" w:space="0" w:color="auto"/>
          </w:divBdr>
          <w:divsChild>
            <w:div w:id="524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942">
      <w:bodyDiv w:val="1"/>
      <w:marLeft w:val="0"/>
      <w:marRight w:val="0"/>
      <w:marTop w:val="0"/>
      <w:marBottom w:val="0"/>
      <w:divBdr>
        <w:top w:val="none" w:sz="0" w:space="0" w:color="auto"/>
        <w:left w:val="none" w:sz="0" w:space="0" w:color="auto"/>
        <w:bottom w:val="none" w:sz="0" w:space="0" w:color="auto"/>
        <w:right w:val="none" w:sz="0" w:space="0" w:color="auto"/>
      </w:divBdr>
      <w:divsChild>
        <w:div w:id="1283342465">
          <w:marLeft w:val="0"/>
          <w:marRight w:val="0"/>
          <w:marTop w:val="0"/>
          <w:marBottom w:val="300"/>
          <w:divBdr>
            <w:top w:val="single" w:sz="6" w:space="11" w:color="BCE8F1"/>
            <w:left w:val="single" w:sz="6" w:space="11" w:color="BCE8F1"/>
            <w:bottom w:val="single" w:sz="6" w:space="11" w:color="BCE8F1"/>
            <w:right w:val="single" w:sz="6" w:space="11" w:color="BCE8F1"/>
          </w:divBdr>
        </w:div>
        <w:div w:id="2104298773">
          <w:marLeft w:val="0"/>
          <w:marRight w:val="0"/>
          <w:marTop w:val="0"/>
          <w:marBottom w:val="0"/>
          <w:divBdr>
            <w:top w:val="none" w:sz="0" w:space="0" w:color="auto"/>
            <w:left w:val="none" w:sz="0" w:space="0" w:color="auto"/>
            <w:bottom w:val="none" w:sz="0" w:space="0" w:color="auto"/>
            <w:right w:val="none" w:sz="0" w:space="0" w:color="auto"/>
          </w:divBdr>
          <w:divsChild>
            <w:div w:id="1988508569">
              <w:marLeft w:val="0"/>
              <w:marRight w:val="0"/>
              <w:marTop w:val="0"/>
              <w:marBottom w:val="0"/>
              <w:divBdr>
                <w:top w:val="none" w:sz="0" w:space="0" w:color="auto"/>
                <w:left w:val="none" w:sz="0" w:space="0" w:color="auto"/>
                <w:bottom w:val="none" w:sz="0" w:space="0" w:color="auto"/>
                <w:right w:val="none" w:sz="0" w:space="0" w:color="auto"/>
              </w:divBdr>
              <w:divsChild>
                <w:div w:id="556354718">
                  <w:marLeft w:val="0"/>
                  <w:marRight w:val="0"/>
                  <w:marTop w:val="150"/>
                  <w:marBottom w:val="150"/>
                  <w:divBdr>
                    <w:top w:val="none" w:sz="0" w:space="0" w:color="auto"/>
                    <w:left w:val="none" w:sz="0" w:space="0" w:color="auto"/>
                    <w:bottom w:val="none" w:sz="0" w:space="0" w:color="auto"/>
                    <w:right w:val="none" w:sz="0" w:space="0" w:color="auto"/>
                  </w:divBdr>
                  <w:divsChild>
                    <w:div w:id="867372617">
                      <w:marLeft w:val="0"/>
                      <w:marRight w:val="0"/>
                      <w:marTop w:val="0"/>
                      <w:marBottom w:val="0"/>
                      <w:divBdr>
                        <w:top w:val="none" w:sz="0" w:space="0" w:color="auto"/>
                        <w:left w:val="none" w:sz="0" w:space="0" w:color="auto"/>
                        <w:bottom w:val="none" w:sz="0" w:space="0" w:color="auto"/>
                        <w:right w:val="none" w:sz="0" w:space="0" w:color="auto"/>
                      </w:divBdr>
                    </w:div>
                  </w:divsChild>
                </w:div>
                <w:div w:id="1560360590">
                  <w:marLeft w:val="0"/>
                  <w:marRight w:val="0"/>
                  <w:marTop w:val="0"/>
                  <w:marBottom w:val="150"/>
                  <w:divBdr>
                    <w:top w:val="none" w:sz="0" w:space="0" w:color="auto"/>
                    <w:left w:val="none" w:sz="0" w:space="0" w:color="auto"/>
                    <w:bottom w:val="none" w:sz="0" w:space="0" w:color="auto"/>
                    <w:right w:val="none" w:sz="0" w:space="0" w:color="auto"/>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5898">
      <w:bodyDiv w:val="1"/>
      <w:marLeft w:val="0"/>
      <w:marRight w:val="0"/>
      <w:marTop w:val="0"/>
      <w:marBottom w:val="0"/>
      <w:divBdr>
        <w:top w:val="none" w:sz="0" w:space="0" w:color="auto"/>
        <w:left w:val="none" w:sz="0" w:space="0" w:color="auto"/>
        <w:bottom w:val="none" w:sz="0" w:space="0" w:color="auto"/>
        <w:right w:val="none" w:sz="0" w:space="0" w:color="auto"/>
      </w:divBdr>
      <w:divsChild>
        <w:div w:id="1029837546">
          <w:marLeft w:val="0"/>
          <w:marRight w:val="0"/>
          <w:marTop w:val="0"/>
          <w:marBottom w:val="300"/>
          <w:divBdr>
            <w:top w:val="single" w:sz="6" w:space="11" w:color="BCE8F1"/>
            <w:left w:val="single" w:sz="6" w:space="11" w:color="BCE8F1"/>
            <w:bottom w:val="single" w:sz="6" w:space="11" w:color="BCE8F1"/>
            <w:right w:val="single" w:sz="6" w:space="11" w:color="BCE8F1"/>
          </w:divBdr>
        </w:div>
        <w:div w:id="763572663">
          <w:marLeft w:val="0"/>
          <w:marRight w:val="0"/>
          <w:marTop w:val="0"/>
          <w:marBottom w:val="300"/>
          <w:divBdr>
            <w:top w:val="single" w:sz="6" w:space="11" w:color="BCE8F1"/>
            <w:left w:val="single" w:sz="6" w:space="11" w:color="BCE8F1"/>
            <w:bottom w:val="single" w:sz="6" w:space="11" w:color="BCE8F1"/>
            <w:right w:val="single" w:sz="6" w:space="11" w:color="BCE8F1"/>
          </w:divBdr>
        </w:div>
        <w:div w:id="940987510">
          <w:marLeft w:val="0"/>
          <w:marRight w:val="0"/>
          <w:marTop w:val="0"/>
          <w:marBottom w:val="0"/>
          <w:divBdr>
            <w:top w:val="none" w:sz="0" w:space="0" w:color="auto"/>
            <w:left w:val="none" w:sz="0" w:space="0" w:color="auto"/>
            <w:bottom w:val="none" w:sz="0" w:space="0" w:color="auto"/>
            <w:right w:val="none" w:sz="0" w:space="0" w:color="auto"/>
          </w:divBdr>
          <w:divsChild>
            <w:div w:id="1913656216">
              <w:marLeft w:val="0"/>
              <w:marRight w:val="0"/>
              <w:marTop w:val="0"/>
              <w:marBottom w:val="0"/>
              <w:divBdr>
                <w:top w:val="none" w:sz="0" w:space="0" w:color="auto"/>
                <w:left w:val="none" w:sz="0" w:space="0" w:color="auto"/>
                <w:bottom w:val="none" w:sz="0" w:space="0" w:color="auto"/>
                <w:right w:val="none" w:sz="0" w:space="0" w:color="auto"/>
              </w:divBdr>
              <w:divsChild>
                <w:div w:id="768113266">
                  <w:marLeft w:val="0"/>
                  <w:marRight w:val="0"/>
                  <w:marTop w:val="150"/>
                  <w:marBottom w:val="150"/>
                  <w:divBdr>
                    <w:top w:val="none" w:sz="0" w:space="0" w:color="auto"/>
                    <w:left w:val="none" w:sz="0" w:space="0" w:color="auto"/>
                    <w:bottom w:val="none" w:sz="0" w:space="0" w:color="auto"/>
                    <w:right w:val="none" w:sz="0" w:space="0" w:color="auto"/>
                  </w:divBdr>
                  <w:divsChild>
                    <w:div w:id="1307198470">
                      <w:marLeft w:val="0"/>
                      <w:marRight w:val="0"/>
                      <w:marTop w:val="0"/>
                      <w:marBottom w:val="0"/>
                      <w:divBdr>
                        <w:top w:val="none" w:sz="0" w:space="0" w:color="auto"/>
                        <w:left w:val="none" w:sz="0" w:space="0" w:color="auto"/>
                        <w:bottom w:val="none" w:sz="0" w:space="0" w:color="auto"/>
                        <w:right w:val="none" w:sz="0" w:space="0" w:color="auto"/>
                      </w:divBdr>
                    </w:div>
                  </w:divsChild>
                </w:div>
                <w:div w:id="1712072803">
                  <w:marLeft w:val="0"/>
                  <w:marRight w:val="0"/>
                  <w:marTop w:val="0"/>
                  <w:marBottom w:val="150"/>
                  <w:divBdr>
                    <w:top w:val="none" w:sz="0" w:space="0" w:color="auto"/>
                    <w:left w:val="none" w:sz="0" w:space="0" w:color="auto"/>
                    <w:bottom w:val="none" w:sz="0" w:space="0" w:color="auto"/>
                    <w:right w:val="none" w:sz="0" w:space="0" w:color="auto"/>
                  </w:divBdr>
                  <w:divsChild>
                    <w:div w:id="206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39305">
      <w:bodyDiv w:val="1"/>
      <w:marLeft w:val="0"/>
      <w:marRight w:val="0"/>
      <w:marTop w:val="0"/>
      <w:marBottom w:val="0"/>
      <w:divBdr>
        <w:top w:val="none" w:sz="0" w:space="0" w:color="auto"/>
        <w:left w:val="none" w:sz="0" w:space="0" w:color="auto"/>
        <w:bottom w:val="none" w:sz="0" w:space="0" w:color="auto"/>
        <w:right w:val="none" w:sz="0" w:space="0" w:color="auto"/>
      </w:divBdr>
    </w:div>
    <w:div w:id="1540044782">
      <w:bodyDiv w:val="1"/>
      <w:marLeft w:val="0"/>
      <w:marRight w:val="0"/>
      <w:marTop w:val="0"/>
      <w:marBottom w:val="0"/>
      <w:divBdr>
        <w:top w:val="none" w:sz="0" w:space="0" w:color="auto"/>
        <w:left w:val="none" w:sz="0" w:space="0" w:color="auto"/>
        <w:bottom w:val="none" w:sz="0" w:space="0" w:color="auto"/>
        <w:right w:val="none" w:sz="0" w:space="0" w:color="auto"/>
      </w:divBdr>
    </w:div>
    <w:div w:id="1547251691">
      <w:bodyDiv w:val="1"/>
      <w:marLeft w:val="0"/>
      <w:marRight w:val="0"/>
      <w:marTop w:val="0"/>
      <w:marBottom w:val="0"/>
      <w:divBdr>
        <w:top w:val="none" w:sz="0" w:space="0" w:color="auto"/>
        <w:left w:val="none" w:sz="0" w:space="0" w:color="auto"/>
        <w:bottom w:val="none" w:sz="0" w:space="0" w:color="auto"/>
        <w:right w:val="none" w:sz="0" w:space="0" w:color="auto"/>
      </w:divBdr>
      <w:divsChild>
        <w:div w:id="1824077974">
          <w:marLeft w:val="0"/>
          <w:marRight w:val="0"/>
          <w:marTop w:val="0"/>
          <w:marBottom w:val="300"/>
          <w:divBdr>
            <w:top w:val="single" w:sz="6" w:space="11" w:color="BCE8F1"/>
            <w:left w:val="single" w:sz="6" w:space="11" w:color="BCE8F1"/>
            <w:bottom w:val="single" w:sz="6" w:space="11" w:color="BCE8F1"/>
            <w:right w:val="single" w:sz="6" w:space="11" w:color="BCE8F1"/>
          </w:divBdr>
        </w:div>
        <w:div w:id="1702852521">
          <w:marLeft w:val="0"/>
          <w:marRight w:val="0"/>
          <w:marTop w:val="0"/>
          <w:marBottom w:val="300"/>
          <w:divBdr>
            <w:top w:val="single" w:sz="6" w:space="11" w:color="BCE8F1"/>
            <w:left w:val="single" w:sz="6" w:space="11" w:color="BCE8F1"/>
            <w:bottom w:val="single" w:sz="6" w:space="11" w:color="BCE8F1"/>
            <w:right w:val="single" w:sz="6" w:space="11" w:color="BCE8F1"/>
          </w:divBdr>
        </w:div>
        <w:div w:id="2146653165">
          <w:marLeft w:val="0"/>
          <w:marRight w:val="0"/>
          <w:marTop w:val="0"/>
          <w:marBottom w:val="0"/>
          <w:divBdr>
            <w:top w:val="none" w:sz="0" w:space="0" w:color="auto"/>
            <w:left w:val="none" w:sz="0" w:space="0" w:color="auto"/>
            <w:bottom w:val="none" w:sz="0" w:space="0" w:color="auto"/>
            <w:right w:val="none" w:sz="0" w:space="0" w:color="auto"/>
          </w:divBdr>
          <w:divsChild>
            <w:div w:id="1706327042">
              <w:marLeft w:val="0"/>
              <w:marRight w:val="0"/>
              <w:marTop w:val="0"/>
              <w:marBottom w:val="0"/>
              <w:divBdr>
                <w:top w:val="none" w:sz="0" w:space="0" w:color="auto"/>
                <w:left w:val="none" w:sz="0" w:space="0" w:color="auto"/>
                <w:bottom w:val="none" w:sz="0" w:space="0" w:color="auto"/>
                <w:right w:val="none" w:sz="0" w:space="0" w:color="auto"/>
              </w:divBdr>
              <w:divsChild>
                <w:div w:id="157041385">
                  <w:marLeft w:val="0"/>
                  <w:marRight w:val="0"/>
                  <w:marTop w:val="150"/>
                  <w:marBottom w:val="150"/>
                  <w:divBdr>
                    <w:top w:val="none" w:sz="0" w:space="0" w:color="auto"/>
                    <w:left w:val="none" w:sz="0" w:space="0" w:color="auto"/>
                    <w:bottom w:val="none" w:sz="0" w:space="0" w:color="auto"/>
                    <w:right w:val="none" w:sz="0" w:space="0" w:color="auto"/>
                  </w:divBdr>
                  <w:divsChild>
                    <w:div w:id="1060396018">
                      <w:marLeft w:val="0"/>
                      <w:marRight w:val="0"/>
                      <w:marTop w:val="0"/>
                      <w:marBottom w:val="0"/>
                      <w:divBdr>
                        <w:top w:val="none" w:sz="0" w:space="0" w:color="auto"/>
                        <w:left w:val="none" w:sz="0" w:space="0" w:color="auto"/>
                        <w:bottom w:val="none" w:sz="0" w:space="0" w:color="auto"/>
                        <w:right w:val="none" w:sz="0" w:space="0" w:color="auto"/>
                      </w:divBdr>
                    </w:div>
                  </w:divsChild>
                </w:div>
                <w:div w:id="196050151">
                  <w:marLeft w:val="0"/>
                  <w:marRight w:val="0"/>
                  <w:marTop w:val="0"/>
                  <w:marBottom w:val="150"/>
                  <w:divBdr>
                    <w:top w:val="none" w:sz="0" w:space="0" w:color="auto"/>
                    <w:left w:val="none" w:sz="0" w:space="0" w:color="auto"/>
                    <w:bottom w:val="none" w:sz="0" w:space="0" w:color="auto"/>
                    <w:right w:val="none" w:sz="0" w:space="0" w:color="auto"/>
                  </w:divBdr>
                  <w:divsChild>
                    <w:div w:id="21025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07233">
      <w:bodyDiv w:val="1"/>
      <w:marLeft w:val="0"/>
      <w:marRight w:val="0"/>
      <w:marTop w:val="0"/>
      <w:marBottom w:val="0"/>
      <w:divBdr>
        <w:top w:val="none" w:sz="0" w:space="0" w:color="auto"/>
        <w:left w:val="none" w:sz="0" w:space="0" w:color="auto"/>
        <w:bottom w:val="none" w:sz="0" w:space="0" w:color="auto"/>
        <w:right w:val="none" w:sz="0" w:space="0" w:color="auto"/>
      </w:divBdr>
    </w:div>
    <w:div w:id="1582712841">
      <w:bodyDiv w:val="1"/>
      <w:marLeft w:val="0"/>
      <w:marRight w:val="0"/>
      <w:marTop w:val="0"/>
      <w:marBottom w:val="0"/>
      <w:divBdr>
        <w:top w:val="none" w:sz="0" w:space="0" w:color="auto"/>
        <w:left w:val="none" w:sz="0" w:space="0" w:color="auto"/>
        <w:bottom w:val="none" w:sz="0" w:space="0" w:color="auto"/>
        <w:right w:val="none" w:sz="0" w:space="0" w:color="auto"/>
      </w:divBdr>
    </w:div>
    <w:div w:id="1646206005">
      <w:bodyDiv w:val="1"/>
      <w:marLeft w:val="0"/>
      <w:marRight w:val="0"/>
      <w:marTop w:val="0"/>
      <w:marBottom w:val="0"/>
      <w:divBdr>
        <w:top w:val="none" w:sz="0" w:space="0" w:color="auto"/>
        <w:left w:val="none" w:sz="0" w:space="0" w:color="auto"/>
        <w:bottom w:val="none" w:sz="0" w:space="0" w:color="auto"/>
        <w:right w:val="none" w:sz="0" w:space="0" w:color="auto"/>
      </w:divBdr>
    </w:div>
    <w:div w:id="1676956015">
      <w:bodyDiv w:val="1"/>
      <w:marLeft w:val="0"/>
      <w:marRight w:val="0"/>
      <w:marTop w:val="0"/>
      <w:marBottom w:val="0"/>
      <w:divBdr>
        <w:top w:val="none" w:sz="0" w:space="0" w:color="auto"/>
        <w:left w:val="none" w:sz="0" w:space="0" w:color="auto"/>
        <w:bottom w:val="none" w:sz="0" w:space="0" w:color="auto"/>
        <w:right w:val="none" w:sz="0" w:space="0" w:color="auto"/>
      </w:divBdr>
    </w:div>
    <w:div w:id="1686470480">
      <w:bodyDiv w:val="1"/>
      <w:marLeft w:val="0"/>
      <w:marRight w:val="0"/>
      <w:marTop w:val="0"/>
      <w:marBottom w:val="0"/>
      <w:divBdr>
        <w:top w:val="none" w:sz="0" w:space="0" w:color="auto"/>
        <w:left w:val="none" w:sz="0" w:space="0" w:color="auto"/>
        <w:bottom w:val="none" w:sz="0" w:space="0" w:color="auto"/>
        <w:right w:val="none" w:sz="0" w:space="0" w:color="auto"/>
      </w:divBdr>
    </w:div>
    <w:div w:id="1811702903">
      <w:bodyDiv w:val="1"/>
      <w:marLeft w:val="0"/>
      <w:marRight w:val="0"/>
      <w:marTop w:val="0"/>
      <w:marBottom w:val="0"/>
      <w:divBdr>
        <w:top w:val="none" w:sz="0" w:space="0" w:color="auto"/>
        <w:left w:val="none" w:sz="0" w:space="0" w:color="auto"/>
        <w:bottom w:val="none" w:sz="0" w:space="0" w:color="auto"/>
        <w:right w:val="none" w:sz="0" w:space="0" w:color="auto"/>
      </w:divBdr>
    </w:div>
    <w:div w:id="1836609178">
      <w:bodyDiv w:val="1"/>
      <w:marLeft w:val="0"/>
      <w:marRight w:val="0"/>
      <w:marTop w:val="0"/>
      <w:marBottom w:val="0"/>
      <w:divBdr>
        <w:top w:val="none" w:sz="0" w:space="0" w:color="auto"/>
        <w:left w:val="none" w:sz="0" w:space="0" w:color="auto"/>
        <w:bottom w:val="none" w:sz="0" w:space="0" w:color="auto"/>
        <w:right w:val="none" w:sz="0" w:space="0" w:color="auto"/>
      </w:divBdr>
      <w:divsChild>
        <w:div w:id="1776248730">
          <w:marLeft w:val="0"/>
          <w:marRight w:val="0"/>
          <w:marTop w:val="0"/>
          <w:marBottom w:val="300"/>
          <w:divBdr>
            <w:top w:val="single" w:sz="6" w:space="11" w:color="BCE8F1"/>
            <w:left w:val="single" w:sz="6" w:space="11" w:color="BCE8F1"/>
            <w:bottom w:val="single" w:sz="6" w:space="11" w:color="BCE8F1"/>
            <w:right w:val="single" w:sz="6" w:space="11" w:color="BCE8F1"/>
          </w:divBdr>
        </w:div>
        <w:div w:id="431319233">
          <w:marLeft w:val="0"/>
          <w:marRight w:val="0"/>
          <w:marTop w:val="0"/>
          <w:marBottom w:val="300"/>
          <w:divBdr>
            <w:top w:val="single" w:sz="6" w:space="11" w:color="BCE8F1"/>
            <w:left w:val="single" w:sz="6" w:space="11" w:color="BCE8F1"/>
            <w:bottom w:val="single" w:sz="6" w:space="11" w:color="BCE8F1"/>
            <w:right w:val="single" w:sz="6" w:space="11" w:color="BCE8F1"/>
          </w:divBdr>
        </w:div>
        <w:div w:id="895747135">
          <w:marLeft w:val="0"/>
          <w:marRight w:val="0"/>
          <w:marTop w:val="0"/>
          <w:marBottom w:val="0"/>
          <w:divBdr>
            <w:top w:val="none" w:sz="0" w:space="0" w:color="auto"/>
            <w:left w:val="none" w:sz="0" w:space="0" w:color="auto"/>
            <w:bottom w:val="none" w:sz="0" w:space="0" w:color="auto"/>
            <w:right w:val="none" w:sz="0" w:space="0" w:color="auto"/>
          </w:divBdr>
          <w:divsChild>
            <w:div w:id="1290549443">
              <w:marLeft w:val="0"/>
              <w:marRight w:val="0"/>
              <w:marTop w:val="0"/>
              <w:marBottom w:val="0"/>
              <w:divBdr>
                <w:top w:val="none" w:sz="0" w:space="0" w:color="auto"/>
                <w:left w:val="none" w:sz="0" w:space="0" w:color="auto"/>
                <w:bottom w:val="none" w:sz="0" w:space="0" w:color="auto"/>
                <w:right w:val="none" w:sz="0" w:space="0" w:color="auto"/>
              </w:divBdr>
              <w:divsChild>
                <w:div w:id="1055274510">
                  <w:marLeft w:val="0"/>
                  <w:marRight w:val="0"/>
                  <w:marTop w:val="150"/>
                  <w:marBottom w:val="150"/>
                  <w:divBdr>
                    <w:top w:val="none" w:sz="0" w:space="0" w:color="auto"/>
                    <w:left w:val="none" w:sz="0" w:space="0" w:color="auto"/>
                    <w:bottom w:val="none" w:sz="0" w:space="0" w:color="auto"/>
                    <w:right w:val="none" w:sz="0" w:space="0" w:color="auto"/>
                  </w:divBdr>
                  <w:divsChild>
                    <w:div w:id="1546257904">
                      <w:marLeft w:val="0"/>
                      <w:marRight w:val="0"/>
                      <w:marTop w:val="0"/>
                      <w:marBottom w:val="0"/>
                      <w:divBdr>
                        <w:top w:val="none" w:sz="0" w:space="0" w:color="auto"/>
                        <w:left w:val="none" w:sz="0" w:space="0" w:color="auto"/>
                        <w:bottom w:val="none" w:sz="0" w:space="0" w:color="auto"/>
                        <w:right w:val="none" w:sz="0" w:space="0" w:color="auto"/>
                      </w:divBdr>
                    </w:div>
                  </w:divsChild>
                </w:div>
                <w:div w:id="2018381800">
                  <w:marLeft w:val="0"/>
                  <w:marRight w:val="0"/>
                  <w:marTop w:val="0"/>
                  <w:marBottom w:val="150"/>
                  <w:divBdr>
                    <w:top w:val="none" w:sz="0" w:space="0" w:color="auto"/>
                    <w:left w:val="none" w:sz="0" w:space="0" w:color="auto"/>
                    <w:bottom w:val="none" w:sz="0" w:space="0" w:color="auto"/>
                    <w:right w:val="none" w:sz="0" w:space="0" w:color="auto"/>
                  </w:divBdr>
                  <w:divsChild>
                    <w:div w:id="12797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8776">
      <w:bodyDiv w:val="1"/>
      <w:marLeft w:val="0"/>
      <w:marRight w:val="0"/>
      <w:marTop w:val="0"/>
      <w:marBottom w:val="0"/>
      <w:divBdr>
        <w:top w:val="none" w:sz="0" w:space="0" w:color="auto"/>
        <w:left w:val="none" w:sz="0" w:space="0" w:color="auto"/>
        <w:bottom w:val="none" w:sz="0" w:space="0" w:color="auto"/>
        <w:right w:val="none" w:sz="0" w:space="0" w:color="auto"/>
      </w:divBdr>
      <w:divsChild>
        <w:div w:id="632054959">
          <w:marLeft w:val="0"/>
          <w:marRight w:val="0"/>
          <w:marTop w:val="0"/>
          <w:marBottom w:val="300"/>
          <w:divBdr>
            <w:top w:val="single" w:sz="6" w:space="11" w:color="BCE8F1"/>
            <w:left w:val="single" w:sz="6" w:space="11" w:color="BCE8F1"/>
            <w:bottom w:val="single" w:sz="6" w:space="11" w:color="BCE8F1"/>
            <w:right w:val="single" w:sz="6" w:space="11" w:color="BCE8F1"/>
          </w:divBdr>
        </w:div>
        <w:div w:id="1144659386">
          <w:marLeft w:val="0"/>
          <w:marRight w:val="0"/>
          <w:marTop w:val="0"/>
          <w:marBottom w:val="300"/>
          <w:divBdr>
            <w:top w:val="single" w:sz="6" w:space="11" w:color="BCE8F1"/>
            <w:left w:val="single" w:sz="6" w:space="11" w:color="BCE8F1"/>
            <w:bottom w:val="single" w:sz="6" w:space="11" w:color="BCE8F1"/>
            <w:right w:val="single" w:sz="6" w:space="11" w:color="BCE8F1"/>
          </w:divBdr>
        </w:div>
        <w:div w:id="2122216182">
          <w:marLeft w:val="0"/>
          <w:marRight w:val="0"/>
          <w:marTop w:val="0"/>
          <w:marBottom w:val="0"/>
          <w:divBdr>
            <w:top w:val="none" w:sz="0" w:space="0" w:color="auto"/>
            <w:left w:val="none" w:sz="0" w:space="0" w:color="auto"/>
            <w:bottom w:val="none" w:sz="0" w:space="0" w:color="auto"/>
            <w:right w:val="none" w:sz="0" w:space="0" w:color="auto"/>
          </w:divBdr>
          <w:divsChild>
            <w:div w:id="649092880">
              <w:marLeft w:val="0"/>
              <w:marRight w:val="0"/>
              <w:marTop w:val="0"/>
              <w:marBottom w:val="0"/>
              <w:divBdr>
                <w:top w:val="none" w:sz="0" w:space="0" w:color="auto"/>
                <w:left w:val="none" w:sz="0" w:space="0" w:color="auto"/>
                <w:bottom w:val="none" w:sz="0" w:space="0" w:color="auto"/>
                <w:right w:val="none" w:sz="0" w:space="0" w:color="auto"/>
              </w:divBdr>
              <w:divsChild>
                <w:div w:id="64299387">
                  <w:marLeft w:val="0"/>
                  <w:marRight w:val="0"/>
                  <w:marTop w:val="150"/>
                  <w:marBottom w:val="150"/>
                  <w:divBdr>
                    <w:top w:val="none" w:sz="0" w:space="0" w:color="auto"/>
                    <w:left w:val="none" w:sz="0" w:space="0" w:color="auto"/>
                    <w:bottom w:val="none" w:sz="0" w:space="0" w:color="auto"/>
                    <w:right w:val="none" w:sz="0" w:space="0" w:color="auto"/>
                  </w:divBdr>
                  <w:divsChild>
                    <w:div w:id="2142532773">
                      <w:marLeft w:val="0"/>
                      <w:marRight w:val="0"/>
                      <w:marTop w:val="0"/>
                      <w:marBottom w:val="0"/>
                      <w:divBdr>
                        <w:top w:val="none" w:sz="0" w:space="0" w:color="auto"/>
                        <w:left w:val="none" w:sz="0" w:space="0" w:color="auto"/>
                        <w:bottom w:val="none" w:sz="0" w:space="0" w:color="auto"/>
                        <w:right w:val="none" w:sz="0" w:space="0" w:color="auto"/>
                      </w:divBdr>
                    </w:div>
                  </w:divsChild>
                </w:div>
                <w:div w:id="907571509">
                  <w:marLeft w:val="0"/>
                  <w:marRight w:val="0"/>
                  <w:marTop w:val="0"/>
                  <w:marBottom w:val="150"/>
                  <w:divBdr>
                    <w:top w:val="none" w:sz="0" w:space="0" w:color="auto"/>
                    <w:left w:val="none" w:sz="0" w:space="0" w:color="auto"/>
                    <w:bottom w:val="none" w:sz="0" w:space="0" w:color="auto"/>
                    <w:right w:val="none" w:sz="0" w:space="0" w:color="auto"/>
                  </w:divBdr>
                  <w:divsChild>
                    <w:div w:id="21277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4861">
      <w:bodyDiv w:val="1"/>
      <w:marLeft w:val="0"/>
      <w:marRight w:val="0"/>
      <w:marTop w:val="0"/>
      <w:marBottom w:val="0"/>
      <w:divBdr>
        <w:top w:val="none" w:sz="0" w:space="0" w:color="auto"/>
        <w:left w:val="none" w:sz="0" w:space="0" w:color="auto"/>
        <w:bottom w:val="none" w:sz="0" w:space="0" w:color="auto"/>
        <w:right w:val="none" w:sz="0" w:space="0" w:color="auto"/>
      </w:divBdr>
      <w:divsChild>
        <w:div w:id="517545946">
          <w:marLeft w:val="0"/>
          <w:marRight w:val="0"/>
          <w:marTop w:val="0"/>
          <w:marBottom w:val="300"/>
          <w:divBdr>
            <w:top w:val="single" w:sz="6" w:space="11" w:color="BCE8F1"/>
            <w:left w:val="single" w:sz="6" w:space="11" w:color="BCE8F1"/>
            <w:bottom w:val="single" w:sz="6" w:space="11" w:color="BCE8F1"/>
            <w:right w:val="single" w:sz="6" w:space="11" w:color="BCE8F1"/>
          </w:divBdr>
        </w:div>
        <w:div w:id="2032491423">
          <w:marLeft w:val="0"/>
          <w:marRight w:val="0"/>
          <w:marTop w:val="0"/>
          <w:marBottom w:val="0"/>
          <w:divBdr>
            <w:top w:val="none" w:sz="0" w:space="0" w:color="auto"/>
            <w:left w:val="none" w:sz="0" w:space="0" w:color="auto"/>
            <w:bottom w:val="none" w:sz="0" w:space="0" w:color="auto"/>
            <w:right w:val="none" w:sz="0" w:space="0" w:color="auto"/>
          </w:divBdr>
          <w:divsChild>
            <w:div w:id="1125390080">
              <w:marLeft w:val="0"/>
              <w:marRight w:val="0"/>
              <w:marTop w:val="0"/>
              <w:marBottom w:val="0"/>
              <w:divBdr>
                <w:top w:val="none" w:sz="0" w:space="0" w:color="auto"/>
                <w:left w:val="none" w:sz="0" w:space="0" w:color="auto"/>
                <w:bottom w:val="none" w:sz="0" w:space="0" w:color="auto"/>
                <w:right w:val="none" w:sz="0" w:space="0" w:color="auto"/>
              </w:divBdr>
              <w:divsChild>
                <w:div w:id="309529367">
                  <w:marLeft w:val="0"/>
                  <w:marRight w:val="0"/>
                  <w:marTop w:val="150"/>
                  <w:marBottom w:val="150"/>
                  <w:divBdr>
                    <w:top w:val="none" w:sz="0" w:space="0" w:color="auto"/>
                    <w:left w:val="none" w:sz="0" w:space="0" w:color="auto"/>
                    <w:bottom w:val="none" w:sz="0" w:space="0" w:color="auto"/>
                    <w:right w:val="none" w:sz="0" w:space="0" w:color="auto"/>
                  </w:divBdr>
                  <w:divsChild>
                    <w:div w:id="1874071924">
                      <w:marLeft w:val="0"/>
                      <w:marRight w:val="0"/>
                      <w:marTop w:val="0"/>
                      <w:marBottom w:val="0"/>
                      <w:divBdr>
                        <w:top w:val="none" w:sz="0" w:space="0" w:color="auto"/>
                        <w:left w:val="none" w:sz="0" w:space="0" w:color="auto"/>
                        <w:bottom w:val="none" w:sz="0" w:space="0" w:color="auto"/>
                        <w:right w:val="none" w:sz="0" w:space="0" w:color="auto"/>
                      </w:divBdr>
                    </w:div>
                  </w:divsChild>
                </w:div>
                <w:div w:id="927270519">
                  <w:marLeft w:val="0"/>
                  <w:marRight w:val="0"/>
                  <w:marTop w:val="0"/>
                  <w:marBottom w:val="150"/>
                  <w:divBdr>
                    <w:top w:val="none" w:sz="0" w:space="0" w:color="auto"/>
                    <w:left w:val="none" w:sz="0" w:space="0" w:color="auto"/>
                    <w:bottom w:val="none" w:sz="0" w:space="0" w:color="auto"/>
                    <w:right w:val="none" w:sz="0" w:space="0" w:color="auto"/>
                  </w:divBdr>
                  <w:divsChild>
                    <w:div w:id="1912160452">
                      <w:marLeft w:val="0"/>
                      <w:marRight w:val="0"/>
                      <w:marTop w:val="0"/>
                      <w:marBottom w:val="0"/>
                      <w:divBdr>
                        <w:top w:val="none" w:sz="0" w:space="0" w:color="auto"/>
                        <w:left w:val="none" w:sz="0" w:space="0" w:color="auto"/>
                        <w:bottom w:val="none" w:sz="0" w:space="0" w:color="auto"/>
                        <w:right w:val="none" w:sz="0" w:space="0" w:color="auto"/>
                      </w:divBdr>
                    </w:div>
                  </w:divsChild>
                </w:div>
                <w:div w:id="1925871694">
                  <w:marLeft w:val="0"/>
                  <w:marRight w:val="0"/>
                  <w:marTop w:val="0"/>
                  <w:marBottom w:val="150"/>
                  <w:divBdr>
                    <w:top w:val="none" w:sz="0" w:space="0" w:color="auto"/>
                    <w:left w:val="none" w:sz="0" w:space="0" w:color="auto"/>
                    <w:bottom w:val="none" w:sz="0" w:space="0" w:color="auto"/>
                    <w:right w:val="none" w:sz="0" w:space="0" w:color="auto"/>
                  </w:divBdr>
                  <w:divsChild>
                    <w:div w:id="271785589">
                      <w:marLeft w:val="0"/>
                      <w:marRight w:val="0"/>
                      <w:marTop w:val="0"/>
                      <w:marBottom w:val="0"/>
                      <w:divBdr>
                        <w:top w:val="none" w:sz="0" w:space="0" w:color="auto"/>
                        <w:left w:val="none" w:sz="0" w:space="0" w:color="auto"/>
                        <w:bottom w:val="none" w:sz="0" w:space="0" w:color="auto"/>
                        <w:right w:val="none" w:sz="0" w:space="0" w:color="auto"/>
                      </w:divBdr>
                    </w:div>
                  </w:divsChild>
                </w:div>
                <w:div w:id="516431481">
                  <w:marLeft w:val="0"/>
                  <w:marRight w:val="0"/>
                  <w:marTop w:val="0"/>
                  <w:marBottom w:val="150"/>
                  <w:divBdr>
                    <w:top w:val="none" w:sz="0" w:space="0" w:color="auto"/>
                    <w:left w:val="none" w:sz="0" w:space="0" w:color="auto"/>
                    <w:bottom w:val="none" w:sz="0" w:space="0" w:color="auto"/>
                    <w:right w:val="none" w:sz="0" w:space="0" w:color="auto"/>
                  </w:divBdr>
                  <w:divsChild>
                    <w:div w:id="2085493422">
                      <w:marLeft w:val="0"/>
                      <w:marRight w:val="0"/>
                      <w:marTop w:val="0"/>
                      <w:marBottom w:val="0"/>
                      <w:divBdr>
                        <w:top w:val="none" w:sz="0" w:space="0" w:color="auto"/>
                        <w:left w:val="none" w:sz="0" w:space="0" w:color="auto"/>
                        <w:bottom w:val="none" w:sz="0" w:space="0" w:color="auto"/>
                        <w:right w:val="none" w:sz="0" w:space="0" w:color="auto"/>
                      </w:divBdr>
                    </w:div>
                  </w:divsChild>
                </w:div>
                <w:div w:id="561986152">
                  <w:marLeft w:val="0"/>
                  <w:marRight w:val="0"/>
                  <w:marTop w:val="0"/>
                  <w:marBottom w:val="150"/>
                  <w:divBdr>
                    <w:top w:val="none" w:sz="0" w:space="0" w:color="auto"/>
                    <w:left w:val="none" w:sz="0" w:space="0" w:color="auto"/>
                    <w:bottom w:val="none" w:sz="0" w:space="0" w:color="auto"/>
                    <w:right w:val="none" w:sz="0" w:space="0" w:color="auto"/>
                  </w:divBdr>
                  <w:divsChild>
                    <w:div w:id="337000483">
                      <w:marLeft w:val="0"/>
                      <w:marRight w:val="0"/>
                      <w:marTop w:val="0"/>
                      <w:marBottom w:val="0"/>
                      <w:divBdr>
                        <w:top w:val="none" w:sz="0" w:space="0" w:color="auto"/>
                        <w:left w:val="none" w:sz="0" w:space="0" w:color="auto"/>
                        <w:bottom w:val="none" w:sz="0" w:space="0" w:color="auto"/>
                        <w:right w:val="none" w:sz="0" w:space="0" w:color="auto"/>
                      </w:divBdr>
                    </w:div>
                  </w:divsChild>
                </w:div>
                <w:div w:id="1568759226">
                  <w:marLeft w:val="0"/>
                  <w:marRight w:val="0"/>
                  <w:marTop w:val="0"/>
                  <w:marBottom w:val="150"/>
                  <w:divBdr>
                    <w:top w:val="none" w:sz="0" w:space="0" w:color="auto"/>
                    <w:left w:val="none" w:sz="0" w:space="0" w:color="auto"/>
                    <w:bottom w:val="none" w:sz="0" w:space="0" w:color="auto"/>
                    <w:right w:val="none" w:sz="0" w:space="0" w:color="auto"/>
                  </w:divBdr>
                  <w:divsChild>
                    <w:div w:id="12523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89833">
      <w:bodyDiv w:val="1"/>
      <w:marLeft w:val="0"/>
      <w:marRight w:val="0"/>
      <w:marTop w:val="0"/>
      <w:marBottom w:val="0"/>
      <w:divBdr>
        <w:top w:val="none" w:sz="0" w:space="0" w:color="auto"/>
        <w:left w:val="none" w:sz="0" w:space="0" w:color="auto"/>
        <w:bottom w:val="none" w:sz="0" w:space="0" w:color="auto"/>
        <w:right w:val="none" w:sz="0" w:space="0" w:color="auto"/>
      </w:divBdr>
    </w:div>
    <w:div w:id="2031107051">
      <w:bodyDiv w:val="1"/>
      <w:marLeft w:val="0"/>
      <w:marRight w:val="0"/>
      <w:marTop w:val="0"/>
      <w:marBottom w:val="0"/>
      <w:divBdr>
        <w:top w:val="none" w:sz="0" w:space="0" w:color="auto"/>
        <w:left w:val="none" w:sz="0" w:space="0" w:color="auto"/>
        <w:bottom w:val="none" w:sz="0" w:space="0" w:color="auto"/>
        <w:right w:val="none" w:sz="0" w:space="0" w:color="auto"/>
      </w:divBdr>
    </w:div>
    <w:div w:id="2032873097">
      <w:bodyDiv w:val="1"/>
      <w:marLeft w:val="0"/>
      <w:marRight w:val="0"/>
      <w:marTop w:val="0"/>
      <w:marBottom w:val="0"/>
      <w:divBdr>
        <w:top w:val="none" w:sz="0" w:space="0" w:color="auto"/>
        <w:left w:val="none" w:sz="0" w:space="0" w:color="auto"/>
        <w:bottom w:val="none" w:sz="0" w:space="0" w:color="auto"/>
        <w:right w:val="none" w:sz="0" w:space="0" w:color="auto"/>
      </w:divBdr>
      <w:divsChild>
        <w:div w:id="188952567">
          <w:marLeft w:val="0"/>
          <w:marRight w:val="0"/>
          <w:marTop w:val="0"/>
          <w:marBottom w:val="300"/>
          <w:divBdr>
            <w:top w:val="single" w:sz="6" w:space="11" w:color="BCE8F1"/>
            <w:left w:val="single" w:sz="6" w:space="11" w:color="BCE8F1"/>
            <w:bottom w:val="single" w:sz="6" w:space="11" w:color="BCE8F1"/>
            <w:right w:val="single" w:sz="6" w:space="11" w:color="BCE8F1"/>
          </w:divBdr>
        </w:div>
        <w:div w:id="587737531">
          <w:marLeft w:val="0"/>
          <w:marRight w:val="0"/>
          <w:marTop w:val="0"/>
          <w:marBottom w:val="0"/>
          <w:divBdr>
            <w:top w:val="none" w:sz="0" w:space="0" w:color="auto"/>
            <w:left w:val="none" w:sz="0" w:space="0" w:color="auto"/>
            <w:bottom w:val="none" w:sz="0" w:space="0" w:color="auto"/>
            <w:right w:val="none" w:sz="0" w:space="0" w:color="auto"/>
          </w:divBdr>
          <w:divsChild>
            <w:div w:id="67653939">
              <w:marLeft w:val="0"/>
              <w:marRight w:val="0"/>
              <w:marTop w:val="0"/>
              <w:marBottom w:val="0"/>
              <w:divBdr>
                <w:top w:val="none" w:sz="0" w:space="0" w:color="auto"/>
                <w:left w:val="none" w:sz="0" w:space="0" w:color="auto"/>
                <w:bottom w:val="none" w:sz="0" w:space="0" w:color="auto"/>
                <w:right w:val="none" w:sz="0" w:space="0" w:color="auto"/>
              </w:divBdr>
              <w:divsChild>
                <w:div w:id="1724014029">
                  <w:marLeft w:val="0"/>
                  <w:marRight w:val="0"/>
                  <w:marTop w:val="150"/>
                  <w:marBottom w:val="150"/>
                  <w:divBdr>
                    <w:top w:val="none" w:sz="0" w:space="0" w:color="auto"/>
                    <w:left w:val="none" w:sz="0" w:space="0" w:color="auto"/>
                    <w:bottom w:val="none" w:sz="0" w:space="0" w:color="auto"/>
                    <w:right w:val="none" w:sz="0" w:space="0" w:color="auto"/>
                  </w:divBdr>
                  <w:divsChild>
                    <w:div w:id="1011449484">
                      <w:marLeft w:val="0"/>
                      <w:marRight w:val="0"/>
                      <w:marTop w:val="0"/>
                      <w:marBottom w:val="0"/>
                      <w:divBdr>
                        <w:top w:val="none" w:sz="0" w:space="0" w:color="auto"/>
                        <w:left w:val="none" w:sz="0" w:space="0" w:color="auto"/>
                        <w:bottom w:val="none" w:sz="0" w:space="0" w:color="auto"/>
                        <w:right w:val="none" w:sz="0" w:space="0" w:color="auto"/>
                      </w:divBdr>
                    </w:div>
                  </w:divsChild>
                </w:div>
                <w:div w:id="538203896">
                  <w:marLeft w:val="0"/>
                  <w:marRight w:val="0"/>
                  <w:marTop w:val="0"/>
                  <w:marBottom w:val="150"/>
                  <w:divBdr>
                    <w:top w:val="none" w:sz="0" w:space="0" w:color="auto"/>
                    <w:left w:val="none" w:sz="0" w:space="0" w:color="auto"/>
                    <w:bottom w:val="none" w:sz="0" w:space="0" w:color="auto"/>
                    <w:right w:val="none" w:sz="0" w:space="0" w:color="auto"/>
                  </w:divBdr>
                  <w:divsChild>
                    <w:div w:id="708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52473">
      <w:bodyDiv w:val="1"/>
      <w:marLeft w:val="0"/>
      <w:marRight w:val="0"/>
      <w:marTop w:val="0"/>
      <w:marBottom w:val="0"/>
      <w:divBdr>
        <w:top w:val="none" w:sz="0" w:space="0" w:color="auto"/>
        <w:left w:val="none" w:sz="0" w:space="0" w:color="auto"/>
        <w:bottom w:val="none" w:sz="0" w:space="0" w:color="auto"/>
        <w:right w:val="none" w:sz="0" w:space="0" w:color="auto"/>
      </w:divBdr>
      <w:divsChild>
        <w:div w:id="1994329565">
          <w:marLeft w:val="0"/>
          <w:marRight w:val="0"/>
          <w:marTop w:val="0"/>
          <w:marBottom w:val="300"/>
          <w:divBdr>
            <w:top w:val="single" w:sz="6" w:space="11" w:color="BCE8F1"/>
            <w:left w:val="single" w:sz="6" w:space="11" w:color="BCE8F1"/>
            <w:bottom w:val="single" w:sz="6" w:space="11" w:color="BCE8F1"/>
            <w:right w:val="single" w:sz="6" w:space="11" w:color="BCE8F1"/>
          </w:divBdr>
        </w:div>
        <w:div w:id="1634362795">
          <w:marLeft w:val="0"/>
          <w:marRight w:val="0"/>
          <w:marTop w:val="0"/>
          <w:marBottom w:val="300"/>
          <w:divBdr>
            <w:top w:val="single" w:sz="6" w:space="11" w:color="BCE8F1"/>
            <w:left w:val="single" w:sz="6" w:space="11" w:color="BCE8F1"/>
            <w:bottom w:val="single" w:sz="6" w:space="11" w:color="BCE8F1"/>
            <w:right w:val="single" w:sz="6" w:space="11" w:color="BCE8F1"/>
          </w:divBdr>
        </w:div>
        <w:div w:id="1653875144">
          <w:marLeft w:val="0"/>
          <w:marRight w:val="0"/>
          <w:marTop w:val="0"/>
          <w:marBottom w:val="0"/>
          <w:divBdr>
            <w:top w:val="none" w:sz="0" w:space="0" w:color="auto"/>
            <w:left w:val="none" w:sz="0" w:space="0" w:color="auto"/>
            <w:bottom w:val="none" w:sz="0" w:space="0" w:color="auto"/>
            <w:right w:val="none" w:sz="0" w:space="0" w:color="auto"/>
          </w:divBdr>
          <w:divsChild>
            <w:div w:id="869269606">
              <w:marLeft w:val="0"/>
              <w:marRight w:val="0"/>
              <w:marTop w:val="0"/>
              <w:marBottom w:val="0"/>
              <w:divBdr>
                <w:top w:val="none" w:sz="0" w:space="0" w:color="auto"/>
                <w:left w:val="none" w:sz="0" w:space="0" w:color="auto"/>
                <w:bottom w:val="none" w:sz="0" w:space="0" w:color="auto"/>
                <w:right w:val="none" w:sz="0" w:space="0" w:color="auto"/>
              </w:divBdr>
              <w:divsChild>
                <w:div w:id="689374693">
                  <w:marLeft w:val="0"/>
                  <w:marRight w:val="0"/>
                  <w:marTop w:val="150"/>
                  <w:marBottom w:val="150"/>
                  <w:divBdr>
                    <w:top w:val="none" w:sz="0" w:space="0" w:color="auto"/>
                    <w:left w:val="none" w:sz="0" w:space="0" w:color="auto"/>
                    <w:bottom w:val="none" w:sz="0" w:space="0" w:color="auto"/>
                    <w:right w:val="none" w:sz="0" w:space="0" w:color="auto"/>
                  </w:divBdr>
                  <w:divsChild>
                    <w:div w:id="1933854192">
                      <w:marLeft w:val="0"/>
                      <w:marRight w:val="0"/>
                      <w:marTop w:val="0"/>
                      <w:marBottom w:val="0"/>
                      <w:divBdr>
                        <w:top w:val="none" w:sz="0" w:space="0" w:color="auto"/>
                        <w:left w:val="none" w:sz="0" w:space="0" w:color="auto"/>
                        <w:bottom w:val="none" w:sz="0" w:space="0" w:color="auto"/>
                        <w:right w:val="none" w:sz="0" w:space="0" w:color="auto"/>
                      </w:divBdr>
                    </w:div>
                  </w:divsChild>
                </w:div>
                <w:div w:id="2093038464">
                  <w:marLeft w:val="0"/>
                  <w:marRight w:val="0"/>
                  <w:marTop w:val="0"/>
                  <w:marBottom w:val="150"/>
                  <w:divBdr>
                    <w:top w:val="none" w:sz="0" w:space="0" w:color="auto"/>
                    <w:left w:val="none" w:sz="0" w:space="0" w:color="auto"/>
                    <w:bottom w:val="none" w:sz="0" w:space="0" w:color="auto"/>
                    <w:right w:val="none" w:sz="0" w:space="0" w:color="auto"/>
                  </w:divBdr>
                  <w:divsChild>
                    <w:div w:id="5094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CAFDD-2B77-4D9B-B49B-C1E3A095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57</Pages>
  <Words>8340</Words>
  <Characters>47543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Gwen Fisher</dc:creator>
  <cp:lastModifiedBy>Ziqi Zhou</cp:lastModifiedBy>
  <cp:revision>12</cp:revision>
  <cp:lastPrinted>2023-01-24T15:42:00Z</cp:lastPrinted>
  <dcterms:created xsi:type="dcterms:W3CDTF">2023-04-06T18:59:00Z</dcterms:created>
  <dcterms:modified xsi:type="dcterms:W3CDTF">2023-08-31T18:26:00Z</dcterms:modified>
</cp:coreProperties>
</file>